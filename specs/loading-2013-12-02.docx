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18509" w14:textId="77777777" w:rsidR="00F6452B" w:rsidRDefault="00F26066">
      <w:pPr>
        <w:pStyle w:val="Heading1"/>
      </w:pPr>
      <w:r>
        <w:t>Mod</w:t>
      </w:r>
      <w:bookmarkStart w:id="0" w:name="_GoBack"/>
      <w:bookmarkEnd w:id="0"/>
      <w:r>
        <w:t>ules: Semantics</w:t>
      </w:r>
    </w:p>
    <w:p w14:paraId="68C98E99" w14:textId="77777777" w:rsidR="00F6452B" w:rsidRDefault="00F26066">
      <w:pPr>
        <w:pStyle w:val="Heading2"/>
      </w:pPr>
      <w:r>
        <w:t>Module Loading</w:t>
      </w:r>
    </w:p>
    <w:p w14:paraId="177065BE" w14:textId="77777777" w:rsidR="00F6452B" w:rsidRDefault="00F26066">
      <w:pPr>
        <w:pStyle w:val="Heading3"/>
      </w:pPr>
      <w:r>
        <w:t>Load Records</w:t>
      </w:r>
    </w:p>
    <w:p w14:paraId="4DFBDB8D" w14:textId="77777777" w:rsidR="00F6452B" w:rsidRDefault="00F26066">
      <w:r>
        <w:t>The Load Record type represents an attempt to locate, fetch, translate, and parse a single module.</w:t>
      </w:r>
    </w:p>
    <w:p w14:paraId="52228C89" w14:textId="77777777" w:rsidR="00F6452B" w:rsidRDefault="00F26066">
      <w:pPr>
        <w:rPr>
          <w:ins w:id="1" w:author="David Herman" w:date="2013-12-02T10:19:00Z"/>
        </w:rPr>
      </w:pPr>
      <w:r>
        <w:t>Each Load Record has the following fields:</w:t>
      </w:r>
    </w:p>
    <w:tbl>
      <w:tblPr>
        <w:tblStyle w:val="TableGrid"/>
        <w:tblW w:w="0" w:type="auto"/>
        <w:tblLook w:val="04A0" w:firstRow="1" w:lastRow="0" w:firstColumn="1" w:lastColumn="0" w:noHBand="0" w:noVBand="1"/>
      </w:tblPr>
      <w:tblGrid>
        <w:gridCol w:w="4428"/>
        <w:gridCol w:w="4428"/>
      </w:tblGrid>
      <w:tr w:rsidR="00A651E7" w14:paraId="64BCC49A" w14:textId="77777777" w:rsidTr="00A651E7">
        <w:trPr>
          <w:ins w:id="2" w:author="David Herman" w:date="2013-12-02T10:20:00Z"/>
        </w:trPr>
        <w:tc>
          <w:tcPr>
            <w:tcW w:w="4428" w:type="dxa"/>
          </w:tcPr>
          <w:p w14:paraId="12763538" w14:textId="77777777" w:rsidR="00A651E7" w:rsidRDefault="00A651E7">
            <w:pPr>
              <w:rPr>
                <w:ins w:id="3" w:author="David Herman" w:date="2013-12-02T10:20:00Z"/>
              </w:rPr>
            </w:pPr>
            <w:proofErr w:type="gramStart"/>
            <w:ins w:id="4" w:author="David Herman" w:date="2013-12-02T10:20:00Z">
              <w:r>
                <w:t>load</w:t>
              </w:r>
              <w:proofErr w:type="gramEnd"/>
              <w:r>
                <w:t>.[[Status]]</w:t>
              </w:r>
            </w:ins>
          </w:p>
        </w:tc>
        <w:tc>
          <w:tcPr>
            <w:tcW w:w="4428" w:type="dxa"/>
          </w:tcPr>
          <w:p w14:paraId="5BE469D4" w14:textId="77777777" w:rsidR="00A651E7" w:rsidRDefault="00A651E7">
            <w:pPr>
              <w:rPr>
                <w:ins w:id="5" w:author="David Herman" w:date="2013-12-02T10:20:00Z"/>
              </w:rPr>
            </w:pPr>
            <w:ins w:id="6" w:author="David Herman" w:date="2013-12-02T10:22:00Z">
              <w:r>
                <w:t xml:space="preserve">One of: </w:t>
              </w:r>
              <w:r>
                <w:rPr>
                  <w:rFonts w:ascii="Courier New" w:hAnsi="Courier New"/>
                  <w:b/>
                </w:rPr>
                <w:t>"loading"</w:t>
              </w:r>
              <w:r>
                <w:t xml:space="preserve">, </w:t>
              </w:r>
              <w:r>
                <w:rPr>
                  <w:rFonts w:ascii="Courier New" w:hAnsi="Courier New"/>
                  <w:b/>
                </w:rPr>
                <w:t>"loaded"</w:t>
              </w:r>
              <w:r>
                <w:t xml:space="preserve">, </w:t>
              </w:r>
              <w:r>
                <w:rPr>
                  <w:rFonts w:ascii="Courier New" w:hAnsi="Courier New"/>
                  <w:b/>
                </w:rPr>
                <w:t>"linked"</w:t>
              </w:r>
              <w:r>
                <w:t xml:space="preserve">, or </w:t>
              </w:r>
              <w:r>
                <w:rPr>
                  <w:rFonts w:ascii="Courier New" w:hAnsi="Courier New"/>
                  <w:b/>
                </w:rPr>
                <w:t>"failed"</w:t>
              </w:r>
              <w:r>
                <w:t>.</w:t>
              </w:r>
            </w:ins>
          </w:p>
        </w:tc>
      </w:tr>
      <w:tr w:rsidR="00A651E7" w14:paraId="195C48E8" w14:textId="77777777" w:rsidTr="00A651E7">
        <w:trPr>
          <w:ins w:id="7" w:author="David Herman" w:date="2013-12-02T10:20:00Z"/>
        </w:trPr>
        <w:tc>
          <w:tcPr>
            <w:tcW w:w="4428" w:type="dxa"/>
          </w:tcPr>
          <w:p w14:paraId="38CF38F0" w14:textId="77777777" w:rsidR="00A651E7" w:rsidRDefault="00A651E7">
            <w:pPr>
              <w:rPr>
                <w:ins w:id="8" w:author="David Herman" w:date="2013-12-02T10:20:00Z"/>
              </w:rPr>
            </w:pPr>
            <w:proofErr w:type="gramStart"/>
            <w:ins w:id="9" w:author="David Herman" w:date="2013-12-02T10:20:00Z">
              <w:r>
                <w:t>load</w:t>
              </w:r>
              <w:proofErr w:type="gramEnd"/>
              <w:r>
                <w:t>.[[Name]]</w:t>
              </w:r>
            </w:ins>
          </w:p>
        </w:tc>
        <w:tc>
          <w:tcPr>
            <w:tcW w:w="4428" w:type="dxa"/>
          </w:tcPr>
          <w:p w14:paraId="00C825BC" w14:textId="77777777" w:rsidR="00A651E7" w:rsidRDefault="00A651E7">
            <w:pPr>
              <w:rPr>
                <w:ins w:id="10" w:author="David Herman" w:date="2013-12-02T10:20:00Z"/>
              </w:rPr>
            </w:pPr>
            <w:ins w:id="11" w:author="David Herman" w:date="2013-12-02T10:22:00Z">
              <w:r>
                <w:t xml:space="preserve">The normalized name of the module being loaded, or </w:t>
              </w:r>
              <w:r>
                <w:rPr>
                  <w:b/>
                </w:rPr>
                <w:t>undefined</w:t>
              </w:r>
              <w:r>
                <w:t xml:space="preserve"> if loading an anonymous module.</w:t>
              </w:r>
            </w:ins>
          </w:p>
        </w:tc>
      </w:tr>
      <w:tr w:rsidR="00A651E7" w14:paraId="76B3D653" w14:textId="77777777" w:rsidTr="00A651E7">
        <w:trPr>
          <w:ins w:id="12" w:author="David Herman" w:date="2013-12-02T10:20:00Z"/>
        </w:trPr>
        <w:tc>
          <w:tcPr>
            <w:tcW w:w="4428" w:type="dxa"/>
          </w:tcPr>
          <w:p w14:paraId="0465BB30" w14:textId="77777777" w:rsidR="00A651E7" w:rsidRDefault="00A651E7">
            <w:pPr>
              <w:rPr>
                <w:ins w:id="13" w:author="David Herman" w:date="2013-12-02T10:20:00Z"/>
              </w:rPr>
            </w:pPr>
            <w:proofErr w:type="gramStart"/>
            <w:ins w:id="14" w:author="David Herman" w:date="2013-12-02T10:20:00Z">
              <w:r>
                <w:t>load</w:t>
              </w:r>
              <w:proofErr w:type="gramEnd"/>
              <w:r>
                <w:t>.[[</w:t>
              </w:r>
              <w:proofErr w:type="spellStart"/>
              <w:r>
                <w:t>LinkSets</w:t>
              </w:r>
              <w:proofErr w:type="spellEnd"/>
              <w:r>
                <w:t>]]</w:t>
              </w:r>
            </w:ins>
          </w:p>
        </w:tc>
        <w:tc>
          <w:tcPr>
            <w:tcW w:w="4428" w:type="dxa"/>
          </w:tcPr>
          <w:p w14:paraId="4DCAC351" w14:textId="77777777" w:rsidR="00A651E7" w:rsidRDefault="00A651E7">
            <w:pPr>
              <w:rPr>
                <w:ins w:id="15" w:author="David Herman" w:date="2013-12-02T10:20:00Z"/>
              </w:rPr>
            </w:pPr>
            <w:ins w:id="16" w:author="David Herman" w:date="2013-12-02T10:22:00Z">
              <w:r>
                <w:t xml:space="preserve">A List of all </w:t>
              </w:r>
              <w:proofErr w:type="spellStart"/>
              <w:r>
                <w:t>LinkSets</w:t>
              </w:r>
              <w:proofErr w:type="spellEnd"/>
              <w:r>
                <w:t xml:space="preserve"> that require this load to succeed. There is a many-to-many relation between Loads and </w:t>
              </w:r>
              <w:proofErr w:type="spellStart"/>
              <w:r>
                <w:t>LinkSets</w:t>
              </w:r>
              <w:proofErr w:type="spellEnd"/>
              <w:r>
                <w:t xml:space="preserve">. A single </w:t>
              </w:r>
              <w:proofErr w:type="gramStart"/>
              <w:r>
                <w:rPr>
                  <w:rFonts w:ascii="Courier New" w:hAnsi="Courier New"/>
                  <w:b/>
                </w:rPr>
                <w:t>import(</w:t>
              </w:r>
              <w:proofErr w:type="gramEnd"/>
              <w:r>
                <w:rPr>
                  <w:rFonts w:ascii="Courier New" w:hAnsi="Courier New"/>
                  <w:b/>
                </w:rPr>
                <w:t>)</w:t>
              </w:r>
              <w:r>
                <w:t xml:space="preserve"> call can have a large dependency tree, involving many Loads. Many </w:t>
              </w:r>
              <w:proofErr w:type="gramStart"/>
              <w:r>
                <w:rPr>
                  <w:rFonts w:ascii="Courier New" w:hAnsi="Courier New"/>
                  <w:b/>
                </w:rPr>
                <w:t>import(</w:t>
              </w:r>
              <w:proofErr w:type="gramEnd"/>
              <w:r>
                <w:rPr>
                  <w:rFonts w:ascii="Courier New" w:hAnsi="Courier New"/>
                  <w:b/>
                </w:rPr>
                <w:t>)</w:t>
              </w:r>
              <w:r>
                <w:t xml:space="preserve"> calls can be waiting for a single Load, if they depend on the same module.</w:t>
              </w:r>
            </w:ins>
          </w:p>
        </w:tc>
      </w:tr>
      <w:tr w:rsidR="00A651E7" w14:paraId="1B675387" w14:textId="77777777" w:rsidTr="00A651E7">
        <w:trPr>
          <w:ins w:id="17" w:author="David Herman" w:date="2013-12-02T10:20:00Z"/>
        </w:trPr>
        <w:tc>
          <w:tcPr>
            <w:tcW w:w="4428" w:type="dxa"/>
          </w:tcPr>
          <w:p w14:paraId="6C3212DB" w14:textId="77777777" w:rsidR="00A651E7" w:rsidRDefault="00A651E7">
            <w:pPr>
              <w:rPr>
                <w:ins w:id="18" w:author="David Herman" w:date="2013-12-02T10:20:00Z"/>
              </w:rPr>
            </w:pPr>
            <w:proofErr w:type="gramStart"/>
            <w:ins w:id="19" w:author="David Herman" w:date="2013-12-02T10:21:00Z">
              <w:r>
                <w:t>load</w:t>
              </w:r>
              <w:proofErr w:type="gramEnd"/>
              <w:r>
                <w:t>.[[Metadata]]</w:t>
              </w:r>
            </w:ins>
          </w:p>
        </w:tc>
        <w:tc>
          <w:tcPr>
            <w:tcW w:w="4428" w:type="dxa"/>
          </w:tcPr>
          <w:p w14:paraId="580A3A31" w14:textId="77777777" w:rsidR="00A651E7" w:rsidRDefault="00A651E7">
            <w:pPr>
              <w:rPr>
                <w:ins w:id="20" w:author="David Herman" w:date="2013-12-02T10:20:00Z"/>
              </w:rPr>
            </w:pPr>
            <w:ins w:id="21" w:author="David Herman" w:date="2013-12-02T10:22:00Z">
              <w:r>
                <w:t xml:space="preserve">An object which loader hooks may use for any purpose. See </w:t>
              </w:r>
              <w:proofErr w:type="spellStart"/>
              <w:r>
                <w:t>Loader.prototype.locate</w:t>
              </w:r>
              <w:proofErr w:type="spellEnd"/>
              <w:r>
                <w:t>.</w:t>
              </w:r>
            </w:ins>
          </w:p>
        </w:tc>
      </w:tr>
      <w:tr w:rsidR="00A651E7" w14:paraId="376818CA" w14:textId="77777777" w:rsidTr="00A651E7">
        <w:trPr>
          <w:ins w:id="22" w:author="David Herman" w:date="2013-12-02T10:20:00Z"/>
        </w:trPr>
        <w:tc>
          <w:tcPr>
            <w:tcW w:w="4428" w:type="dxa"/>
          </w:tcPr>
          <w:p w14:paraId="65FC20D5" w14:textId="77777777" w:rsidR="00A651E7" w:rsidRDefault="00A651E7">
            <w:pPr>
              <w:rPr>
                <w:ins w:id="23" w:author="David Herman" w:date="2013-12-02T10:20:00Z"/>
              </w:rPr>
            </w:pPr>
            <w:proofErr w:type="gramStart"/>
            <w:ins w:id="24" w:author="David Herman" w:date="2013-12-02T10:21:00Z">
              <w:r>
                <w:t>load</w:t>
              </w:r>
              <w:proofErr w:type="gramEnd"/>
              <w:r>
                <w:t>.[[Address]]</w:t>
              </w:r>
            </w:ins>
          </w:p>
        </w:tc>
        <w:tc>
          <w:tcPr>
            <w:tcW w:w="4428" w:type="dxa"/>
          </w:tcPr>
          <w:p w14:paraId="14846D77" w14:textId="77777777" w:rsidR="00A651E7" w:rsidRDefault="00A651E7">
            <w:pPr>
              <w:rPr>
                <w:ins w:id="25" w:author="David Herman" w:date="2013-12-02T10:20:00Z"/>
              </w:rPr>
            </w:pPr>
            <w:ins w:id="26" w:author="David Herman" w:date="2013-12-02T10:22:00Z">
              <w:r>
                <w:t>The result of the locate hook.</w:t>
              </w:r>
            </w:ins>
          </w:p>
        </w:tc>
      </w:tr>
      <w:tr w:rsidR="00A651E7" w14:paraId="01410403" w14:textId="77777777" w:rsidTr="00A651E7">
        <w:trPr>
          <w:ins w:id="27" w:author="David Herman" w:date="2013-12-02T10:20:00Z"/>
        </w:trPr>
        <w:tc>
          <w:tcPr>
            <w:tcW w:w="4428" w:type="dxa"/>
          </w:tcPr>
          <w:p w14:paraId="2F8BDDD1" w14:textId="77777777" w:rsidR="00A651E7" w:rsidRDefault="00A651E7">
            <w:pPr>
              <w:rPr>
                <w:ins w:id="28" w:author="David Herman" w:date="2013-12-02T10:20:00Z"/>
              </w:rPr>
            </w:pPr>
            <w:proofErr w:type="gramStart"/>
            <w:ins w:id="29" w:author="David Herman" w:date="2013-12-02T10:21:00Z">
              <w:r>
                <w:t>load</w:t>
              </w:r>
              <w:proofErr w:type="gramEnd"/>
              <w:r>
                <w:t>.[[Source]]</w:t>
              </w:r>
            </w:ins>
          </w:p>
        </w:tc>
        <w:tc>
          <w:tcPr>
            <w:tcW w:w="4428" w:type="dxa"/>
          </w:tcPr>
          <w:p w14:paraId="23C96C00" w14:textId="77777777" w:rsidR="00A651E7" w:rsidRDefault="00A651E7">
            <w:pPr>
              <w:rPr>
                <w:ins w:id="30" w:author="David Herman" w:date="2013-12-02T10:20:00Z"/>
              </w:rPr>
            </w:pPr>
            <w:ins w:id="31" w:author="David Herman" w:date="2013-12-02T10:22:00Z">
              <w:r>
                <w:t>The result of the translate hook.</w:t>
              </w:r>
            </w:ins>
          </w:p>
        </w:tc>
      </w:tr>
      <w:tr w:rsidR="00A651E7" w14:paraId="38C51C01" w14:textId="77777777" w:rsidTr="00A651E7">
        <w:trPr>
          <w:ins w:id="32" w:author="David Herman" w:date="2013-12-02T10:20:00Z"/>
        </w:trPr>
        <w:tc>
          <w:tcPr>
            <w:tcW w:w="4428" w:type="dxa"/>
          </w:tcPr>
          <w:p w14:paraId="3643898F" w14:textId="77777777" w:rsidR="00A651E7" w:rsidRDefault="00A651E7">
            <w:pPr>
              <w:rPr>
                <w:ins w:id="33" w:author="David Herman" w:date="2013-12-02T10:20:00Z"/>
              </w:rPr>
            </w:pPr>
            <w:proofErr w:type="gramStart"/>
            <w:ins w:id="34" w:author="David Herman" w:date="2013-12-02T10:21:00Z">
              <w:r>
                <w:t>load</w:t>
              </w:r>
              <w:proofErr w:type="gramEnd"/>
              <w:r>
                <w:t>.[[Kind]]</w:t>
              </w:r>
            </w:ins>
          </w:p>
        </w:tc>
        <w:tc>
          <w:tcPr>
            <w:tcW w:w="4428" w:type="dxa"/>
          </w:tcPr>
          <w:p w14:paraId="5800FBB4" w14:textId="77777777" w:rsidR="00A651E7" w:rsidRDefault="00A651E7">
            <w:pPr>
              <w:rPr>
                <w:ins w:id="35" w:author="David Herman" w:date="2013-12-02T10:20:00Z"/>
              </w:rPr>
            </w:pPr>
            <w:ins w:id="36" w:author="David Herman" w:date="2013-12-02T10:23:00Z">
              <w:r>
                <w:t xml:space="preserve">Once the Load reaches the </w:t>
              </w:r>
              <w:r>
                <w:rPr>
                  <w:rFonts w:ascii="Courier New" w:hAnsi="Courier New"/>
                  <w:b/>
                </w:rPr>
                <w:t>"loaded"</w:t>
              </w:r>
              <w:r>
                <w:t xml:space="preserve"> state, either </w:t>
              </w:r>
              <w:r>
                <w:rPr>
                  <w:b/>
                </w:rPr>
                <w:t>declarative</w:t>
              </w:r>
              <w:r>
                <w:t xml:space="preserve"> or </w:t>
              </w:r>
              <w:r>
                <w:rPr>
                  <w:b/>
                </w:rPr>
                <w:t>dynamic</w:t>
              </w:r>
              <w:r>
                <w:t xml:space="preserve">. If the </w:t>
              </w:r>
              <w:r>
                <w:rPr>
                  <w:rFonts w:ascii="Courier New" w:hAnsi="Courier New"/>
                  <w:b/>
                </w:rPr>
                <w:t>instantiate</w:t>
              </w:r>
              <w:r>
                <w:t xml:space="preserve"> hook returned undefined, the module is declarative, and load</w:t>
              </w:r>
              <w:proofErr w:type="gramStart"/>
              <w:r>
                <w:t>.[</w:t>
              </w:r>
              <w:proofErr w:type="gramEnd"/>
              <w:r>
                <w:t xml:space="preserve">[Body]] contains a Module parse. Otherwise, the </w:t>
              </w:r>
              <w:r>
                <w:rPr>
                  <w:rFonts w:ascii="Courier New" w:hAnsi="Courier New"/>
                  <w:b/>
                </w:rPr>
                <w:t>instantiate</w:t>
              </w:r>
              <w:r>
                <w:t xml:space="preserve"> hook returned a </w:t>
              </w:r>
              <w:proofErr w:type="spellStart"/>
              <w:r>
                <w:t>ModuleFactory</w:t>
              </w:r>
              <w:proofErr w:type="spellEnd"/>
              <w:r>
                <w:t xml:space="preserve"> object; load</w:t>
              </w:r>
              <w:proofErr w:type="gramStart"/>
              <w:r>
                <w:t>.[</w:t>
              </w:r>
              <w:proofErr w:type="gramEnd"/>
              <w:r>
                <w:t xml:space="preserve">[Execute]] contains the </w:t>
              </w:r>
              <w:r>
                <w:rPr>
                  <w:rFonts w:ascii="Courier New" w:hAnsi="Courier New"/>
                  <w:b/>
                </w:rPr>
                <w:t>.execute</w:t>
              </w:r>
              <w:r>
                <w:t xml:space="preserve"> callable object.</w:t>
              </w:r>
            </w:ins>
          </w:p>
        </w:tc>
      </w:tr>
      <w:tr w:rsidR="00A651E7" w14:paraId="64F12494" w14:textId="77777777" w:rsidTr="00A651E7">
        <w:trPr>
          <w:ins w:id="37" w:author="David Herman" w:date="2013-12-02T10:20:00Z"/>
        </w:trPr>
        <w:tc>
          <w:tcPr>
            <w:tcW w:w="4428" w:type="dxa"/>
          </w:tcPr>
          <w:p w14:paraId="7CD0369D" w14:textId="77777777" w:rsidR="00A651E7" w:rsidRDefault="00A651E7">
            <w:pPr>
              <w:rPr>
                <w:ins w:id="38" w:author="David Herman" w:date="2013-12-02T10:20:00Z"/>
              </w:rPr>
            </w:pPr>
            <w:proofErr w:type="gramStart"/>
            <w:ins w:id="39" w:author="David Herman" w:date="2013-12-02T10:21:00Z">
              <w:r>
                <w:t>load</w:t>
              </w:r>
              <w:proofErr w:type="gramEnd"/>
              <w:r>
                <w:t>.[[Body]]</w:t>
              </w:r>
            </w:ins>
          </w:p>
        </w:tc>
        <w:tc>
          <w:tcPr>
            <w:tcW w:w="4428" w:type="dxa"/>
          </w:tcPr>
          <w:p w14:paraId="5ACC2696" w14:textId="77777777" w:rsidR="00A651E7" w:rsidRDefault="00A651E7">
            <w:pPr>
              <w:rPr>
                <w:ins w:id="40" w:author="David Herman" w:date="2013-12-02T10:20:00Z"/>
              </w:rPr>
            </w:pPr>
            <w:ins w:id="41" w:author="David Herman" w:date="2013-12-02T10:23:00Z">
              <w:r>
                <w:t>A Module parse, if load</w:t>
              </w:r>
              <w:proofErr w:type="gramStart"/>
              <w:r>
                <w:t>.[</w:t>
              </w:r>
              <w:proofErr w:type="gramEnd"/>
              <w:r>
                <w:t xml:space="preserve">[Kind]] is </w:t>
              </w:r>
              <w:r>
                <w:rPr>
                  <w:b/>
                </w:rPr>
                <w:t>declarative</w:t>
              </w:r>
              <w:r>
                <w:t>. Otherwise undefined.</w:t>
              </w:r>
            </w:ins>
          </w:p>
        </w:tc>
      </w:tr>
      <w:tr w:rsidR="00A651E7" w14:paraId="5CB5B558" w14:textId="77777777" w:rsidTr="00A651E7">
        <w:trPr>
          <w:ins w:id="42" w:author="David Herman" w:date="2013-12-02T10:20:00Z"/>
        </w:trPr>
        <w:tc>
          <w:tcPr>
            <w:tcW w:w="4428" w:type="dxa"/>
          </w:tcPr>
          <w:p w14:paraId="121524AD" w14:textId="77777777" w:rsidR="00A651E7" w:rsidRDefault="00A651E7">
            <w:pPr>
              <w:rPr>
                <w:ins w:id="43" w:author="David Herman" w:date="2013-12-02T10:20:00Z"/>
              </w:rPr>
            </w:pPr>
            <w:proofErr w:type="gramStart"/>
            <w:ins w:id="44" w:author="David Herman" w:date="2013-12-02T10:21:00Z">
              <w:r>
                <w:t>load</w:t>
              </w:r>
              <w:proofErr w:type="gramEnd"/>
              <w:r>
                <w:t>.[[Execute]]</w:t>
              </w:r>
            </w:ins>
          </w:p>
        </w:tc>
        <w:tc>
          <w:tcPr>
            <w:tcW w:w="4428" w:type="dxa"/>
          </w:tcPr>
          <w:p w14:paraId="502CAB55" w14:textId="77777777" w:rsidR="00A651E7" w:rsidRDefault="00A651E7">
            <w:pPr>
              <w:rPr>
                <w:ins w:id="45" w:author="David Herman" w:date="2013-12-02T10:20:00Z"/>
              </w:rPr>
            </w:pPr>
            <w:ins w:id="46" w:author="David Herman" w:date="2013-12-02T10:23:00Z">
              <w:r>
                <w:t xml:space="preserve">The value of </w:t>
              </w:r>
              <w:proofErr w:type="spellStart"/>
              <w:r>
                <w:rPr>
                  <w:rFonts w:ascii="Courier New" w:hAnsi="Courier New"/>
                  <w:b/>
                </w:rPr>
                <w:t>factory.execute</w:t>
              </w:r>
              <w:proofErr w:type="spellEnd"/>
              <w:r>
                <w:t>, if load</w:t>
              </w:r>
              <w:proofErr w:type="gramStart"/>
              <w:r>
                <w:t>.[</w:t>
              </w:r>
              <w:proofErr w:type="gramEnd"/>
              <w:r>
                <w:t xml:space="preserve">[Kind]] is </w:t>
              </w:r>
              <w:r>
                <w:rPr>
                  <w:b/>
                </w:rPr>
                <w:t>dynamic</w:t>
              </w:r>
              <w:r>
                <w:t>. Otherwise undefined.</w:t>
              </w:r>
            </w:ins>
          </w:p>
        </w:tc>
      </w:tr>
      <w:tr w:rsidR="00A651E7" w14:paraId="71DBF72D" w14:textId="77777777" w:rsidTr="00A651E7">
        <w:trPr>
          <w:ins w:id="47" w:author="David Herman" w:date="2013-12-02T10:20:00Z"/>
        </w:trPr>
        <w:tc>
          <w:tcPr>
            <w:tcW w:w="4428" w:type="dxa"/>
          </w:tcPr>
          <w:p w14:paraId="41FAC62A" w14:textId="77777777" w:rsidR="00A651E7" w:rsidRDefault="00A651E7">
            <w:pPr>
              <w:rPr>
                <w:ins w:id="48" w:author="David Herman" w:date="2013-12-02T10:20:00Z"/>
              </w:rPr>
            </w:pPr>
            <w:proofErr w:type="gramStart"/>
            <w:ins w:id="49" w:author="David Herman" w:date="2013-12-02T10:21:00Z">
              <w:r>
                <w:t>load</w:t>
              </w:r>
              <w:proofErr w:type="gramEnd"/>
              <w:r>
                <w:t>.[[Dependencies]]</w:t>
              </w:r>
            </w:ins>
          </w:p>
        </w:tc>
        <w:tc>
          <w:tcPr>
            <w:tcW w:w="4428" w:type="dxa"/>
          </w:tcPr>
          <w:p w14:paraId="4C9100E4" w14:textId="77777777" w:rsidR="00A651E7" w:rsidRDefault="00A651E7">
            <w:pPr>
              <w:rPr>
                <w:ins w:id="50" w:author="David Herman" w:date="2013-12-02T10:20:00Z"/>
              </w:rPr>
            </w:pPr>
            <w:ins w:id="51" w:author="David Herman" w:date="2013-12-02T10:23:00Z">
              <w:r>
                <w:t xml:space="preserve">Once the Load reaches the </w:t>
              </w:r>
              <w:r>
                <w:rPr>
                  <w:rFonts w:ascii="Courier New" w:hAnsi="Courier New"/>
                  <w:b/>
                </w:rPr>
                <w:t>"loaded"</w:t>
              </w:r>
              <w:r>
                <w:t xml:space="preserve"> state, a List of pairs. Each pair consists of two strings: a module name as it appears in a </w:t>
              </w:r>
              <w:r>
                <w:rPr>
                  <w:rFonts w:ascii="Courier New" w:hAnsi="Courier New"/>
                  <w:b/>
                </w:rPr>
                <w:t>module</w:t>
              </w:r>
              <w:r>
                <w:t xml:space="preserve">, </w:t>
              </w:r>
              <w:r>
                <w:rPr>
                  <w:rFonts w:ascii="Courier New" w:hAnsi="Courier New"/>
                  <w:b/>
                </w:rPr>
                <w:t>import</w:t>
              </w:r>
              <w:r>
                <w:t xml:space="preserve">, or </w:t>
              </w:r>
              <w:r>
                <w:rPr>
                  <w:rFonts w:ascii="Courier New" w:hAnsi="Courier New"/>
                  <w:b/>
                </w:rPr>
                <w:t>export from</w:t>
              </w:r>
              <w:r>
                <w:t xml:space="preserve"> declaration in </w:t>
              </w:r>
              <w:r>
                <w:lastRenderedPageBreak/>
                <w:t>load</w:t>
              </w:r>
              <w:proofErr w:type="gramStart"/>
              <w:r>
                <w:t>.[</w:t>
              </w:r>
              <w:proofErr w:type="gramEnd"/>
              <w:r>
                <w:t>[Body]], and the corresponding normalized module name.</w:t>
              </w:r>
            </w:ins>
          </w:p>
        </w:tc>
      </w:tr>
      <w:tr w:rsidR="00A651E7" w14:paraId="7E6D462E" w14:textId="77777777" w:rsidTr="00A651E7">
        <w:trPr>
          <w:ins w:id="52" w:author="David Herman" w:date="2013-12-02T10:20:00Z"/>
        </w:trPr>
        <w:tc>
          <w:tcPr>
            <w:tcW w:w="4428" w:type="dxa"/>
          </w:tcPr>
          <w:p w14:paraId="1EA67D13" w14:textId="77777777" w:rsidR="00A651E7" w:rsidRDefault="00A651E7">
            <w:pPr>
              <w:rPr>
                <w:ins w:id="53" w:author="David Herman" w:date="2013-12-02T10:20:00Z"/>
              </w:rPr>
            </w:pPr>
            <w:proofErr w:type="gramStart"/>
            <w:ins w:id="54" w:author="David Herman" w:date="2013-12-02T10:21:00Z">
              <w:r>
                <w:lastRenderedPageBreak/>
                <w:t>load</w:t>
              </w:r>
              <w:proofErr w:type="gramEnd"/>
              <w:r>
                <w:t>.[[Exception]]</w:t>
              </w:r>
            </w:ins>
          </w:p>
        </w:tc>
        <w:tc>
          <w:tcPr>
            <w:tcW w:w="4428" w:type="dxa"/>
          </w:tcPr>
          <w:p w14:paraId="741901F7" w14:textId="77777777" w:rsidR="00A651E7" w:rsidRDefault="00A651E7">
            <w:pPr>
              <w:rPr>
                <w:ins w:id="55" w:author="David Herman" w:date="2013-12-02T10:20:00Z"/>
              </w:rPr>
            </w:pPr>
            <w:ins w:id="56" w:author="David Herman" w:date="2013-12-02T10:24:00Z">
              <w:r>
                <w:t>If load</w:t>
              </w:r>
              <w:proofErr w:type="gramStart"/>
              <w:r>
                <w:t>.[</w:t>
              </w:r>
              <w:proofErr w:type="gramEnd"/>
              <w:r>
                <w:t xml:space="preserve">[Status]] is </w:t>
              </w:r>
              <w:r>
                <w:rPr>
                  <w:rFonts w:ascii="Courier New" w:hAnsi="Courier New"/>
                  <w:b/>
                </w:rPr>
                <w:t>"failed"</w:t>
              </w:r>
              <w:r>
                <w:t xml:space="preserve">, the exception value that was thrown, causing the load to fail. Otherwise, </w:t>
              </w:r>
              <w:r>
                <w:rPr>
                  <w:b/>
                </w:rPr>
                <w:t>null</w:t>
              </w:r>
              <w:r>
                <w:t>.</w:t>
              </w:r>
            </w:ins>
          </w:p>
        </w:tc>
      </w:tr>
      <w:tr w:rsidR="00A651E7" w14:paraId="6732E79B" w14:textId="77777777" w:rsidTr="00A651E7">
        <w:trPr>
          <w:ins w:id="57" w:author="David Herman" w:date="2013-12-02T10:20:00Z"/>
        </w:trPr>
        <w:tc>
          <w:tcPr>
            <w:tcW w:w="4428" w:type="dxa"/>
          </w:tcPr>
          <w:p w14:paraId="412A50D1" w14:textId="77777777" w:rsidR="00A651E7" w:rsidRDefault="00A651E7">
            <w:pPr>
              <w:rPr>
                <w:ins w:id="58" w:author="David Herman" w:date="2013-12-02T10:20:00Z"/>
              </w:rPr>
            </w:pPr>
            <w:proofErr w:type="gramStart"/>
            <w:ins w:id="59" w:author="David Herman" w:date="2013-12-02T10:22:00Z">
              <w:r>
                <w:t>load</w:t>
              </w:r>
              <w:proofErr w:type="gramEnd"/>
              <w:r>
                <w:t>.[[Module]]</w:t>
              </w:r>
            </w:ins>
          </w:p>
        </w:tc>
        <w:tc>
          <w:tcPr>
            <w:tcW w:w="4428" w:type="dxa"/>
          </w:tcPr>
          <w:p w14:paraId="0F6B3061" w14:textId="77777777" w:rsidR="00A651E7" w:rsidRDefault="00A651E7" w:rsidP="00A651E7">
            <w:pPr>
              <w:rPr>
                <w:ins w:id="60" w:author="David Herman" w:date="2013-12-02T10:25:00Z"/>
              </w:rPr>
            </w:pPr>
            <w:ins w:id="61" w:author="David Herman" w:date="2013-12-02T10:25:00Z">
              <w:r>
                <w:t>The Module object produced by this load, or undefined.</w:t>
              </w:r>
            </w:ins>
          </w:p>
          <w:p w14:paraId="1E2BB389" w14:textId="77777777" w:rsidR="00A651E7" w:rsidRDefault="00A651E7" w:rsidP="00A651E7">
            <w:pPr>
              <w:rPr>
                <w:ins w:id="62" w:author="David Herman" w:date="2013-12-02T10:25:00Z"/>
              </w:rPr>
            </w:pPr>
            <w:ins w:id="63" w:author="David Herman" w:date="2013-12-02T10:25:00Z">
              <w:r>
                <w:t xml:space="preserve">If the </w:t>
              </w:r>
              <w:r>
                <w:rPr>
                  <w:rFonts w:ascii="Courier New" w:hAnsi="Courier New"/>
                  <w:b/>
                </w:rPr>
                <w:t>instantiate</w:t>
              </w:r>
              <w:r>
                <w:t xml:space="preserve"> hook returns undefined, load</w:t>
              </w:r>
              <w:proofErr w:type="gramStart"/>
              <w:r>
                <w:t>.[</w:t>
              </w:r>
              <w:proofErr w:type="gramEnd"/>
              <w:r>
                <w:t>[Module]] is populated at that point, if parsing succeeds and there are no early errors.</w:t>
              </w:r>
            </w:ins>
          </w:p>
          <w:p w14:paraId="0D934E63" w14:textId="77777777" w:rsidR="00A651E7" w:rsidRDefault="00A651E7" w:rsidP="00A651E7">
            <w:pPr>
              <w:rPr>
                <w:ins w:id="64" w:author="David Herman" w:date="2013-12-02T10:20:00Z"/>
              </w:rPr>
            </w:pPr>
            <w:ins w:id="65" w:author="David Herman" w:date="2013-12-02T10:25:00Z">
              <w:r>
                <w:t xml:space="preserve">Otherwise the </w:t>
              </w:r>
              <w:r>
                <w:rPr>
                  <w:rFonts w:ascii="Courier New" w:hAnsi="Courier New"/>
                  <w:b/>
                </w:rPr>
                <w:t>instantiate</w:t>
              </w:r>
              <w:r>
                <w:t xml:space="preserve"> hook returns a factory object, and load</w:t>
              </w:r>
              <w:proofErr w:type="gramStart"/>
              <w:r>
                <w:t>.[</w:t>
              </w:r>
              <w:proofErr w:type="gramEnd"/>
              <w:r>
                <w:t xml:space="preserve">[Module]] is set during the link phase, when the </w:t>
              </w:r>
              <w:proofErr w:type="spellStart"/>
              <w:r>
                <w:rPr>
                  <w:rFonts w:ascii="Courier New" w:hAnsi="Courier New"/>
                  <w:b/>
                </w:rPr>
                <w:t>factory.execute</w:t>
              </w:r>
              <w:proofErr w:type="spellEnd"/>
              <w:r>
                <w:rPr>
                  <w:rFonts w:ascii="Courier New" w:hAnsi="Courier New"/>
                  <w:b/>
                </w:rPr>
                <w:t>()</w:t>
              </w:r>
              <w:r>
                <w:t xml:space="preserve"> method returns a Module.</w:t>
              </w:r>
            </w:ins>
          </w:p>
        </w:tc>
      </w:tr>
    </w:tbl>
    <w:p w14:paraId="26EC15A1" w14:textId="77777777" w:rsidR="00A651E7" w:rsidRDefault="00A651E7"/>
    <w:p w14:paraId="4A067FAE" w14:textId="77777777" w:rsidR="00F6452B" w:rsidDel="00A651E7" w:rsidRDefault="00F26066" w:rsidP="00A651E7">
      <w:pPr>
        <w:pStyle w:val="BulletNotlast"/>
        <w:numPr>
          <w:ilvl w:val="0"/>
          <w:numId w:val="20"/>
        </w:numPr>
        <w:rPr>
          <w:del w:id="66" w:author="David Herman" w:date="2013-12-02T10:25:00Z"/>
        </w:rPr>
        <w:pPrChange w:id="67" w:author="David Herman" w:date="2013-12-02T10:26:00Z">
          <w:pPr>
            <w:pStyle w:val="BulletNotlast"/>
            <w:numPr>
              <w:numId w:val="1525"/>
            </w:numPr>
            <w:tabs>
              <w:tab w:val="num" w:pos="360"/>
            </w:tabs>
          </w:pPr>
        </w:pPrChange>
      </w:pPr>
      <w:del w:id="68" w:author="David Herman" w:date="2013-12-02T10:25:00Z">
        <w:r w:rsidDel="00A651E7">
          <w:delText xml:space="preserve"> </w:delText>
        </w:r>
      </w:del>
    </w:p>
    <w:p w14:paraId="765D06E8" w14:textId="77777777" w:rsidR="00F6452B" w:rsidDel="00A651E7" w:rsidRDefault="00F26066">
      <w:pPr>
        <w:rPr>
          <w:del w:id="69" w:author="David Herman" w:date="2013-12-02T10:25:00Z"/>
        </w:rPr>
      </w:pPr>
      <w:del w:id="70" w:author="David Herman" w:date="2013-12-02T10:25:00Z">
        <w:r w:rsidDel="00A651E7">
          <w:delText xml:space="preserve">load.[[Status]] – One of: </w:delText>
        </w:r>
        <w:r w:rsidDel="00A651E7">
          <w:rPr>
            <w:rFonts w:ascii="Courier New" w:hAnsi="Courier New"/>
            <w:b/>
          </w:rPr>
          <w:delText>"loading"</w:delText>
        </w:r>
        <w:r w:rsidDel="00A651E7">
          <w:delText xml:space="preserve">, </w:delText>
        </w:r>
        <w:r w:rsidDel="00A651E7">
          <w:rPr>
            <w:rFonts w:ascii="Courier New" w:hAnsi="Courier New"/>
            <w:b/>
          </w:rPr>
          <w:delText>"loaded"</w:delText>
        </w:r>
        <w:r w:rsidDel="00A651E7">
          <w:delText xml:space="preserve">, </w:delText>
        </w:r>
        <w:r w:rsidDel="00A651E7">
          <w:rPr>
            <w:rFonts w:ascii="Courier New" w:hAnsi="Courier New"/>
            <w:b/>
          </w:rPr>
          <w:delText>"linked"</w:delText>
        </w:r>
        <w:r w:rsidDel="00A651E7">
          <w:delText xml:space="preserve">, or </w:delText>
        </w:r>
        <w:r w:rsidDel="00A651E7">
          <w:rPr>
            <w:rFonts w:ascii="Courier New" w:hAnsi="Courier New"/>
            <w:b/>
          </w:rPr>
          <w:delText>"failed"</w:delText>
        </w:r>
        <w:r w:rsidDel="00A651E7">
          <w:delText>.</w:delText>
        </w:r>
      </w:del>
    </w:p>
    <w:p w14:paraId="69DEE42C" w14:textId="77777777" w:rsidR="00F6452B" w:rsidDel="00A651E7" w:rsidRDefault="00F26066" w:rsidP="00A651E7">
      <w:pPr>
        <w:pStyle w:val="BulletNotlast"/>
        <w:numPr>
          <w:ilvl w:val="0"/>
          <w:numId w:val="20"/>
        </w:numPr>
        <w:rPr>
          <w:del w:id="71" w:author="David Herman" w:date="2013-12-02T10:25:00Z"/>
        </w:rPr>
        <w:pPrChange w:id="72" w:author="David Herman" w:date="2013-12-02T10:26:00Z">
          <w:pPr>
            <w:pStyle w:val="BulletNotlast"/>
            <w:numPr>
              <w:numId w:val="1525"/>
            </w:numPr>
            <w:tabs>
              <w:tab w:val="num" w:pos="360"/>
            </w:tabs>
          </w:pPr>
        </w:pPrChange>
      </w:pPr>
      <w:del w:id="73" w:author="David Herman" w:date="2013-12-02T10:25:00Z">
        <w:r w:rsidDel="00A651E7">
          <w:delText xml:space="preserve"> </w:delText>
        </w:r>
      </w:del>
    </w:p>
    <w:p w14:paraId="26E4496C" w14:textId="77777777" w:rsidR="00F6452B" w:rsidDel="00A651E7" w:rsidRDefault="00F26066">
      <w:pPr>
        <w:rPr>
          <w:del w:id="74" w:author="David Herman" w:date="2013-12-02T10:25:00Z"/>
        </w:rPr>
      </w:pPr>
      <w:del w:id="75" w:author="David Herman" w:date="2013-12-02T10:25:00Z">
        <w:r w:rsidDel="00A651E7">
          <w:delText xml:space="preserve">load.[[Name]] – The normalized name of the module being loaded, or </w:delText>
        </w:r>
        <w:r w:rsidDel="00A651E7">
          <w:rPr>
            <w:b/>
          </w:rPr>
          <w:delText>undefined</w:delText>
        </w:r>
        <w:r w:rsidDel="00A651E7">
          <w:delText xml:space="preserve"> if loading an anonymous module.</w:delText>
        </w:r>
      </w:del>
    </w:p>
    <w:p w14:paraId="1EE17B1E" w14:textId="77777777" w:rsidR="00F6452B" w:rsidDel="00A651E7" w:rsidRDefault="00F26066" w:rsidP="00A651E7">
      <w:pPr>
        <w:pStyle w:val="BulletNotlast"/>
        <w:numPr>
          <w:ilvl w:val="0"/>
          <w:numId w:val="20"/>
        </w:numPr>
        <w:rPr>
          <w:del w:id="76" w:author="David Herman" w:date="2013-12-02T10:25:00Z"/>
        </w:rPr>
        <w:pPrChange w:id="77" w:author="David Herman" w:date="2013-12-02T10:26:00Z">
          <w:pPr>
            <w:pStyle w:val="BulletNotlast"/>
            <w:numPr>
              <w:numId w:val="1525"/>
            </w:numPr>
            <w:tabs>
              <w:tab w:val="num" w:pos="360"/>
            </w:tabs>
          </w:pPr>
        </w:pPrChange>
      </w:pPr>
      <w:del w:id="78" w:author="David Herman" w:date="2013-12-02T10:25:00Z">
        <w:r w:rsidDel="00A651E7">
          <w:delText xml:space="preserve"> </w:delText>
        </w:r>
      </w:del>
    </w:p>
    <w:p w14:paraId="4B3D014B" w14:textId="77777777" w:rsidR="00F6452B" w:rsidDel="00A651E7" w:rsidRDefault="00F26066">
      <w:pPr>
        <w:rPr>
          <w:del w:id="79" w:author="David Herman" w:date="2013-12-02T10:25:00Z"/>
        </w:rPr>
      </w:pPr>
      <w:del w:id="80" w:author="David Herman" w:date="2013-12-02T10:25:00Z">
        <w:r w:rsidDel="00A651E7">
          <w:delText xml:space="preserve">load.[[LinkSets]] – A List of all LinkSets that require this load to succeed. There is a many-to-many relation between Loads and LinkSets. A single </w:delText>
        </w:r>
        <w:r w:rsidDel="00A651E7">
          <w:rPr>
            <w:rFonts w:ascii="Courier New" w:hAnsi="Courier New"/>
            <w:b/>
          </w:rPr>
          <w:delText>import()</w:delText>
        </w:r>
        <w:r w:rsidDel="00A651E7">
          <w:delText xml:space="preserve"> call can have a large dependency tree, involving many Loads. Many </w:delText>
        </w:r>
        <w:r w:rsidDel="00A651E7">
          <w:rPr>
            <w:rFonts w:ascii="Courier New" w:hAnsi="Courier New"/>
            <w:b/>
          </w:rPr>
          <w:delText>import()</w:delText>
        </w:r>
        <w:r w:rsidDel="00A651E7">
          <w:delText xml:space="preserve"> calls can be waiting for a single Load, if they depend on the same module.</w:delText>
        </w:r>
      </w:del>
    </w:p>
    <w:p w14:paraId="7E677A73" w14:textId="77777777" w:rsidR="00F6452B" w:rsidDel="00A651E7" w:rsidRDefault="00F26066" w:rsidP="00A651E7">
      <w:pPr>
        <w:pStyle w:val="BulletNotlast"/>
        <w:numPr>
          <w:ilvl w:val="0"/>
          <w:numId w:val="20"/>
        </w:numPr>
        <w:rPr>
          <w:del w:id="81" w:author="David Herman" w:date="2013-12-02T10:25:00Z"/>
        </w:rPr>
        <w:pPrChange w:id="82" w:author="David Herman" w:date="2013-12-02T10:26:00Z">
          <w:pPr>
            <w:pStyle w:val="BulletNotlast"/>
            <w:numPr>
              <w:numId w:val="1525"/>
            </w:numPr>
            <w:tabs>
              <w:tab w:val="num" w:pos="360"/>
            </w:tabs>
          </w:pPr>
        </w:pPrChange>
      </w:pPr>
      <w:del w:id="83" w:author="David Herman" w:date="2013-12-02T10:25:00Z">
        <w:r w:rsidDel="00A651E7">
          <w:delText xml:space="preserve"> </w:delText>
        </w:r>
      </w:del>
    </w:p>
    <w:p w14:paraId="62D196AB" w14:textId="77777777" w:rsidR="00F6452B" w:rsidDel="00A651E7" w:rsidRDefault="00F26066">
      <w:pPr>
        <w:rPr>
          <w:del w:id="84" w:author="David Herman" w:date="2013-12-02T10:25:00Z"/>
        </w:rPr>
      </w:pPr>
      <w:del w:id="85" w:author="David Herman" w:date="2013-12-02T10:25:00Z">
        <w:r w:rsidDel="00A651E7">
          <w:delText>load.[[Metadata]] – An object which loader hooks may use for any purpose. See Loader.prototype.locate.</w:delText>
        </w:r>
      </w:del>
    </w:p>
    <w:p w14:paraId="1D8E18EE" w14:textId="77777777" w:rsidR="00F6452B" w:rsidDel="00A651E7" w:rsidRDefault="00F26066" w:rsidP="00A651E7">
      <w:pPr>
        <w:pStyle w:val="BulletNotlast"/>
        <w:numPr>
          <w:ilvl w:val="0"/>
          <w:numId w:val="20"/>
        </w:numPr>
        <w:rPr>
          <w:del w:id="86" w:author="David Herman" w:date="2013-12-02T10:25:00Z"/>
        </w:rPr>
        <w:pPrChange w:id="87" w:author="David Herman" w:date="2013-12-02T10:26:00Z">
          <w:pPr>
            <w:pStyle w:val="BulletNotlast"/>
            <w:numPr>
              <w:numId w:val="1525"/>
            </w:numPr>
            <w:tabs>
              <w:tab w:val="num" w:pos="360"/>
            </w:tabs>
          </w:pPr>
        </w:pPrChange>
      </w:pPr>
      <w:del w:id="88" w:author="David Herman" w:date="2013-12-02T10:25:00Z">
        <w:r w:rsidDel="00A651E7">
          <w:delText xml:space="preserve"> </w:delText>
        </w:r>
      </w:del>
    </w:p>
    <w:p w14:paraId="6F5F3122" w14:textId="77777777" w:rsidR="00F6452B" w:rsidDel="00A651E7" w:rsidRDefault="00F26066">
      <w:pPr>
        <w:rPr>
          <w:del w:id="89" w:author="David Herman" w:date="2013-12-02T10:25:00Z"/>
        </w:rPr>
      </w:pPr>
      <w:del w:id="90" w:author="David Herman" w:date="2013-12-02T10:25:00Z">
        <w:r w:rsidDel="00A651E7">
          <w:delText>load.[[Address]] – The result of the locate hook.</w:delText>
        </w:r>
      </w:del>
    </w:p>
    <w:p w14:paraId="31ECDAEA" w14:textId="77777777" w:rsidR="00F6452B" w:rsidDel="00A651E7" w:rsidRDefault="00F26066" w:rsidP="00A651E7">
      <w:pPr>
        <w:pStyle w:val="BulletNotlast"/>
        <w:numPr>
          <w:ilvl w:val="0"/>
          <w:numId w:val="20"/>
        </w:numPr>
        <w:rPr>
          <w:del w:id="91" w:author="David Herman" w:date="2013-12-02T10:25:00Z"/>
        </w:rPr>
        <w:pPrChange w:id="92" w:author="David Herman" w:date="2013-12-02T10:26:00Z">
          <w:pPr>
            <w:pStyle w:val="BulletNotlast"/>
            <w:numPr>
              <w:numId w:val="1525"/>
            </w:numPr>
            <w:tabs>
              <w:tab w:val="num" w:pos="360"/>
            </w:tabs>
          </w:pPr>
        </w:pPrChange>
      </w:pPr>
      <w:del w:id="93" w:author="David Herman" w:date="2013-12-02T10:25:00Z">
        <w:r w:rsidDel="00A651E7">
          <w:delText xml:space="preserve"> </w:delText>
        </w:r>
      </w:del>
    </w:p>
    <w:p w14:paraId="66971CB2" w14:textId="77777777" w:rsidR="00F6452B" w:rsidDel="00A651E7" w:rsidRDefault="00F26066">
      <w:pPr>
        <w:rPr>
          <w:del w:id="94" w:author="David Herman" w:date="2013-12-02T10:25:00Z"/>
        </w:rPr>
      </w:pPr>
      <w:del w:id="95" w:author="David Herman" w:date="2013-12-02T10:25:00Z">
        <w:r w:rsidDel="00A651E7">
          <w:delText>load.[[Source]] – The result of the translate hook.</w:delText>
        </w:r>
      </w:del>
    </w:p>
    <w:p w14:paraId="4E34C2C3" w14:textId="77777777" w:rsidR="00F6452B" w:rsidDel="00A651E7" w:rsidRDefault="00F26066" w:rsidP="00A651E7">
      <w:pPr>
        <w:pStyle w:val="BulletNotlast"/>
        <w:numPr>
          <w:ilvl w:val="0"/>
          <w:numId w:val="20"/>
        </w:numPr>
        <w:rPr>
          <w:del w:id="96" w:author="David Herman" w:date="2013-12-02T10:25:00Z"/>
        </w:rPr>
        <w:pPrChange w:id="97" w:author="David Herman" w:date="2013-12-02T10:26:00Z">
          <w:pPr>
            <w:pStyle w:val="BulletNotlast"/>
            <w:numPr>
              <w:numId w:val="1525"/>
            </w:numPr>
            <w:tabs>
              <w:tab w:val="num" w:pos="360"/>
            </w:tabs>
          </w:pPr>
        </w:pPrChange>
      </w:pPr>
      <w:del w:id="98" w:author="David Herman" w:date="2013-12-02T10:25:00Z">
        <w:r w:rsidDel="00A651E7">
          <w:delText xml:space="preserve"> </w:delText>
        </w:r>
      </w:del>
    </w:p>
    <w:p w14:paraId="59209478" w14:textId="77777777" w:rsidR="00F6452B" w:rsidDel="00A651E7" w:rsidRDefault="00F26066">
      <w:pPr>
        <w:rPr>
          <w:del w:id="99" w:author="David Herman" w:date="2013-12-02T10:25:00Z"/>
        </w:rPr>
      </w:pPr>
      <w:del w:id="100" w:author="David Herman" w:date="2013-12-02T10:25:00Z">
        <w:r w:rsidDel="00A651E7">
          <w:delText xml:space="preserve">load.[[Kind]] – Once the Load reaches the </w:delText>
        </w:r>
        <w:r w:rsidDel="00A651E7">
          <w:rPr>
            <w:rFonts w:ascii="Courier New" w:hAnsi="Courier New"/>
            <w:b/>
          </w:rPr>
          <w:delText>"loaded"</w:delText>
        </w:r>
        <w:r w:rsidDel="00A651E7">
          <w:delText xml:space="preserve"> state, either </w:delText>
        </w:r>
        <w:r w:rsidDel="00A651E7">
          <w:rPr>
            <w:b/>
          </w:rPr>
          <w:delText>declarative</w:delText>
        </w:r>
        <w:r w:rsidDel="00A651E7">
          <w:delText xml:space="preserve"> or </w:delText>
        </w:r>
        <w:r w:rsidDel="00A651E7">
          <w:rPr>
            <w:b/>
          </w:rPr>
          <w:delText>dynamic</w:delText>
        </w:r>
        <w:r w:rsidDel="00A651E7">
          <w:delText xml:space="preserve">. If the </w:delText>
        </w:r>
        <w:r w:rsidDel="00A651E7">
          <w:rPr>
            <w:rFonts w:ascii="Courier New" w:hAnsi="Courier New"/>
            <w:b/>
          </w:rPr>
          <w:delText>instantiate</w:delText>
        </w:r>
        <w:r w:rsidDel="00A651E7">
          <w:delText xml:space="preserve"> hook returned undefined, the module is declarative, and load.[[Body]] contains a Module parse. Otherwise, the </w:delText>
        </w:r>
        <w:r w:rsidDel="00A651E7">
          <w:rPr>
            <w:rFonts w:ascii="Courier New" w:hAnsi="Courier New"/>
            <w:b/>
          </w:rPr>
          <w:delText>instantiate</w:delText>
        </w:r>
        <w:r w:rsidDel="00A651E7">
          <w:delText xml:space="preserve"> hook returned a ModuleFactory object; load.[[Execute]] contains the </w:delText>
        </w:r>
        <w:r w:rsidDel="00A651E7">
          <w:rPr>
            <w:rFonts w:ascii="Courier New" w:hAnsi="Courier New"/>
            <w:b/>
          </w:rPr>
          <w:delText>.execute</w:delText>
        </w:r>
        <w:r w:rsidDel="00A651E7">
          <w:delText xml:space="preserve"> callable object.</w:delText>
        </w:r>
      </w:del>
    </w:p>
    <w:p w14:paraId="51ECB36F" w14:textId="77777777" w:rsidR="00F6452B" w:rsidDel="00A651E7" w:rsidRDefault="00F26066" w:rsidP="00A651E7">
      <w:pPr>
        <w:pStyle w:val="BulletNotlast"/>
        <w:numPr>
          <w:ilvl w:val="0"/>
          <w:numId w:val="20"/>
        </w:numPr>
        <w:rPr>
          <w:del w:id="101" w:author="David Herman" w:date="2013-12-02T10:25:00Z"/>
        </w:rPr>
        <w:pPrChange w:id="102" w:author="David Herman" w:date="2013-12-02T10:26:00Z">
          <w:pPr>
            <w:pStyle w:val="BulletNotlast"/>
            <w:numPr>
              <w:numId w:val="1525"/>
            </w:numPr>
            <w:tabs>
              <w:tab w:val="num" w:pos="360"/>
            </w:tabs>
          </w:pPr>
        </w:pPrChange>
      </w:pPr>
      <w:del w:id="103" w:author="David Herman" w:date="2013-12-02T10:25:00Z">
        <w:r w:rsidDel="00A651E7">
          <w:delText xml:space="preserve"> </w:delText>
        </w:r>
      </w:del>
    </w:p>
    <w:p w14:paraId="00AC7C20" w14:textId="77777777" w:rsidR="00F6452B" w:rsidDel="00A651E7" w:rsidRDefault="00F26066">
      <w:pPr>
        <w:rPr>
          <w:del w:id="104" w:author="David Herman" w:date="2013-12-02T10:25:00Z"/>
        </w:rPr>
      </w:pPr>
      <w:del w:id="105" w:author="David Herman" w:date="2013-12-02T10:25:00Z">
        <w:r w:rsidDel="00A651E7">
          <w:delText xml:space="preserve">load.[[Body]] – A Module parse, if load.[[Kind]] is </w:delText>
        </w:r>
        <w:r w:rsidDel="00A651E7">
          <w:rPr>
            <w:b/>
          </w:rPr>
          <w:delText>declarative</w:delText>
        </w:r>
        <w:r w:rsidDel="00A651E7">
          <w:delText>. Otherwise undefined.</w:delText>
        </w:r>
      </w:del>
    </w:p>
    <w:p w14:paraId="74228015" w14:textId="77777777" w:rsidR="00F6452B" w:rsidDel="00A651E7" w:rsidRDefault="00F26066" w:rsidP="00A651E7">
      <w:pPr>
        <w:pStyle w:val="BulletNotlast"/>
        <w:numPr>
          <w:ilvl w:val="0"/>
          <w:numId w:val="20"/>
        </w:numPr>
        <w:rPr>
          <w:del w:id="106" w:author="David Herman" w:date="2013-12-02T10:25:00Z"/>
        </w:rPr>
        <w:pPrChange w:id="107" w:author="David Herman" w:date="2013-12-02T10:26:00Z">
          <w:pPr>
            <w:pStyle w:val="BulletNotlast"/>
            <w:numPr>
              <w:numId w:val="1525"/>
            </w:numPr>
            <w:tabs>
              <w:tab w:val="num" w:pos="360"/>
            </w:tabs>
          </w:pPr>
        </w:pPrChange>
      </w:pPr>
      <w:del w:id="108" w:author="David Herman" w:date="2013-12-02T10:25:00Z">
        <w:r w:rsidDel="00A651E7">
          <w:delText xml:space="preserve"> </w:delText>
        </w:r>
      </w:del>
    </w:p>
    <w:p w14:paraId="6A98A921" w14:textId="77777777" w:rsidR="00F6452B" w:rsidDel="00A651E7" w:rsidRDefault="00F26066">
      <w:pPr>
        <w:rPr>
          <w:del w:id="109" w:author="David Herman" w:date="2013-12-02T10:25:00Z"/>
        </w:rPr>
      </w:pPr>
      <w:del w:id="110" w:author="David Herman" w:date="2013-12-02T10:25:00Z">
        <w:r w:rsidDel="00A651E7">
          <w:delText xml:space="preserve">load.[[Execute]] – The value of </w:delText>
        </w:r>
        <w:r w:rsidDel="00A651E7">
          <w:rPr>
            <w:rFonts w:ascii="Courier New" w:hAnsi="Courier New"/>
            <w:b/>
          </w:rPr>
          <w:delText>factory.execute</w:delText>
        </w:r>
        <w:r w:rsidDel="00A651E7">
          <w:delText xml:space="preserve">, if load.[[Kind]] is </w:delText>
        </w:r>
        <w:r w:rsidDel="00A651E7">
          <w:rPr>
            <w:b/>
          </w:rPr>
          <w:delText>dynamic</w:delText>
        </w:r>
        <w:r w:rsidDel="00A651E7">
          <w:delText>. Otherwise undefined.</w:delText>
        </w:r>
      </w:del>
    </w:p>
    <w:p w14:paraId="7D9D33F9" w14:textId="77777777" w:rsidR="00F6452B" w:rsidDel="00A651E7" w:rsidRDefault="00F26066" w:rsidP="00A651E7">
      <w:pPr>
        <w:pStyle w:val="BulletNotlast"/>
        <w:numPr>
          <w:ilvl w:val="0"/>
          <w:numId w:val="20"/>
        </w:numPr>
        <w:rPr>
          <w:del w:id="111" w:author="David Herman" w:date="2013-12-02T10:25:00Z"/>
        </w:rPr>
        <w:pPrChange w:id="112" w:author="David Herman" w:date="2013-12-02T10:26:00Z">
          <w:pPr>
            <w:pStyle w:val="BulletNotlast"/>
            <w:numPr>
              <w:numId w:val="1525"/>
            </w:numPr>
            <w:tabs>
              <w:tab w:val="num" w:pos="360"/>
            </w:tabs>
          </w:pPr>
        </w:pPrChange>
      </w:pPr>
      <w:del w:id="113" w:author="David Herman" w:date="2013-12-02T10:25:00Z">
        <w:r w:rsidDel="00A651E7">
          <w:delText xml:space="preserve"> </w:delText>
        </w:r>
      </w:del>
    </w:p>
    <w:p w14:paraId="12DFC142" w14:textId="77777777" w:rsidR="00F6452B" w:rsidDel="00A651E7" w:rsidRDefault="00F26066">
      <w:pPr>
        <w:rPr>
          <w:del w:id="114" w:author="David Herman" w:date="2013-12-02T10:25:00Z"/>
        </w:rPr>
      </w:pPr>
      <w:del w:id="115" w:author="David Herman" w:date="2013-12-02T10:25:00Z">
        <w:r w:rsidDel="00A651E7">
          <w:delText xml:space="preserve">load.[[Dependencies]] – Once the Load reaches the </w:delText>
        </w:r>
        <w:r w:rsidDel="00A651E7">
          <w:rPr>
            <w:rFonts w:ascii="Courier New" w:hAnsi="Courier New"/>
            <w:b/>
          </w:rPr>
          <w:delText>"loaded"</w:delText>
        </w:r>
        <w:r w:rsidDel="00A651E7">
          <w:delText xml:space="preserve"> state, a List of pairs. Each pair consists of two strings: a module name as it appears in a </w:delText>
        </w:r>
        <w:r w:rsidDel="00A651E7">
          <w:rPr>
            <w:rFonts w:ascii="Courier New" w:hAnsi="Courier New"/>
            <w:b/>
          </w:rPr>
          <w:delText>module</w:delText>
        </w:r>
        <w:r w:rsidDel="00A651E7">
          <w:delText xml:space="preserve">, </w:delText>
        </w:r>
        <w:r w:rsidDel="00A651E7">
          <w:rPr>
            <w:rFonts w:ascii="Courier New" w:hAnsi="Courier New"/>
            <w:b/>
          </w:rPr>
          <w:delText>import</w:delText>
        </w:r>
        <w:r w:rsidDel="00A651E7">
          <w:delText xml:space="preserve">, or </w:delText>
        </w:r>
        <w:r w:rsidDel="00A651E7">
          <w:rPr>
            <w:rFonts w:ascii="Courier New" w:hAnsi="Courier New"/>
            <w:b/>
          </w:rPr>
          <w:delText>export from</w:delText>
        </w:r>
        <w:r w:rsidDel="00A651E7">
          <w:delText xml:space="preserve"> declaration in load.[[Body]], and the corresponding normalized module name.</w:delText>
        </w:r>
      </w:del>
    </w:p>
    <w:p w14:paraId="2D05C6BC" w14:textId="77777777" w:rsidR="00F6452B" w:rsidDel="00A651E7" w:rsidRDefault="00F26066" w:rsidP="00A651E7">
      <w:pPr>
        <w:pStyle w:val="BulletNotlast"/>
        <w:numPr>
          <w:ilvl w:val="0"/>
          <w:numId w:val="20"/>
        </w:numPr>
        <w:rPr>
          <w:del w:id="116" w:author="David Herman" w:date="2013-12-02T10:25:00Z"/>
        </w:rPr>
        <w:pPrChange w:id="117" w:author="David Herman" w:date="2013-12-02T10:26:00Z">
          <w:pPr>
            <w:pStyle w:val="BulletNotlast"/>
            <w:numPr>
              <w:numId w:val="1525"/>
            </w:numPr>
            <w:tabs>
              <w:tab w:val="num" w:pos="360"/>
            </w:tabs>
          </w:pPr>
        </w:pPrChange>
      </w:pPr>
      <w:del w:id="118" w:author="David Herman" w:date="2013-12-02T10:25:00Z">
        <w:r w:rsidDel="00A651E7">
          <w:delText xml:space="preserve"> </w:delText>
        </w:r>
      </w:del>
    </w:p>
    <w:p w14:paraId="51A5F842" w14:textId="77777777" w:rsidR="00F6452B" w:rsidDel="00A651E7" w:rsidRDefault="00F26066">
      <w:pPr>
        <w:rPr>
          <w:del w:id="119" w:author="David Herman" w:date="2013-12-02T10:25:00Z"/>
        </w:rPr>
      </w:pPr>
      <w:del w:id="120" w:author="David Herman" w:date="2013-12-02T10:25:00Z">
        <w:r w:rsidDel="00A651E7">
          <w:delText xml:space="preserve">load.[[Exception]] – If load.[[Status]] is </w:delText>
        </w:r>
        <w:r w:rsidDel="00A651E7">
          <w:rPr>
            <w:rFonts w:ascii="Courier New" w:hAnsi="Courier New"/>
            <w:b/>
          </w:rPr>
          <w:delText>"failed"</w:delText>
        </w:r>
        <w:r w:rsidDel="00A651E7">
          <w:delText xml:space="preserve">, the exception value that was thrown, causing the load to fail. Otherwise, </w:delText>
        </w:r>
        <w:r w:rsidDel="00A651E7">
          <w:rPr>
            <w:b/>
          </w:rPr>
          <w:delText>null</w:delText>
        </w:r>
        <w:r w:rsidDel="00A651E7">
          <w:delText>.</w:delText>
        </w:r>
      </w:del>
    </w:p>
    <w:p w14:paraId="6731CD46" w14:textId="77777777" w:rsidR="00F6452B" w:rsidDel="00A651E7" w:rsidRDefault="00F26066" w:rsidP="00A651E7">
      <w:pPr>
        <w:pStyle w:val="BulletNotlast"/>
        <w:numPr>
          <w:ilvl w:val="0"/>
          <w:numId w:val="20"/>
        </w:numPr>
        <w:rPr>
          <w:del w:id="121" w:author="David Herman" w:date="2013-12-02T10:25:00Z"/>
        </w:rPr>
        <w:pPrChange w:id="122" w:author="David Herman" w:date="2013-12-02T10:26:00Z">
          <w:pPr>
            <w:pStyle w:val="BulletNotlast"/>
            <w:numPr>
              <w:numId w:val="1525"/>
            </w:numPr>
            <w:tabs>
              <w:tab w:val="num" w:pos="360"/>
            </w:tabs>
          </w:pPr>
        </w:pPrChange>
      </w:pPr>
      <w:del w:id="123" w:author="David Herman" w:date="2013-12-02T10:25:00Z">
        <w:r w:rsidDel="00A651E7">
          <w:delText xml:space="preserve"> </w:delText>
        </w:r>
      </w:del>
    </w:p>
    <w:p w14:paraId="7C9CD356" w14:textId="77777777" w:rsidR="00F6452B" w:rsidDel="00A651E7" w:rsidRDefault="00F26066">
      <w:pPr>
        <w:rPr>
          <w:del w:id="124" w:author="David Herman" w:date="2013-12-02T10:25:00Z"/>
        </w:rPr>
      </w:pPr>
      <w:del w:id="125" w:author="David Herman" w:date="2013-12-02T10:25:00Z">
        <w:r w:rsidDel="00A651E7">
          <w:delText>load.[[Module]] – The Module object produced by this load, or undefined.</w:delText>
        </w:r>
      </w:del>
    </w:p>
    <w:p w14:paraId="27649370" w14:textId="77777777" w:rsidR="00F6452B" w:rsidDel="00A651E7" w:rsidRDefault="00F26066">
      <w:pPr>
        <w:rPr>
          <w:del w:id="126" w:author="David Herman" w:date="2013-12-02T10:25:00Z"/>
        </w:rPr>
      </w:pPr>
      <w:del w:id="127" w:author="David Herman" w:date="2013-12-02T10:25:00Z">
        <w:r w:rsidDel="00A651E7">
          <w:delText xml:space="preserve">If the </w:delText>
        </w:r>
        <w:r w:rsidDel="00A651E7">
          <w:rPr>
            <w:rFonts w:ascii="Courier New" w:hAnsi="Courier New"/>
            <w:b/>
          </w:rPr>
          <w:delText>instantiate</w:delText>
        </w:r>
        <w:r w:rsidDel="00A651E7">
          <w:delText xml:space="preserve"> hook returns undefined, load.[[Module]] is populated at that point, if parsing succeeds and there are no early errors.</w:delText>
        </w:r>
      </w:del>
    </w:p>
    <w:p w14:paraId="5878F9A4" w14:textId="77777777" w:rsidR="00F6452B" w:rsidDel="00A651E7" w:rsidRDefault="00F26066">
      <w:pPr>
        <w:rPr>
          <w:del w:id="128" w:author="David Herman" w:date="2013-12-02T10:25:00Z"/>
        </w:rPr>
      </w:pPr>
      <w:del w:id="129" w:author="David Herman" w:date="2013-12-02T10:25:00Z">
        <w:r w:rsidDel="00A651E7">
          <w:delText xml:space="preserve">Otherwise the </w:delText>
        </w:r>
        <w:r w:rsidDel="00A651E7">
          <w:rPr>
            <w:rFonts w:ascii="Courier New" w:hAnsi="Courier New"/>
            <w:b/>
          </w:rPr>
          <w:delText>instantiate</w:delText>
        </w:r>
        <w:r w:rsidDel="00A651E7">
          <w:delText xml:space="preserve"> hook returns a factory object, and load.[[Module]] is set during the link phase, when the </w:delText>
        </w:r>
        <w:r w:rsidDel="00A651E7">
          <w:rPr>
            <w:rFonts w:ascii="Courier New" w:hAnsi="Courier New"/>
            <w:b/>
          </w:rPr>
          <w:delText>factory.execute()</w:delText>
        </w:r>
        <w:r w:rsidDel="00A651E7">
          <w:delText xml:space="preserve"> method returns a Module.</w:delText>
        </w:r>
      </w:del>
    </w:p>
    <w:p w14:paraId="340DED22" w14:textId="77777777" w:rsidR="00F6452B" w:rsidRDefault="00F26066">
      <w:pPr>
        <w:pStyle w:val="Heading4"/>
      </w:pPr>
      <w:proofErr w:type="spellStart"/>
      <w:proofErr w:type="gramStart"/>
      <w:r>
        <w:t>CreateLoad</w:t>
      </w:r>
      <w:proofErr w:type="spellEnd"/>
      <w:r>
        <w:t>(</w:t>
      </w:r>
      <w:proofErr w:type="gramEnd"/>
      <w:r>
        <w:t>name) Abstract Operation</w:t>
      </w:r>
    </w:p>
    <w:p w14:paraId="154F020D" w14:textId="77777777" w:rsidR="00F6452B" w:rsidRDefault="00F26066">
      <w:r>
        <w:t xml:space="preserve">The abstract operation </w:t>
      </w:r>
      <w:proofErr w:type="spellStart"/>
      <w:r>
        <w:t>CreateLoad</w:t>
      </w:r>
      <w:proofErr w:type="spellEnd"/>
      <w:r>
        <w:t xml:space="preserve"> creates and returns a new Load Record. The argument </w:t>
      </w:r>
      <w:r>
        <w:rPr>
          <w:rFonts w:ascii="Times New Roman" w:hAnsi="Times New Roman"/>
          <w:i/>
        </w:rPr>
        <w:t>name</w:t>
      </w:r>
      <w:r>
        <w:t xml:space="preserve"> is either </w:t>
      </w:r>
      <w:r>
        <w:rPr>
          <w:rFonts w:ascii="Courier New" w:hAnsi="Courier New"/>
          <w:b/>
        </w:rPr>
        <w:t>undefined</w:t>
      </w:r>
      <w:r>
        <w:t xml:space="preserve">, indicating an anonymous module, or a normalized module </w:t>
      </w:r>
      <w:r>
        <w:rPr>
          <w:rFonts w:ascii="Times New Roman" w:hAnsi="Times New Roman"/>
          <w:i/>
        </w:rPr>
        <w:t>name</w:t>
      </w:r>
      <w:r>
        <w:t>.</w:t>
      </w:r>
    </w:p>
    <w:p w14:paraId="130E7841" w14:textId="77777777" w:rsidR="00F6452B" w:rsidRDefault="00F26066">
      <w:r>
        <w:t>The following steps are taken:</w:t>
      </w:r>
    </w:p>
    <w:p w14:paraId="2D280CB0" w14:textId="77777777" w:rsidR="00F6452B" w:rsidRDefault="00F26066" w:rsidP="00A651E7">
      <w:pPr>
        <w:pStyle w:val="Alg4"/>
        <w:numPr>
          <w:ilvl w:val="0"/>
          <w:numId w:val="21"/>
        </w:numPr>
        <w:pPrChange w:id="130" w:author="David Herman" w:date="2013-12-02T10:26:00Z">
          <w:pPr>
            <w:pStyle w:val="Alg4"/>
            <w:numPr>
              <w:numId w:val="1526"/>
            </w:numPr>
            <w:tabs>
              <w:tab w:val="num" w:pos="360"/>
            </w:tabs>
          </w:pPr>
        </w:pPrChange>
      </w:pPr>
      <w:r>
        <w:t xml:space="preserve">Let </w:t>
      </w:r>
      <w:r>
        <w:rPr>
          <w:i/>
        </w:rPr>
        <w:t>load</w:t>
      </w:r>
      <w:r>
        <w:t xml:space="preserve"> be a new Load Record.</w:t>
      </w:r>
    </w:p>
    <w:p w14:paraId="747B82D1" w14:textId="77777777" w:rsidR="00F6452B" w:rsidRDefault="00F26066" w:rsidP="00A651E7">
      <w:pPr>
        <w:pStyle w:val="Alg4"/>
        <w:numPr>
          <w:ilvl w:val="0"/>
          <w:numId w:val="21"/>
        </w:numPr>
        <w:pPrChange w:id="131" w:author="David Herman" w:date="2013-12-02T10:26:00Z">
          <w:pPr>
            <w:pStyle w:val="Alg4"/>
            <w:numPr>
              <w:numId w:val="1526"/>
            </w:numPr>
            <w:tabs>
              <w:tab w:val="num" w:pos="360"/>
            </w:tabs>
          </w:pPr>
        </w:pPrChange>
      </w:pPr>
      <w:r>
        <w:t xml:space="preserve">Set the [[Status]] field of </w:t>
      </w:r>
      <w:r>
        <w:rPr>
          <w:i/>
        </w:rPr>
        <w:t>load</w:t>
      </w:r>
      <w:r>
        <w:t xml:space="preserve"> to </w:t>
      </w:r>
      <w:r>
        <w:rPr>
          <w:rFonts w:ascii="Courier New" w:hAnsi="Courier New"/>
          <w:b/>
        </w:rPr>
        <w:t>"loading"</w:t>
      </w:r>
      <w:r>
        <w:t>.</w:t>
      </w:r>
    </w:p>
    <w:p w14:paraId="415685AF" w14:textId="77777777" w:rsidR="00F6452B" w:rsidRDefault="00F26066" w:rsidP="00A651E7">
      <w:pPr>
        <w:pStyle w:val="Alg4"/>
        <w:numPr>
          <w:ilvl w:val="0"/>
          <w:numId w:val="21"/>
        </w:numPr>
        <w:pPrChange w:id="132" w:author="David Herman" w:date="2013-12-02T10:26:00Z">
          <w:pPr>
            <w:pStyle w:val="Alg4"/>
            <w:numPr>
              <w:numId w:val="1526"/>
            </w:numPr>
            <w:tabs>
              <w:tab w:val="num" w:pos="360"/>
            </w:tabs>
          </w:pPr>
        </w:pPrChange>
      </w:pPr>
      <w:r>
        <w:t xml:space="preserve">Set the [[Name]] field of </w:t>
      </w:r>
      <w:r>
        <w:rPr>
          <w:i/>
        </w:rPr>
        <w:t>load</w:t>
      </w:r>
      <w:r>
        <w:t xml:space="preserve"> to </w:t>
      </w:r>
      <w:r>
        <w:rPr>
          <w:i/>
        </w:rPr>
        <w:t>name</w:t>
      </w:r>
      <w:r>
        <w:t>.</w:t>
      </w:r>
    </w:p>
    <w:p w14:paraId="2F536ADC" w14:textId="77777777" w:rsidR="00F6452B" w:rsidRDefault="00F26066" w:rsidP="00A651E7">
      <w:pPr>
        <w:pStyle w:val="Alg4"/>
        <w:numPr>
          <w:ilvl w:val="0"/>
          <w:numId w:val="21"/>
        </w:numPr>
        <w:pPrChange w:id="133" w:author="David Herman" w:date="2013-12-02T10:26:00Z">
          <w:pPr>
            <w:pStyle w:val="Alg4"/>
            <w:numPr>
              <w:numId w:val="1526"/>
            </w:numPr>
            <w:tabs>
              <w:tab w:val="num" w:pos="360"/>
            </w:tabs>
          </w:pPr>
        </w:pPrChange>
      </w:pPr>
      <w:r>
        <w:t>Set the [[</w:t>
      </w:r>
      <w:proofErr w:type="spellStart"/>
      <w:r>
        <w:t>LinkSets</w:t>
      </w:r>
      <w:proofErr w:type="spellEnd"/>
      <w:r>
        <w:t xml:space="preserve">]] field of </w:t>
      </w:r>
      <w:r>
        <w:rPr>
          <w:i/>
        </w:rPr>
        <w:t>load</w:t>
      </w:r>
      <w:r>
        <w:t xml:space="preserve"> to a new empty List.</w:t>
      </w:r>
    </w:p>
    <w:p w14:paraId="2E373D0F" w14:textId="77777777" w:rsidR="00F6452B" w:rsidRDefault="00F26066" w:rsidP="00A651E7">
      <w:pPr>
        <w:pStyle w:val="Alg4"/>
        <w:numPr>
          <w:ilvl w:val="0"/>
          <w:numId w:val="21"/>
        </w:numPr>
        <w:pPrChange w:id="134" w:author="David Herman" w:date="2013-12-02T10:26:00Z">
          <w:pPr>
            <w:pStyle w:val="Alg4"/>
            <w:numPr>
              <w:numId w:val="1526"/>
            </w:numPr>
            <w:tabs>
              <w:tab w:val="num" w:pos="360"/>
            </w:tabs>
          </w:pPr>
        </w:pPrChange>
      </w:pPr>
      <w:r>
        <w:t xml:space="preserve">Let </w:t>
      </w:r>
      <w:r>
        <w:rPr>
          <w:i/>
        </w:rPr>
        <w:t>metadata</w:t>
      </w:r>
      <w:r>
        <w:t xml:space="preserve"> be the result of </w:t>
      </w:r>
      <w:proofErr w:type="spellStart"/>
      <w:proofErr w:type="gramStart"/>
      <w:r>
        <w:t>ObjectCreate</w:t>
      </w:r>
      <w:proofErr w:type="spellEnd"/>
      <w:r>
        <w:t>(</w:t>
      </w:r>
      <w:proofErr w:type="gramEnd"/>
      <w:r>
        <w:t>%</w:t>
      </w:r>
      <w:proofErr w:type="spellStart"/>
      <w:r>
        <w:t>ObjectPrototype</w:t>
      </w:r>
      <w:proofErr w:type="spellEnd"/>
      <w:r>
        <w:t>%).</w:t>
      </w:r>
    </w:p>
    <w:p w14:paraId="182E38B3" w14:textId="77777777" w:rsidR="00F6452B" w:rsidRDefault="00F26066" w:rsidP="00A651E7">
      <w:pPr>
        <w:pStyle w:val="Alg4"/>
        <w:numPr>
          <w:ilvl w:val="0"/>
          <w:numId w:val="21"/>
        </w:numPr>
        <w:pPrChange w:id="135" w:author="David Herman" w:date="2013-12-02T10:26:00Z">
          <w:pPr>
            <w:pStyle w:val="Alg4"/>
            <w:numPr>
              <w:numId w:val="1526"/>
            </w:numPr>
            <w:tabs>
              <w:tab w:val="num" w:pos="360"/>
            </w:tabs>
          </w:pPr>
        </w:pPrChange>
      </w:pPr>
      <w:r>
        <w:t xml:space="preserve">Set the [[Metadata]] field of </w:t>
      </w:r>
      <w:r>
        <w:rPr>
          <w:i/>
        </w:rPr>
        <w:t>load</w:t>
      </w:r>
      <w:r>
        <w:t xml:space="preserve"> to </w:t>
      </w:r>
      <w:r>
        <w:rPr>
          <w:i/>
        </w:rPr>
        <w:t>metadata</w:t>
      </w:r>
      <w:r>
        <w:t>.</w:t>
      </w:r>
    </w:p>
    <w:p w14:paraId="4041F31C" w14:textId="77777777" w:rsidR="00F6452B" w:rsidRDefault="00F26066" w:rsidP="00A651E7">
      <w:pPr>
        <w:pStyle w:val="Alg4"/>
        <w:numPr>
          <w:ilvl w:val="0"/>
          <w:numId w:val="21"/>
        </w:numPr>
        <w:pPrChange w:id="136" w:author="David Herman" w:date="2013-12-02T10:26:00Z">
          <w:pPr>
            <w:pStyle w:val="Alg4"/>
            <w:numPr>
              <w:numId w:val="1526"/>
            </w:numPr>
            <w:tabs>
              <w:tab w:val="num" w:pos="360"/>
            </w:tabs>
          </w:pPr>
        </w:pPrChange>
      </w:pPr>
      <w:r>
        <w:t xml:space="preserve">Set the [[Address]] field of </w:t>
      </w:r>
      <w:r>
        <w:rPr>
          <w:i/>
        </w:rPr>
        <w:t>load</w:t>
      </w:r>
      <w:r>
        <w:t xml:space="preserve"> to undefined.</w:t>
      </w:r>
    </w:p>
    <w:p w14:paraId="3D1848F9" w14:textId="77777777" w:rsidR="00F6452B" w:rsidRDefault="00F26066" w:rsidP="00A651E7">
      <w:pPr>
        <w:pStyle w:val="Alg4"/>
        <w:numPr>
          <w:ilvl w:val="0"/>
          <w:numId w:val="21"/>
        </w:numPr>
        <w:pPrChange w:id="137" w:author="David Herman" w:date="2013-12-02T10:26:00Z">
          <w:pPr>
            <w:pStyle w:val="Alg4"/>
            <w:numPr>
              <w:numId w:val="1526"/>
            </w:numPr>
            <w:tabs>
              <w:tab w:val="num" w:pos="360"/>
            </w:tabs>
          </w:pPr>
        </w:pPrChange>
      </w:pPr>
      <w:r>
        <w:t xml:space="preserve">Set the [[Source]] field of </w:t>
      </w:r>
      <w:r>
        <w:rPr>
          <w:i/>
        </w:rPr>
        <w:t>load</w:t>
      </w:r>
      <w:r>
        <w:t xml:space="preserve"> to undefined.</w:t>
      </w:r>
    </w:p>
    <w:p w14:paraId="67B43D17" w14:textId="77777777" w:rsidR="00F6452B" w:rsidRDefault="00F26066" w:rsidP="00A651E7">
      <w:pPr>
        <w:pStyle w:val="Alg4"/>
        <w:numPr>
          <w:ilvl w:val="0"/>
          <w:numId w:val="21"/>
        </w:numPr>
        <w:pPrChange w:id="138" w:author="David Herman" w:date="2013-12-02T10:26:00Z">
          <w:pPr>
            <w:pStyle w:val="Alg4"/>
            <w:numPr>
              <w:numId w:val="1526"/>
            </w:numPr>
            <w:tabs>
              <w:tab w:val="num" w:pos="360"/>
            </w:tabs>
          </w:pPr>
        </w:pPrChange>
      </w:pPr>
      <w:r>
        <w:t xml:space="preserve">Set the [[Kind]] field of </w:t>
      </w:r>
      <w:r>
        <w:rPr>
          <w:i/>
        </w:rPr>
        <w:t>load</w:t>
      </w:r>
      <w:r>
        <w:t xml:space="preserve"> to undefined.</w:t>
      </w:r>
    </w:p>
    <w:p w14:paraId="089883E2" w14:textId="77777777" w:rsidR="00F6452B" w:rsidRDefault="00F26066" w:rsidP="00A651E7">
      <w:pPr>
        <w:pStyle w:val="Alg4"/>
        <w:numPr>
          <w:ilvl w:val="0"/>
          <w:numId w:val="21"/>
        </w:numPr>
        <w:pPrChange w:id="139" w:author="David Herman" w:date="2013-12-02T10:26:00Z">
          <w:pPr>
            <w:pStyle w:val="Alg4"/>
            <w:numPr>
              <w:numId w:val="1526"/>
            </w:numPr>
            <w:tabs>
              <w:tab w:val="num" w:pos="360"/>
            </w:tabs>
          </w:pPr>
        </w:pPrChange>
      </w:pPr>
      <w:r>
        <w:t xml:space="preserve">Set the [[Body]] field of </w:t>
      </w:r>
      <w:r>
        <w:rPr>
          <w:i/>
        </w:rPr>
        <w:t>load</w:t>
      </w:r>
      <w:r>
        <w:t xml:space="preserve"> to undefined.</w:t>
      </w:r>
    </w:p>
    <w:p w14:paraId="5E08377D" w14:textId="77777777" w:rsidR="00F6452B" w:rsidRDefault="00F26066" w:rsidP="00A651E7">
      <w:pPr>
        <w:pStyle w:val="Alg4"/>
        <w:numPr>
          <w:ilvl w:val="0"/>
          <w:numId w:val="21"/>
        </w:numPr>
        <w:pPrChange w:id="140" w:author="David Herman" w:date="2013-12-02T10:26:00Z">
          <w:pPr>
            <w:pStyle w:val="Alg4"/>
            <w:numPr>
              <w:numId w:val="1526"/>
            </w:numPr>
            <w:tabs>
              <w:tab w:val="num" w:pos="360"/>
            </w:tabs>
          </w:pPr>
        </w:pPrChange>
      </w:pPr>
      <w:r>
        <w:t xml:space="preserve">Set the [[Execute]] field of </w:t>
      </w:r>
      <w:r>
        <w:rPr>
          <w:i/>
        </w:rPr>
        <w:t>load</w:t>
      </w:r>
      <w:r>
        <w:t xml:space="preserve"> to undefined.</w:t>
      </w:r>
    </w:p>
    <w:p w14:paraId="7C458DB3" w14:textId="77777777" w:rsidR="00F6452B" w:rsidRDefault="00F26066" w:rsidP="00A651E7">
      <w:pPr>
        <w:pStyle w:val="Alg4"/>
        <w:numPr>
          <w:ilvl w:val="0"/>
          <w:numId w:val="21"/>
        </w:numPr>
        <w:pPrChange w:id="141" w:author="David Herman" w:date="2013-12-02T10:26:00Z">
          <w:pPr>
            <w:pStyle w:val="Alg4"/>
            <w:numPr>
              <w:numId w:val="1526"/>
            </w:numPr>
            <w:tabs>
              <w:tab w:val="num" w:pos="360"/>
            </w:tabs>
          </w:pPr>
        </w:pPrChange>
      </w:pPr>
      <w:r>
        <w:t xml:space="preserve">Set the [[Exception]] field of </w:t>
      </w:r>
      <w:r>
        <w:rPr>
          <w:i/>
        </w:rPr>
        <w:t>load</w:t>
      </w:r>
      <w:r>
        <w:t xml:space="preserve"> to undefined.</w:t>
      </w:r>
    </w:p>
    <w:p w14:paraId="1359FD52" w14:textId="77777777" w:rsidR="00F6452B" w:rsidRDefault="00F26066" w:rsidP="00A651E7">
      <w:pPr>
        <w:pStyle w:val="Alg4"/>
        <w:numPr>
          <w:ilvl w:val="0"/>
          <w:numId w:val="21"/>
        </w:numPr>
        <w:pPrChange w:id="142" w:author="David Herman" w:date="2013-12-02T10:26:00Z">
          <w:pPr>
            <w:pStyle w:val="Alg4"/>
            <w:numPr>
              <w:numId w:val="1526"/>
            </w:numPr>
            <w:tabs>
              <w:tab w:val="num" w:pos="360"/>
            </w:tabs>
          </w:pPr>
        </w:pPrChange>
      </w:pPr>
      <w:r>
        <w:t xml:space="preserve">Set the [[Module]] field of </w:t>
      </w:r>
      <w:r>
        <w:rPr>
          <w:i/>
        </w:rPr>
        <w:t>load</w:t>
      </w:r>
      <w:r>
        <w:t xml:space="preserve"> to undefined.</w:t>
      </w:r>
    </w:p>
    <w:p w14:paraId="7E57FED6" w14:textId="77777777" w:rsidR="00F6452B" w:rsidRDefault="00F26066" w:rsidP="00A651E7">
      <w:pPr>
        <w:pStyle w:val="Alg4"/>
        <w:numPr>
          <w:ilvl w:val="0"/>
          <w:numId w:val="21"/>
        </w:numPr>
        <w:spacing w:after="240"/>
        <w:contextualSpacing/>
        <w:pPrChange w:id="143" w:author="David Herman" w:date="2013-12-02T10:26:00Z">
          <w:pPr>
            <w:pStyle w:val="Alg4"/>
            <w:numPr>
              <w:numId w:val="1526"/>
            </w:numPr>
            <w:tabs>
              <w:tab w:val="num" w:pos="360"/>
            </w:tabs>
            <w:spacing w:after="240"/>
            <w:contextualSpacing/>
          </w:pPr>
        </w:pPrChange>
      </w:pPr>
      <w:r>
        <w:t xml:space="preserve">Return </w:t>
      </w:r>
      <w:r>
        <w:rPr>
          <w:i/>
        </w:rPr>
        <w:t>load</w:t>
      </w:r>
      <w:r>
        <w:t>.</w:t>
      </w:r>
    </w:p>
    <w:p w14:paraId="10D865F6" w14:textId="77777777" w:rsidR="00F6452B" w:rsidRDefault="00F26066">
      <w:pPr>
        <w:pStyle w:val="Heading4"/>
      </w:pPr>
      <w:proofErr w:type="spellStart"/>
      <w:r>
        <w:t>LoadFailed</w:t>
      </w:r>
      <w:proofErr w:type="spellEnd"/>
      <w:r>
        <w:t xml:space="preserve"> Functions</w:t>
      </w:r>
    </w:p>
    <w:p w14:paraId="58CC388D" w14:textId="77777777" w:rsidR="00F6452B" w:rsidRDefault="00F26066">
      <w:r>
        <w:t xml:space="preserve">A </w:t>
      </w:r>
      <w:proofErr w:type="spellStart"/>
      <w:r>
        <w:t>LoadFailed</w:t>
      </w:r>
      <w:proofErr w:type="spellEnd"/>
      <w:r>
        <w:t xml:space="preserve"> function is an anonymous function that marks a Load Record as having failed. All </w:t>
      </w:r>
      <w:proofErr w:type="spellStart"/>
      <w:r>
        <w:t>LinkSets</w:t>
      </w:r>
      <w:proofErr w:type="spellEnd"/>
      <w:r>
        <w:t xml:space="preserve"> that depend on the Load also fail.</w:t>
      </w:r>
    </w:p>
    <w:p w14:paraId="2DA25D2E" w14:textId="77777777" w:rsidR="00F6452B" w:rsidRDefault="00F26066">
      <w:r>
        <w:t xml:space="preserve">Each </w:t>
      </w:r>
      <w:proofErr w:type="spellStart"/>
      <w:r>
        <w:t>LoadFailed</w:t>
      </w:r>
      <w:proofErr w:type="spellEnd"/>
      <w:r>
        <w:t xml:space="preserve"> function has </w:t>
      </w:r>
      <w:proofErr w:type="gramStart"/>
      <w:r>
        <w:t>a</w:t>
      </w:r>
      <w:proofErr w:type="gramEnd"/>
      <w:r>
        <w:t xml:space="preserve"> [[Load]] internal slot.</w:t>
      </w:r>
    </w:p>
    <w:p w14:paraId="48DD6D06" w14:textId="77777777" w:rsidR="00F6452B" w:rsidRDefault="00F26066">
      <w:r>
        <w:t xml:space="preserve">When a </w:t>
      </w:r>
      <w:proofErr w:type="spellStart"/>
      <w:r>
        <w:t>LoadFailed</w:t>
      </w:r>
      <w:proofErr w:type="spellEnd"/>
      <w:r>
        <w:t xml:space="preserve"> function </w:t>
      </w:r>
      <w:r>
        <w:rPr>
          <w:rFonts w:ascii="Times New Roman" w:hAnsi="Times New Roman"/>
          <w:i/>
        </w:rPr>
        <w:t>F</w:t>
      </w:r>
      <w:r>
        <w:t xml:space="preserve"> is called with argument </w:t>
      </w:r>
      <w:proofErr w:type="spellStart"/>
      <w:r>
        <w:rPr>
          <w:rFonts w:ascii="Times New Roman" w:hAnsi="Times New Roman"/>
          <w:i/>
        </w:rPr>
        <w:t>exc</w:t>
      </w:r>
      <w:proofErr w:type="spellEnd"/>
      <w:r>
        <w:t>, the following steps are taken:</w:t>
      </w:r>
    </w:p>
    <w:p w14:paraId="71AC6BAC" w14:textId="77777777" w:rsidR="00F6452B" w:rsidRDefault="00F26066" w:rsidP="00A651E7">
      <w:pPr>
        <w:pStyle w:val="Alg4"/>
        <w:numPr>
          <w:ilvl w:val="0"/>
          <w:numId w:val="22"/>
        </w:numPr>
        <w:pPrChange w:id="144" w:author="David Herman" w:date="2013-12-02T10:26:00Z">
          <w:pPr>
            <w:pStyle w:val="Alg4"/>
            <w:numPr>
              <w:numId w:val="1527"/>
            </w:numPr>
            <w:tabs>
              <w:tab w:val="num" w:pos="360"/>
            </w:tabs>
          </w:pPr>
        </w:pPrChange>
      </w:pPr>
      <w:r>
        <w:t xml:space="preserve">Let </w:t>
      </w:r>
      <w:r>
        <w:rPr>
          <w:i/>
        </w:rPr>
        <w:t>load</w:t>
      </w:r>
      <w:r>
        <w:t xml:space="preserve"> be </w:t>
      </w:r>
      <w:r>
        <w:rPr>
          <w:i/>
        </w:rPr>
        <w:t>F</w:t>
      </w:r>
      <w:proofErr w:type="gramStart"/>
      <w:r>
        <w:t>.[</w:t>
      </w:r>
      <w:proofErr w:type="gramEnd"/>
      <w:r>
        <w:t>[Load]].</w:t>
      </w:r>
    </w:p>
    <w:p w14:paraId="7EABA648" w14:textId="77777777" w:rsidR="00F6452B" w:rsidRDefault="00F26066" w:rsidP="00A651E7">
      <w:pPr>
        <w:pStyle w:val="Alg4"/>
        <w:numPr>
          <w:ilvl w:val="0"/>
          <w:numId w:val="22"/>
        </w:numPr>
        <w:pPrChange w:id="145" w:author="David Herman" w:date="2013-12-02T10:26:00Z">
          <w:pPr>
            <w:pStyle w:val="Alg4"/>
            <w:numPr>
              <w:numId w:val="1527"/>
            </w:numPr>
            <w:tabs>
              <w:tab w:val="num" w:pos="360"/>
            </w:tabs>
          </w:pPr>
        </w:pPrChange>
      </w:pPr>
      <w:r>
        <w:t xml:space="preserve">Assert: </w:t>
      </w:r>
      <w:r>
        <w:rPr>
          <w:i/>
        </w:rPr>
        <w:t>load</w:t>
      </w:r>
      <w:proofErr w:type="gramStart"/>
      <w:r>
        <w:t>.[</w:t>
      </w:r>
      <w:proofErr w:type="gramEnd"/>
      <w:r>
        <w:t xml:space="preserve">[Status]] is </w:t>
      </w:r>
      <w:r>
        <w:rPr>
          <w:rFonts w:ascii="Courier New" w:hAnsi="Courier New"/>
          <w:b/>
        </w:rPr>
        <w:t>"loading"</w:t>
      </w:r>
      <w:r>
        <w:t>.</w:t>
      </w:r>
    </w:p>
    <w:p w14:paraId="1A1721A7" w14:textId="77777777" w:rsidR="00F6452B" w:rsidRDefault="00F26066" w:rsidP="00A651E7">
      <w:pPr>
        <w:pStyle w:val="Alg4"/>
        <w:numPr>
          <w:ilvl w:val="0"/>
          <w:numId w:val="22"/>
        </w:numPr>
        <w:pPrChange w:id="146" w:author="David Herman" w:date="2013-12-02T10:26:00Z">
          <w:pPr>
            <w:pStyle w:val="Alg4"/>
            <w:numPr>
              <w:numId w:val="1527"/>
            </w:numPr>
            <w:tabs>
              <w:tab w:val="num" w:pos="360"/>
            </w:tabs>
          </w:pPr>
        </w:pPrChange>
      </w:pPr>
      <w:r>
        <w:lastRenderedPageBreak/>
        <w:t xml:space="preserve">Set </w:t>
      </w:r>
      <w:r>
        <w:rPr>
          <w:i/>
        </w:rPr>
        <w:t>load</w:t>
      </w:r>
      <w:proofErr w:type="gramStart"/>
      <w:r>
        <w:t>.[</w:t>
      </w:r>
      <w:proofErr w:type="gramEnd"/>
      <w:r>
        <w:t>[Status]] to `"failed".</w:t>
      </w:r>
    </w:p>
    <w:p w14:paraId="0472C323" w14:textId="77777777" w:rsidR="00F6452B" w:rsidRDefault="00F26066" w:rsidP="00A651E7">
      <w:pPr>
        <w:pStyle w:val="Alg4"/>
        <w:numPr>
          <w:ilvl w:val="0"/>
          <w:numId w:val="22"/>
        </w:numPr>
        <w:pPrChange w:id="147" w:author="David Herman" w:date="2013-12-02T10:26:00Z">
          <w:pPr>
            <w:pStyle w:val="Alg4"/>
            <w:numPr>
              <w:numId w:val="1527"/>
            </w:numPr>
            <w:tabs>
              <w:tab w:val="num" w:pos="360"/>
            </w:tabs>
          </w:pPr>
        </w:pPrChange>
      </w:pPr>
      <w:r>
        <w:t xml:space="preserve">Set </w:t>
      </w:r>
      <w:r>
        <w:rPr>
          <w:i/>
        </w:rPr>
        <w:t>load</w:t>
      </w:r>
      <w:proofErr w:type="gramStart"/>
      <w:r>
        <w:t>.[</w:t>
      </w:r>
      <w:proofErr w:type="gramEnd"/>
      <w:r>
        <w:t xml:space="preserve">[Exception]] to </w:t>
      </w:r>
      <w:r>
        <w:rPr>
          <w:i/>
        </w:rPr>
        <w:t>exc</w:t>
      </w:r>
      <w:r>
        <w:t>.</w:t>
      </w:r>
    </w:p>
    <w:p w14:paraId="41B4C36C" w14:textId="77777777" w:rsidR="00F6452B" w:rsidRDefault="00F26066" w:rsidP="00A651E7">
      <w:pPr>
        <w:pStyle w:val="Alg4"/>
        <w:numPr>
          <w:ilvl w:val="0"/>
          <w:numId w:val="22"/>
        </w:numPr>
        <w:pPrChange w:id="148" w:author="David Herman" w:date="2013-12-02T10:26:00Z">
          <w:pPr>
            <w:pStyle w:val="Alg4"/>
            <w:numPr>
              <w:numId w:val="1527"/>
            </w:numPr>
            <w:tabs>
              <w:tab w:val="num" w:pos="360"/>
            </w:tabs>
          </w:pPr>
        </w:pPrChange>
      </w:pPr>
      <w:r>
        <w:t xml:space="preserve">Let </w:t>
      </w:r>
      <w:proofErr w:type="spellStart"/>
      <w:r>
        <w:rPr>
          <w:i/>
        </w:rPr>
        <w:t>linkSets</w:t>
      </w:r>
      <w:proofErr w:type="spellEnd"/>
      <w:r>
        <w:t xml:space="preserve"> be a copy of the List </w:t>
      </w:r>
      <w:r>
        <w:rPr>
          <w:i/>
        </w:rPr>
        <w:t>load</w:t>
      </w:r>
      <w:proofErr w:type="gramStart"/>
      <w:r>
        <w:t>.[</w:t>
      </w:r>
      <w:proofErr w:type="gramEnd"/>
      <w:r>
        <w:t>[</w:t>
      </w:r>
      <w:proofErr w:type="spellStart"/>
      <w:r>
        <w:t>LinkSets</w:t>
      </w:r>
      <w:proofErr w:type="spellEnd"/>
      <w:r>
        <w:t>]].</w:t>
      </w:r>
    </w:p>
    <w:p w14:paraId="4EB9D86E" w14:textId="77777777" w:rsidR="00F6452B" w:rsidRDefault="00F26066" w:rsidP="00A651E7">
      <w:pPr>
        <w:pStyle w:val="Alg4"/>
        <w:numPr>
          <w:ilvl w:val="0"/>
          <w:numId w:val="22"/>
        </w:numPr>
        <w:pPrChange w:id="149" w:author="David Herman" w:date="2013-12-02T10:26:00Z">
          <w:pPr>
            <w:pStyle w:val="Alg4"/>
            <w:numPr>
              <w:numId w:val="1527"/>
            </w:numPr>
            <w:tabs>
              <w:tab w:val="num" w:pos="360"/>
            </w:tabs>
          </w:pPr>
        </w:pPrChange>
      </w:pPr>
      <w:r>
        <w:t xml:space="preserve">For each </w:t>
      </w:r>
      <w:proofErr w:type="spellStart"/>
      <w:r>
        <w:rPr>
          <w:i/>
        </w:rPr>
        <w:t>linkSet</w:t>
      </w:r>
      <w:proofErr w:type="spellEnd"/>
      <w:r>
        <w:t xml:space="preserve"> in </w:t>
      </w:r>
      <w:proofErr w:type="spellStart"/>
      <w:r>
        <w:rPr>
          <w:i/>
        </w:rPr>
        <w:t>linkSets</w:t>
      </w:r>
      <w:proofErr w:type="spellEnd"/>
      <w:r>
        <w:t xml:space="preserve">, in the order in which the </w:t>
      </w:r>
      <w:proofErr w:type="spellStart"/>
      <w:r>
        <w:t>LinkSet</w:t>
      </w:r>
      <w:proofErr w:type="spellEnd"/>
      <w:r>
        <w:t xml:space="preserve"> Records were created,</w:t>
      </w:r>
    </w:p>
    <w:p w14:paraId="4AB0D7C4" w14:textId="77777777" w:rsidR="00F6452B" w:rsidRDefault="00F26066" w:rsidP="00A651E7">
      <w:pPr>
        <w:pStyle w:val="Alg4"/>
        <w:numPr>
          <w:ilvl w:val="1"/>
          <w:numId w:val="22"/>
        </w:numPr>
        <w:pPrChange w:id="150" w:author="David Herman" w:date="2013-12-02T10:26:00Z">
          <w:pPr>
            <w:pStyle w:val="Alg4"/>
            <w:numPr>
              <w:ilvl w:val="1"/>
              <w:numId w:val="1527"/>
            </w:numPr>
            <w:tabs>
              <w:tab w:val="num" w:pos="360"/>
            </w:tabs>
          </w:pPr>
        </w:pPrChange>
      </w:pPr>
      <w:r>
        <w:t xml:space="preserve">Call </w:t>
      </w:r>
      <w:proofErr w:type="spellStart"/>
      <w:proofErr w:type="gramStart"/>
      <w:r>
        <w:t>LinkSetFailed</w:t>
      </w:r>
      <w:proofErr w:type="spellEnd"/>
      <w:r>
        <w:t>(</w:t>
      </w:r>
      <w:proofErr w:type="spellStart"/>
      <w:proofErr w:type="gramEnd"/>
      <w:r>
        <w:rPr>
          <w:i/>
        </w:rPr>
        <w:t>linkSet</w:t>
      </w:r>
      <w:proofErr w:type="spellEnd"/>
      <w:r>
        <w:t xml:space="preserve">, </w:t>
      </w:r>
      <w:proofErr w:type="spellStart"/>
      <w:r>
        <w:rPr>
          <w:i/>
        </w:rPr>
        <w:t>exc</w:t>
      </w:r>
      <w:proofErr w:type="spellEnd"/>
      <w:r>
        <w:t>).</w:t>
      </w:r>
    </w:p>
    <w:p w14:paraId="7D5251F1" w14:textId="77777777" w:rsidR="00F6452B" w:rsidRDefault="00F26066" w:rsidP="00A651E7">
      <w:pPr>
        <w:pStyle w:val="Alg4"/>
        <w:numPr>
          <w:ilvl w:val="0"/>
          <w:numId w:val="22"/>
        </w:numPr>
        <w:spacing w:after="240"/>
        <w:contextualSpacing/>
        <w:pPrChange w:id="151" w:author="David Herman" w:date="2013-12-02T10:26:00Z">
          <w:pPr>
            <w:pStyle w:val="Alg4"/>
            <w:numPr>
              <w:numId w:val="1527"/>
            </w:numPr>
            <w:tabs>
              <w:tab w:val="num" w:pos="360"/>
            </w:tabs>
            <w:spacing w:after="240"/>
            <w:contextualSpacing/>
          </w:pPr>
        </w:pPrChange>
      </w:pPr>
      <w:r>
        <w:t xml:space="preserve">Assert: </w:t>
      </w:r>
      <w:r>
        <w:rPr>
          <w:i/>
        </w:rPr>
        <w:t>load</w:t>
      </w:r>
      <w:proofErr w:type="gramStart"/>
      <w:r>
        <w:t>.[</w:t>
      </w:r>
      <w:proofErr w:type="gramEnd"/>
      <w:r>
        <w:t>[</w:t>
      </w:r>
      <w:proofErr w:type="spellStart"/>
      <w:r>
        <w:t>LinkSets</w:t>
      </w:r>
      <w:proofErr w:type="spellEnd"/>
      <w:r>
        <w:t>]] is empty.</w:t>
      </w:r>
    </w:p>
    <w:p w14:paraId="5A1E7F4A" w14:textId="77777777" w:rsidR="00F6452B" w:rsidRDefault="00F26066">
      <w:pPr>
        <w:pStyle w:val="Heading4"/>
      </w:pPr>
      <w:proofErr w:type="spellStart"/>
      <w:proofErr w:type="gramStart"/>
      <w:r>
        <w:t>RequestLoad</w:t>
      </w:r>
      <w:proofErr w:type="spellEnd"/>
      <w:r>
        <w:t>(</w:t>
      </w:r>
      <w:proofErr w:type="gramEnd"/>
      <w:r>
        <w:t xml:space="preserve">loader, request, </w:t>
      </w:r>
      <w:proofErr w:type="spellStart"/>
      <w:r>
        <w:t>refererName</w:t>
      </w:r>
      <w:proofErr w:type="spellEnd"/>
      <w:r>
        <w:t xml:space="preserve">, </w:t>
      </w:r>
      <w:proofErr w:type="spellStart"/>
      <w:r>
        <w:t>refererAddress</w:t>
      </w:r>
      <w:proofErr w:type="spellEnd"/>
      <w:r>
        <w:t>) Abstract Operation</w:t>
      </w:r>
    </w:p>
    <w:p w14:paraId="5F0613B8" w14:textId="77777777" w:rsidR="00F6452B" w:rsidRDefault="00F26066">
      <w:r>
        <w:t xml:space="preserve">The </w:t>
      </w:r>
      <w:proofErr w:type="spellStart"/>
      <w:r>
        <w:t>RequestLoad</w:t>
      </w:r>
      <w:proofErr w:type="spellEnd"/>
      <w:r>
        <w:t xml:space="preserve"> abstract operation normalizes the given module name, </w:t>
      </w:r>
      <w:r>
        <w:rPr>
          <w:rFonts w:ascii="Times New Roman" w:hAnsi="Times New Roman"/>
          <w:i/>
        </w:rPr>
        <w:t>request</w:t>
      </w:r>
      <w:r>
        <w:t>, and returns a promise that resolves to the value of a Load object for the given module.</w:t>
      </w:r>
    </w:p>
    <w:p w14:paraId="072F71E2" w14:textId="77777777" w:rsidR="00F6452B" w:rsidRDefault="00F26066">
      <w:r>
        <w:t xml:space="preserve">The </w:t>
      </w:r>
      <w:r>
        <w:rPr>
          <w:rFonts w:ascii="Times New Roman" w:hAnsi="Times New Roman"/>
          <w:i/>
        </w:rPr>
        <w:t>loader</w:t>
      </w:r>
      <w:r>
        <w:t xml:space="preserve"> argument is a Loader object.</w:t>
      </w:r>
    </w:p>
    <w:p w14:paraId="42309E21" w14:textId="4ACF81CD" w:rsidR="00F6452B" w:rsidRDefault="00F26066">
      <w:proofErr w:type="gramStart"/>
      <w:r>
        <w:rPr>
          <w:rFonts w:ascii="Times New Roman" w:hAnsi="Times New Roman"/>
          <w:i/>
        </w:rPr>
        <w:t>request</w:t>
      </w:r>
      <w:proofErr w:type="gramEnd"/>
      <w:r>
        <w:t xml:space="preserve"> is the (non-normalized) name of the module to be imported, as it appears in the import-declaration or as the argument to </w:t>
      </w:r>
      <w:del w:id="152" w:author="David Herman" w:date="2013-12-02T10:37:00Z">
        <w:r w:rsidDel="00F57D3F">
          <w:rPr>
            <w:rFonts w:ascii="Courier New" w:hAnsi="Courier New"/>
            <w:b/>
          </w:rPr>
          <w:delText>&lt;var&gt;</w:delText>
        </w:r>
      </w:del>
      <w:proofErr w:type="spellStart"/>
      <w:r>
        <w:rPr>
          <w:rFonts w:ascii="Courier New" w:hAnsi="Courier New"/>
          <w:b/>
        </w:rPr>
        <w:t>loader</w:t>
      </w:r>
      <w:del w:id="153" w:author="David Herman" w:date="2013-12-02T10:37:00Z">
        <w:r w:rsidDel="00F57D3F">
          <w:rPr>
            <w:rFonts w:ascii="Courier New" w:hAnsi="Courier New"/>
            <w:b/>
          </w:rPr>
          <w:delText>&lt;/var&gt;</w:delText>
        </w:r>
      </w:del>
      <w:r>
        <w:rPr>
          <w:rFonts w:ascii="Courier New" w:hAnsi="Courier New"/>
          <w:b/>
        </w:rPr>
        <w:t>.load</w:t>
      </w:r>
      <w:proofErr w:type="spellEnd"/>
      <w:r>
        <w:rPr>
          <w:rFonts w:ascii="Courier New" w:hAnsi="Courier New"/>
          <w:b/>
        </w:rPr>
        <w:t>()</w:t>
      </w:r>
      <w:r>
        <w:t xml:space="preserve"> or </w:t>
      </w:r>
      <w:del w:id="154" w:author="David Herman" w:date="2013-12-02T10:37:00Z">
        <w:r w:rsidDel="00F57D3F">
          <w:rPr>
            <w:rFonts w:ascii="Courier New" w:hAnsi="Courier New"/>
            <w:b/>
          </w:rPr>
          <w:delText>&lt;var&gt;</w:delText>
        </w:r>
      </w:del>
      <w:proofErr w:type="spellStart"/>
      <w:r>
        <w:rPr>
          <w:rFonts w:ascii="Courier New" w:hAnsi="Courier New"/>
          <w:b/>
        </w:rPr>
        <w:t>loader</w:t>
      </w:r>
      <w:del w:id="155" w:author="David Herman" w:date="2013-12-02T10:37:00Z">
        <w:r w:rsidDel="00F57D3F">
          <w:rPr>
            <w:rFonts w:ascii="Courier New" w:hAnsi="Courier New"/>
            <w:b/>
          </w:rPr>
          <w:delText>&lt;/var&gt;</w:delText>
        </w:r>
      </w:del>
      <w:r>
        <w:rPr>
          <w:rFonts w:ascii="Courier New" w:hAnsi="Courier New"/>
          <w:b/>
        </w:rPr>
        <w:t>.import</w:t>
      </w:r>
      <w:proofErr w:type="spellEnd"/>
      <w:r>
        <w:rPr>
          <w:rFonts w:ascii="Courier New" w:hAnsi="Courier New"/>
          <w:b/>
        </w:rPr>
        <w:t>()</w:t>
      </w:r>
      <w:r>
        <w:t>.</w:t>
      </w:r>
    </w:p>
    <w:p w14:paraId="5E2F2636" w14:textId="77777777" w:rsidR="00F6452B" w:rsidRDefault="00F26066">
      <w:proofErr w:type="spellStart"/>
      <w:proofErr w:type="gramStart"/>
      <w:r>
        <w:rPr>
          <w:rFonts w:ascii="Times New Roman" w:hAnsi="Times New Roman"/>
          <w:i/>
        </w:rPr>
        <w:t>refererName</w:t>
      </w:r>
      <w:proofErr w:type="spellEnd"/>
      <w:proofErr w:type="gramEnd"/>
      <w:r>
        <w:t xml:space="preserve"> and </w:t>
      </w:r>
      <w:proofErr w:type="spellStart"/>
      <w:r>
        <w:rPr>
          <w:rFonts w:ascii="Times New Roman" w:hAnsi="Times New Roman"/>
          <w:i/>
        </w:rPr>
        <w:t>refererAddress</w:t>
      </w:r>
      <w:proofErr w:type="spellEnd"/>
      <w:r>
        <w:t xml:space="preserve"> provide information about the context of the </w:t>
      </w:r>
      <w:r>
        <w:rPr>
          <w:rFonts w:ascii="Courier New" w:hAnsi="Courier New"/>
          <w:b/>
        </w:rPr>
        <w:t>import()</w:t>
      </w:r>
      <w:r>
        <w:t xml:space="preserve"> call or import-declaration. This information is passed to all the </w:t>
      </w:r>
      <w:r>
        <w:rPr>
          <w:rFonts w:ascii="Times New Roman" w:hAnsi="Times New Roman"/>
          <w:i/>
        </w:rPr>
        <w:t>loader</w:t>
      </w:r>
      <w:r>
        <w:t xml:space="preserve"> hooks.</w:t>
      </w:r>
    </w:p>
    <w:p w14:paraId="51D9D7BB" w14:textId="77777777" w:rsidR="00F6452B" w:rsidRDefault="00F26066">
      <w:r>
        <w:t xml:space="preserve">If the requested module is already in the </w:t>
      </w:r>
      <w:r>
        <w:rPr>
          <w:rFonts w:ascii="Times New Roman" w:hAnsi="Times New Roman"/>
          <w:i/>
        </w:rPr>
        <w:t>loader</w:t>
      </w:r>
      <w:r>
        <w:t xml:space="preserve">'s module registry, </w:t>
      </w:r>
      <w:proofErr w:type="spellStart"/>
      <w:r>
        <w:t>RequestLoad</w:t>
      </w:r>
      <w:proofErr w:type="spellEnd"/>
      <w:r>
        <w:t xml:space="preserve"> returns a promise for a Load with the [[Status]] field set to </w:t>
      </w:r>
      <w:r>
        <w:rPr>
          <w:rFonts w:ascii="Courier New" w:hAnsi="Courier New"/>
          <w:b/>
        </w:rPr>
        <w:t>"linked"</w:t>
      </w:r>
      <w:r>
        <w:t xml:space="preserve">. If the requested module is loading or loaded but not yet linked, </w:t>
      </w:r>
      <w:proofErr w:type="spellStart"/>
      <w:r>
        <w:t>RequestLoad</w:t>
      </w:r>
      <w:proofErr w:type="spellEnd"/>
      <w:r>
        <w:t xml:space="preserve"> returns a promise for an existing Load object from </w:t>
      </w:r>
      <w:r>
        <w:rPr>
          <w:rFonts w:ascii="Times New Roman" w:hAnsi="Times New Roman"/>
          <w:i/>
        </w:rPr>
        <w:t>loader</w:t>
      </w:r>
      <w:proofErr w:type="gramStart"/>
      <w:r>
        <w:t>.[</w:t>
      </w:r>
      <w:proofErr w:type="gramEnd"/>
      <w:r>
        <w:t xml:space="preserve">[Loads]]. Otherwise, </w:t>
      </w:r>
      <w:proofErr w:type="spellStart"/>
      <w:r>
        <w:t>RequestLoad</w:t>
      </w:r>
      <w:proofErr w:type="spellEnd"/>
      <w:r>
        <w:t xml:space="preserve"> starts loading the module and returns a promise for a new Load Record.</w:t>
      </w:r>
    </w:p>
    <w:p w14:paraId="2D361347" w14:textId="77777777" w:rsidR="00F6452B" w:rsidRDefault="00F26066">
      <w:r>
        <w:t>The following steps are taken:</w:t>
      </w:r>
    </w:p>
    <w:p w14:paraId="0E8E4551" w14:textId="77777777" w:rsidR="00F6452B" w:rsidRDefault="00F26066" w:rsidP="00A651E7">
      <w:pPr>
        <w:pStyle w:val="Alg4"/>
        <w:numPr>
          <w:ilvl w:val="0"/>
          <w:numId w:val="23"/>
        </w:numPr>
        <w:pPrChange w:id="156" w:author="David Herman" w:date="2013-12-02T10:26:00Z">
          <w:pPr>
            <w:pStyle w:val="Alg4"/>
            <w:numPr>
              <w:numId w:val="1528"/>
            </w:numPr>
            <w:tabs>
              <w:tab w:val="num" w:pos="360"/>
            </w:tabs>
          </w:pPr>
        </w:pPrChange>
      </w:pPr>
      <w:r>
        <w:t xml:space="preserve">Let </w:t>
      </w:r>
      <w:r>
        <w:rPr>
          <w:i/>
        </w:rPr>
        <w:t>F</w:t>
      </w:r>
      <w:r>
        <w:t xml:space="preserve"> be a new anonymous function as defined by </w:t>
      </w:r>
      <w:proofErr w:type="spellStart"/>
      <w:r>
        <w:t>CallNormalize</w:t>
      </w:r>
      <w:proofErr w:type="spellEnd"/>
      <w:r>
        <w:t>.</w:t>
      </w:r>
    </w:p>
    <w:p w14:paraId="0305E296" w14:textId="77777777" w:rsidR="00F6452B" w:rsidRDefault="00F26066" w:rsidP="00A651E7">
      <w:pPr>
        <w:pStyle w:val="Alg4"/>
        <w:numPr>
          <w:ilvl w:val="0"/>
          <w:numId w:val="23"/>
        </w:numPr>
        <w:pPrChange w:id="157" w:author="David Herman" w:date="2013-12-02T10:26:00Z">
          <w:pPr>
            <w:pStyle w:val="Alg4"/>
            <w:numPr>
              <w:numId w:val="1528"/>
            </w:numPr>
            <w:tabs>
              <w:tab w:val="num" w:pos="360"/>
            </w:tabs>
          </w:pPr>
        </w:pPrChange>
      </w:pPr>
      <w:r>
        <w:t xml:space="preserve">Set the [[Loader]] internal slot of </w:t>
      </w:r>
      <w:r>
        <w:rPr>
          <w:i/>
        </w:rPr>
        <w:t>F</w:t>
      </w:r>
      <w:r>
        <w:t xml:space="preserve"> to </w:t>
      </w:r>
      <w:r>
        <w:rPr>
          <w:i/>
        </w:rPr>
        <w:t>loader</w:t>
      </w:r>
      <w:r>
        <w:t>.</w:t>
      </w:r>
    </w:p>
    <w:p w14:paraId="13D243C6" w14:textId="77777777" w:rsidR="00F6452B" w:rsidRDefault="00F26066" w:rsidP="00A651E7">
      <w:pPr>
        <w:pStyle w:val="Alg4"/>
        <w:numPr>
          <w:ilvl w:val="0"/>
          <w:numId w:val="23"/>
        </w:numPr>
        <w:pPrChange w:id="158" w:author="David Herman" w:date="2013-12-02T10:26:00Z">
          <w:pPr>
            <w:pStyle w:val="Alg4"/>
            <w:numPr>
              <w:numId w:val="1528"/>
            </w:numPr>
            <w:tabs>
              <w:tab w:val="num" w:pos="360"/>
            </w:tabs>
          </w:pPr>
        </w:pPrChange>
      </w:pPr>
      <w:r>
        <w:t xml:space="preserve">Set the [[Request]] internal slot of </w:t>
      </w:r>
      <w:r>
        <w:rPr>
          <w:i/>
        </w:rPr>
        <w:t>F</w:t>
      </w:r>
      <w:r>
        <w:t xml:space="preserve"> to </w:t>
      </w:r>
      <w:r>
        <w:rPr>
          <w:i/>
        </w:rPr>
        <w:t>request</w:t>
      </w:r>
      <w:r>
        <w:t>.</w:t>
      </w:r>
    </w:p>
    <w:p w14:paraId="047ECE04" w14:textId="77777777" w:rsidR="00F6452B" w:rsidRDefault="00F26066" w:rsidP="00A651E7">
      <w:pPr>
        <w:pStyle w:val="Alg4"/>
        <w:numPr>
          <w:ilvl w:val="0"/>
          <w:numId w:val="23"/>
        </w:numPr>
        <w:pPrChange w:id="159" w:author="David Herman" w:date="2013-12-02T10:26:00Z">
          <w:pPr>
            <w:pStyle w:val="Alg4"/>
            <w:numPr>
              <w:numId w:val="1528"/>
            </w:numPr>
            <w:tabs>
              <w:tab w:val="num" w:pos="360"/>
            </w:tabs>
          </w:pPr>
        </w:pPrChange>
      </w:pPr>
      <w:r>
        <w:t>Set the [[</w:t>
      </w:r>
      <w:proofErr w:type="spellStart"/>
      <w:r>
        <w:t>RefererName</w:t>
      </w:r>
      <w:proofErr w:type="spellEnd"/>
      <w:r>
        <w:t xml:space="preserve">]] internal slot of </w:t>
      </w:r>
      <w:r>
        <w:rPr>
          <w:i/>
        </w:rPr>
        <w:t>F</w:t>
      </w:r>
      <w:r>
        <w:t xml:space="preserve"> to </w:t>
      </w:r>
      <w:proofErr w:type="spellStart"/>
      <w:r>
        <w:rPr>
          <w:i/>
        </w:rPr>
        <w:t>refererName</w:t>
      </w:r>
      <w:proofErr w:type="spellEnd"/>
      <w:r>
        <w:t>.</w:t>
      </w:r>
    </w:p>
    <w:p w14:paraId="0FB213B9" w14:textId="77777777" w:rsidR="00F6452B" w:rsidRDefault="00F26066" w:rsidP="00A651E7">
      <w:pPr>
        <w:pStyle w:val="Alg4"/>
        <w:numPr>
          <w:ilvl w:val="0"/>
          <w:numId w:val="23"/>
        </w:numPr>
        <w:pPrChange w:id="160" w:author="David Herman" w:date="2013-12-02T10:26:00Z">
          <w:pPr>
            <w:pStyle w:val="Alg4"/>
            <w:numPr>
              <w:numId w:val="1528"/>
            </w:numPr>
            <w:tabs>
              <w:tab w:val="num" w:pos="360"/>
            </w:tabs>
          </w:pPr>
        </w:pPrChange>
      </w:pPr>
      <w:r>
        <w:t>Set the [[</w:t>
      </w:r>
      <w:proofErr w:type="spellStart"/>
      <w:r>
        <w:t>RefererAddress</w:t>
      </w:r>
      <w:proofErr w:type="spellEnd"/>
      <w:r>
        <w:t xml:space="preserve">]] internal slot of </w:t>
      </w:r>
      <w:r>
        <w:rPr>
          <w:i/>
        </w:rPr>
        <w:t>F</w:t>
      </w:r>
      <w:r>
        <w:t xml:space="preserve"> to </w:t>
      </w:r>
      <w:proofErr w:type="spellStart"/>
      <w:r>
        <w:rPr>
          <w:i/>
        </w:rPr>
        <w:t>refererAddress</w:t>
      </w:r>
      <w:proofErr w:type="spellEnd"/>
      <w:r>
        <w:t>.</w:t>
      </w:r>
    </w:p>
    <w:p w14:paraId="3DAB5063" w14:textId="77777777" w:rsidR="00F6452B" w:rsidRDefault="00F26066" w:rsidP="00A651E7">
      <w:pPr>
        <w:pStyle w:val="Alg4"/>
        <w:numPr>
          <w:ilvl w:val="0"/>
          <w:numId w:val="23"/>
        </w:numPr>
        <w:pPrChange w:id="161" w:author="David Herman" w:date="2013-12-02T10:26:00Z">
          <w:pPr>
            <w:pStyle w:val="Alg4"/>
            <w:numPr>
              <w:numId w:val="1528"/>
            </w:numPr>
            <w:tabs>
              <w:tab w:val="num" w:pos="360"/>
            </w:tabs>
          </w:pPr>
        </w:pPrChange>
      </w:pPr>
      <w:r>
        <w:t xml:space="preserve">Let </w:t>
      </w:r>
      <w:r>
        <w:rPr>
          <w:i/>
        </w:rPr>
        <w:t>p</w:t>
      </w:r>
      <w:r>
        <w:t xml:space="preserve"> be the result of calling </w:t>
      </w:r>
      <w:proofErr w:type="spellStart"/>
      <w:proofErr w:type="gramStart"/>
      <w:r>
        <w:t>OrdinaryConstruct</w:t>
      </w:r>
      <w:proofErr w:type="spellEnd"/>
      <w:r>
        <w:t>(</w:t>
      </w:r>
      <w:proofErr w:type="gramEnd"/>
      <w:r>
        <w:t>%Promise%, (</w:t>
      </w:r>
      <w:r>
        <w:rPr>
          <w:i/>
        </w:rPr>
        <w:t>F</w:t>
      </w:r>
      <w:r>
        <w:t>)).</w:t>
      </w:r>
    </w:p>
    <w:p w14:paraId="7037B7EF" w14:textId="77777777" w:rsidR="00F6452B" w:rsidRDefault="00F26066" w:rsidP="00A651E7">
      <w:pPr>
        <w:pStyle w:val="Alg4"/>
        <w:numPr>
          <w:ilvl w:val="0"/>
          <w:numId w:val="23"/>
        </w:numPr>
        <w:pPrChange w:id="162" w:author="David Herman" w:date="2013-12-02T10:26:00Z">
          <w:pPr>
            <w:pStyle w:val="Alg4"/>
            <w:numPr>
              <w:numId w:val="1528"/>
            </w:numPr>
            <w:tabs>
              <w:tab w:val="num" w:pos="360"/>
            </w:tabs>
          </w:pPr>
        </w:pPrChange>
      </w:pPr>
      <w:r>
        <w:t xml:space="preserve">Let </w:t>
      </w:r>
      <w:r>
        <w:rPr>
          <w:i/>
        </w:rPr>
        <w:t>G</w:t>
      </w:r>
      <w:r>
        <w:t xml:space="preserve"> be a new anonymous function as defined by </w:t>
      </w:r>
      <w:proofErr w:type="spellStart"/>
      <w:r>
        <w:t>GetOrCreateLoad</w:t>
      </w:r>
      <w:proofErr w:type="spellEnd"/>
      <w:r>
        <w:t>.</w:t>
      </w:r>
    </w:p>
    <w:p w14:paraId="24984117" w14:textId="77777777" w:rsidR="00F6452B" w:rsidRDefault="00F26066" w:rsidP="00A651E7">
      <w:pPr>
        <w:pStyle w:val="Alg4"/>
        <w:numPr>
          <w:ilvl w:val="0"/>
          <w:numId w:val="23"/>
        </w:numPr>
        <w:pPrChange w:id="163" w:author="David Herman" w:date="2013-12-02T10:26:00Z">
          <w:pPr>
            <w:pStyle w:val="Alg4"/>
            <w:numPr>
              <w:numId w:val="1528"/>
            </w:numPr>
            <w:tabs>
              <w:tab w:val="num" w:pos="360"/>
            </w:tabs>
          </w:pPr>
        </w:pPrChange>
      </w:pPr>
      <w:r>
        <w:t xml:space="preserve">Set the [[Loader]] internal slot of </w:t>
      </w:r>
      <w:r>
        <w:rPr>
          <w:i/>
        </w:rPr>
        <w:t>G</w:t>
      </w:r>
      <w:r>
        <w:t xml:space="preserve"> to </w:t>
      </w:r>
      <w:r>
        <w:rPr>
          <w:i/>
        </w:rPr>
        <w:t>loader</w:t>
      </w:r>
      <w:r>
        <w:t>.</w:t>
      </w:r>
    </w:p>
    <w:p w14:paraId="0005CD2D" w14:textId="77777777" w:rsidR="00F6452B" w:rsidRDefault="00F26066" w:rsidP="00A651E7">
      <w:pPr>
        <w:pStyle w:val="Alg4"/>
        <w:numPr>
          <w:ilvl w:val="0"/>
          <w:numId w:val="23"/>
        </w:numPr>
        <w:pPrChange w:id="164" w:author="David Herman" w:date="2013-12-02T10:26:00Z">
          <w:pPr>
            <w:pStyle w:val="Alg4"/>
            <w:numPr>
              <w:numId w:val="1528"/>
            </w:numPr>
            <w:tabs>
              <w:tab w:val="num" w:pos="360"/>
            </w:tabs>
          </w:pPr>
        </w:pPrChange>
      </w:pPr>
      <w:r>
        <w:t xml:space="preserve">Let </w:t>
      </w:r>
      <w:r>
        <w:rPr>
          <w:i/>
        </w:rPr>
        <w:t>p</w:t>
      </w:r>
      <w:r>
        <w:t xml:space="preserve"> be the result of calling </w:t>
      </w:r>
      <w:proofErr w:type="spellStart"/>
      <w:proofErr w:type="gramStart"/>
      <w:r>
        <w:t>PromiseThen</w:t>
      </w:r>
      <w:proofErr w:type="spellEnd"/>
      <w:r>
        <w:t>(</w:t>
      </w:r>
      <w:proofErr w:type="gramEnd"/>
      <w:r>
        <w:rPr>
          <w:i/>
        </w:rPr>
        <w:t>p</w:t>
      </w:r>
      <w:r>
        <w:t xml:space="preserve">, </w:t>
      </w:r>
      <w:r>
        <w:rPr>
          <w:i/>
        </w:rPr>
        <w:t>G</w:t>
      </w:r>
      <w:r>
        <w:t>).</w:t>
      </w:r>
    </w:p>
    <w:p w14:paraId="799CE533" w14:textId="77777777" w:rsidR="00F6452B" w:rsidRDefault="00F26066" w:rsidP="00A651E7">
      <w:pPr>
        <w:pStyle w:val="Alg4"/>
        <w:numPr>
          <w:ilvl w:val="0"/>
          <w:numId w:val="23"/>
        </w:numPr>
        <w:spacing w:after="240"/>
        <w:contextualSpacing/>
        <w:pPrChange w:id="165" w:author="David Herman" w:date="2013-12-02T10:26:00Z">
          <w:pPr>
            <w:pStyle w:val="Alg4"/>
            <w:numPr>
              <w:numId w:val="1528"/>
            </w:numPr>
            <w:tabs>
              <w:tab w:val="num" w:pos="360"/>
            </w:tabs>
            <w:spacing w:after="240"/>
            <w:contextualSpacing/>
          </w:pPr>
        </w:pPrChange>
      </w:pPr>
      <w:r>
        <w:t xml:space="preserve">Return </w:t>
      </w:r>
      <w:r>
        <w:rPr>
          <w:i/>
        </w:rPr>
        <w:t>p</w:t>
      </w:r>
      <w:r>
        <w:t>.</w:t>
      </w:r>
    </w:p>
    <w:p w14:paraId="1311DC07" w14:textId="77777777" w:rsidR="00F6452B" w:rsidRDefault="00F26066">
      <w:pPr>
        <w:pStyle w:val="Heading4"/>
      </w:pPr>
      <w:proofErr w:type="spellStart"/>
      <w:r>
        <w:t>CallNormalize</w:t>
      </w:r>
      <w:proofErr w:type="spellEnd"/>
      <w:r>
        <w:t xml:space="preserve"> Functions</w:t>
      </w:r>
    </w:p>
    <w:p w14:paraId="2F32BB9B" w14:textId="77777777" w:rsidR="00F6452B" w:rsidRDefault="00F26066">
      <w:r>
        <w:t xml:space="preserve">A </w:t>
      </w:r>
      <w:proofErr w:type="spellStart"/>
      <w:r>
        <w:t>CallNormalize</w:t>
      </w:r>
      <w:proofErr w:type="spellEnd"/>
      <w:r>
        <w:t xml:space="preserve"> function is an anonymous function that calls a </w:t>
      </w:r>
      <w:r>
        <w:rPr>
          <w:rFonts w:ascii="Times New Roman" w:hAnsi="Times New Roman"/>
          <w:i/>
        </w:rPr>
        <w:t>loader</w:t>
      </w:r>
      <w:r>
        <w:t>'s normalize hook.</w:t>
      </w:r>
    </w:p>
    <w:p w14:paraId="4853F297" w14:textId="77777777" w:rsidR="00F6452B" w:rsidRDefault="00F26066">
      <w:r>
        <w:t xml:space="preserve">Each </w:t>
      </w:r>
      <w:proofErr w:type="spellStart"/>
      <w:r>
        <w:t>CallNormalize</w:t>
      </w:r>
      <w:proofErr w:type="spellEnd"/>
      <w:r>
        <w:t xml:space="preserve"> function has internal slots [[Loader]], [[Request]], [[</w:t>
      </w:r>
      <w:proofErr w:type="spellStart"/>
      <w:r>
        <w:t>RefererName</w:t>
      </w:r>
      <w:proofErr w:type="spellEnd"/>
      <w:r>
        <w:t>]], and [[</w:t>
      </w:r>
      <w:proofErr w:type="spellStart"/>
      <w:r>
        <w:t>RefererAddress</w:t>
      </w:r>
      <w:proofErr w:type="spellEnd"/>
      <w:r>
        <w:t>]].</w:t>
      </w:r>
    </w:p>
    <w:p w14:paraId="578E570E" w14:textId="77777777" w:rsidR="00F6452B" w:rsidRDefault="00F26066">
      <w:r>
        <w:t xml:space="preserve">When a </w:t>
      </w:r>
      <w:proofErr w:type="spellStart"/>
      <w:r>
        <w:t>CallNormalize</w:t>
      </w:r>
      <w:proofErr w:type="spellEnd"/>
      <w:r>
        <w:t xml:space="preserve"> function </w:t>
      </w:r>
      <w:r>
        <w:rPr>
          <w:rFonts w:ascii="Times New Roman" w:hAnsi="Times New Roman"/>
          <w:i/>
        </w:rPr>
        <w:t>F</w:t>
      </w:r>
      <w:r>
        <w:t xml:space="preserve"> is called with arguments </w:t>
      </w:r>
      <w:r>
        <w:rPr>
          <w:rFonts w:ascii="Times New Roman" w:hAnsi="Times New Roman"/>
          <w:i/>
        </w:rPr>
        <w:t>resolve</w:t>
      </w:r>
      <w:r>
        <w:t xml:space="preserve"> and </w:t>
      </w:r>
      <w:r>
        <w:rPr>
          <w:rFonts w:ascii="Times New Roman" w:hAnsi="Times New Roman"/>
          <w:i/>
        </w:rPr>
        <w:t>reject</w:t>
      </w:r>
      <w:r>
        <w:t>, the following steps are taken.</w:t>
      </w:r>
    </w:p>
    <w:p w14:paraId="0AAEA9E0" w14:textId="77777777" w:rsidR="00F6452B" w:rsidRDefault="00F26066" w:rsidP="00A651E7">
      <w:pPr>
        <w:pStyle w:val="Alg4"/>
        <w:numPr>
          <w:ilvl w:val="0"/>
          <w:numId w:val="24"/>
        </w:numPr>
        <w:pPrChange w:id="166" w:author="David Herman" w:date="2013-12-02T10:26:00Z">
          <w:pPr>
            <w:pStyle w:val="Alg4"/>
            <w:numPr>
              <w:numId w:val="1529"/>
            </w:numPr>
            <w:tabs>
              <w:tab w:val="num" w:pos="360"/>
            </w:tabs>
          </w:pPr>
        </w:pPrChange>
      </w:pPr>
      <w:r>
        <w:t xml:space="preserve">Let </w:t>
      </w:r>
      <w:r>
        <w:rPr>
          <w:i/>
        </w:rPr>
        <w:t>loader</w:t>
      </w:r>
      <w:r>
        <w:t xml:space="preserve"> be </w:t>
      </w:r>
      <w:r>
        <w:rPr>
          <w:i/>
        </w:rPr>
        <w:t>F</w:t>
      </w:r>
      <w:proofErr w:type="gramStart"/>
      <w:r>
        <w:t>.[</w:t>
      </w:r>
      <w:proofErr w:type="gramEnd"/>
      <w:r>
        <w:t>[Loader]].</w:t>
      </w:r>
    </w:p>
    <w:p w14:paraId="69B7BE87" w14:textId="77777777" w:rsidR="00F6452B" w:rsidRDefault="00F26066" w:rsidP="00A651E7">
      <w:pPr>
        <w:pStyle w:val="Alg4"/>
        <w:numPr>
          <w:ilvl w:val="0"/>
          <w:numId w:val="24"/>
        </w:numPr>
        <w:pPrChange w:id="167" w:author="David Herman" w:date="2013-12-02T10:26:00Z">
          <w:pPr>
            <w:pStyle w:val="Alg4"/>
            <w:numPr>
              <w:numId w:val="1529"/>
            </w:numPr>
            <w:tabs>
              <w:tab w:val="num" w:pos="360"/>
            </w:tabs>
          </w:pPr>
        </w:pPrChange>
      </w:pPr>
      <w:r>
        <w:t xml:space="preserve">Let </w:t>
      </w:r>
      <w:r>
        <w:rPr>
          <w:i/>
        </w:rPr>
        <w:t>request</w:t>
      </w:r>
      <w:r>
        <w:t xml:space="preserve"> be </w:t>
      </w:r>
      <w:r>
        <w:rPr>
          <w:i/>
        </w:rPr>
        <w:t>F</w:t>
      </w:r>
      <w:proofErr w:type="gramStart"/>
      <w:r>
        <w:t>.[</w:t>
      </w:r>
      <w:proofErr w:type="gramEnd"/>
      <w:r>
        <w:t>[Request]].</w:t>
      </w:r>
    </w:p>
    <w:p w14:paraId="49153E2C" w14:textId="77777777" w:rsidR="00F6452B" w:rsidRDefault="00F26066" w:rsidP="00A651E7">
      <w:pPr>
        <w:pStyle w:val="Alg4"/>
        <w:numPr>
          <w:ilvl w:val="0"/>
          <w:numId w:val="24"/>
        </w:numPr>
        <w:pPrChange w:id="168" w:author="David Herman" w:date="2013-12-02T10:26:00Z">
          <w:pPr>
            <w:pStyle w:val="Alg4"/>
            <w:numPr>
              <w:numId w:val="1529"/>
            </w:numPr>
            <w:tabs>
              <w:tab w:val="num" w:pos="360"/>
            </w:tabs>
          </w:pPr>
        </w:pPrChange>
      </w:pPr>
      <w:r>
        <w:t xml:space="preserve">Let </w:t>
      </w:r>
      <w:proofErr w:type="spellStart"/>
      <w:r>
        <w:rPr>
          <w:i/>
        </w:rPr>
        <w:t>refererName</w:t>
      </w:r>
      <w:proofErr w:type="spellEnd"/>
      <w:r>
        <w:t xml:space="preserve"> be </w:t>
      </w:r>
      <w:r>
        <w:rPr>
          <w:i/>
        </w:rPr>
        <w:t>F</w:t>
      </w:r>
      <w:proofErr w:type="gramStart"/>
      <w:r>
        <w:t>.[</w:t>
      </w:r>
      <w:proofErr w:type="gramEnd"/>
      <w:r>
        <w:t>[</w:t>
      </w:r>
      <w:proofErr w:type="spellStart"/>
      <w:r>
        <w:t>RefererName</w:t>
      </w:r>
      <w:proofErr w:type="spellEnd"/>
      <w:r>
        <w:t>]].</w:t>
      </w:r>
    </w:p>
    <w:p w14:paraId="4EFF04DC" w14:textId="77777777" w:rsidR="00F6452B" w:rsidRDefault="00F26066" w:rsidP="00A651E7">
      <w:pPr>
        <w:pStyle w:val="Alg4"/>
        <w:numPr>
          <w:ilvl w:val="0"/>
          <w:numId w:val="24"/>
        </w:numPr>
        <w:pPrChange w:id="169" w:author="David Herman" w:date="2013-12-02T10:26:00Z">
          <w:pPr>
            <w:pStyle w:val="Alg4"/>
            <w:numPr>
              <w:numId w:val="1529"/>
            </w:numPr>
            <w:tabs>
              <w:tab w:val="num" w:pos="360"/>
            </w:tabs>
          </w:pPr>
        </w:pPrChange>
      </w:pPr>
      <w:r>
        <w:t xml:space="preserve">Let </w:t>
      </w:r>
      <w:proofErr w:type="spellStart"/>
      <w:r>
        <w:rPr>
          <w:i/>
        </w:rPr>
        <w:t>refererAddress</w:t>
      </w:r>
      <w:proofErr w:type="spellEnd"/>
      <w:r>
        <w:t xml:space="preserve"> be </w:t>
      </w:r>
      <w:r>
        <w:rPr>
          <w:i/>
        </w:rPr>
        <w:t>F</w:t>
      </w:r>
      <w:proofErr w:type="gramStart"/>
      <w:r>
        <w:t>.[</w:t>
      </w:r>
      <w:proofErr w:type="gramEnd"/>
      <w:r>
        <w:t>[</w:t>
      </w:r>
      <w:proofErr w:type="spellStart"/>
      <w:r>
        <w:t>RefererAddress</w:t>
      </w:r>
      <w:proofErr w:type="spellEnd"/>
      <w:r>
        <w:t>]].</w:t>
      </w:r>
    </w:p>
    <w:p w14:paraId="286A54D3" w14:textId="77777777" w:rsidR="00F6452B" w:rsidRDefault="00F26066" w:rsidP="00A651E7">
      <w:pPr>
        <w:pStyle w:val="Alg4"/>
        <w:numPr>
          <w:ilvl w:val="0"/>
          <w:numId w:val="24"/>
        </w:numPr>
        <w:pPrChange w:id="170" w:author="David Herman" w:date="2013-12-02T10:26:00Z">
          <w:pPr>
            <w:pStyle w:val="Alg4"/>
            <w:numPr>
              <w:numId w:val="1529"/>
            </w:numPr>
            <w:tabs>
              <w:tab w:val="num" w:pos="360"/>
            </w:tabs>
          </w:pPr>
        </w:pPrChange>
      </w:pPr>
      <w:r>
        <w:t xml:space="preserve">Let </w:t>
      </w:r>
      <w:proofErr w:type="spellStart"/>
      <w:r>
        <w:rPr>
          <w:i/>
        </w:rPr>
        <w:t>normalizeHook</w:t>
      </w:r>
      <w:proofErr w:type="spellEnd"/>
      <w:r>
        <w:t xml:space="preserve"> be the result of </w:t>
      </w:r>
      <w:proofErr w:type="gramStart"/>
      <w:r>
        <w:t>Get(</w:t>
      </w:r>
      <w:proofErr w:type="gramEnd"/>
      <w:r>
        <w:rPr>
          <w:i/>
        </w:rPr>
        <w:t>loader</w:t>
      </w:r>
      <w:r>
        <w:t xml:space="preserve">, </w:t>
      </w:r>
      <w:r>
        <w:rPr>
          <w:rFonts w:ascii="Courier New" w:hAnsi="Courier New"/>
          <w:b/>
        </w:rPr>
        <w:t>"normalize"</w:t>
      </w:r>
      <w:r>
        <w:t>).</w:t>
      </w:r>
    </w:p>
    <w:p w14:paraId="1244E185" w14:textId="77777777" w:rsidR="00F6452B" w:rsidRDefault="00F26066" w:rsidP="00A651E7">
      <w:pPr>
        <w:pStyle w:val="Alg4"/>
        <w:numPr>
          <w:ilvl w:val="0"/>
          <w:numId w:val="24"/>
        </w:numPr>
        <w:pPrChange w:id="171" w:author="David Herman" w:date="2013-12-02T10:26:00Z">
          <w:pPr>
            <w:pStyle w:val="Alg4"/>
            <w:numPr>
              <w:numId w:val="1529"/>
            </w:numPr>
            <w:tabs>
              <w:tab w:val="num" w:pos="360"/>
            </w:tabs>
          </w:pPr>
        </w:pPrChange>
      </w:pPr>
      <w:r>
        <w:lastRenderedPageBreak/>
        <w:t xml:space="preserve">Let </w:t>
      </w:r>
      <w:r>
        <w:rPr>
          <w:i/>
        </w:rPr>
        <w:t>name</w:t>
      </w:r>
      <w:r>
        <w:t xml:space="preserve"> be the result of calling the [[Call]] internal method of </w:t>
      </w:r>
      <w:proofErr w:type="spellStart"/>
      <w:r>
        <w:rPr>
          <w:i/>
        </w:rPr>
        <w:t>normalizeHook</w:t>
      </w:r>
      <w:proofErr w:type="spellEnd"/>
      <w:r>
        <w:t xml:space="preserve"> passing </w:t>
      </w:r>
      <w:r>
        <w:rPr>
          <w:i/>
        </w:rPr>
        <w:t>loader</w:t>
      </w:r>
      <w:r>
        <w:t xml:space="preserve"> and (</w:t>
      </w:r>
      <w:r>
        <w:rPr>
          <w:i/>
        </w:rPr>
        <w:t>request</w:t>
      </w:r>
      <w:r>
        <w:t xml:space="preserve">, </w:t>
      </w:r>
      <w:proofErr w:type="spellStart"/>
      <w:r>
        <w:rPr>
          <w:i/>
        </w:rPr>
        <w:t>refererName</w:t>
      </w:r>
      <w:proofErr w:type="spellEnd"/>
      <w:r>
        <w:t xml:space="preserve">, </w:t>
      </w:r>
      <w:proofErr w:type="spellStart"/>
      <w:r>
        <w:rPr>
          <w:i/>
        </w:rPr>
        <w:t>refererAddress</w:t>
      </w:r>
      <w:proofErr w:type="spellEnd"/>
      <w:r>
        <w:t>) as arguments.</w:t>
      </w:r>
    </w:p>
    <w:p w14:paraId="778C6E00" w14:textId="77777777" w:rsidR="00F6452B" w:rsidRDefault="00F26066" w:rsidP="00A651E7">
      <w:pPr>
        <w:pStyle w:val="Alg4"/>
        <w:numPr>
          <w:ilvl w:val="0"/>
          <w:numId w:val="24"/>
        </w:numPr>
        <w:pPrChange w:id="172" w:author="David Herman" w:date="2013-12-02T10:26:00Z">
          <w:pPr>
            <w:pStyle w:val="Alg4"/>
            <w:numPr>
              <w:numId w:val="1529"/>
            </w:numPr>
            <w:tabs>
              <w:tab w:val="num" w:pos="360"/>
            </w:tabs>
          </w:pPr>
        </w:pPrChange>
      </w:pPr>
      <w:proofErr w:type="spellStart"/>
      <w:proofErr w:type="gramStart"/>
      <w:r>
        <w:t>ReturnIfAbrupt</w:t>
      </w:r>
      <w:proofErr w:type="spellEnd"/>
      <w:r>
        <w:t>(</w:t>
      </w:r>
      <w:proofErr w:type="gramEnd"/>
      <w:r>
        <w:rPr>
          <w:i/>
        </w:rPr>
        <w:t>name</w:t>
      </w:r>
      <w:r>
        <w:t>).</w:t>
      </w:r>
    </w:p>
    <w:p w14:paraId="6164E92A" w14:textId="77777777" w:rsidR="00F6452B" w:rsidRDefault="00F26066" w:rsidP="00A651E7">
      <w:pPr>
        <w:pStyle w:val="Alg4"/>
        <w:numPr>
          <w:ilvl w:val="0"/>
          <w:numId w:val="24"/>
        </w:numPr>
        <w:spacing w:after="240"/>
        <w:contextualSpacing/>
        <w:pPrChange w:id="173" w:author="David Herman" w:date="2013-12-02T10:26:00Z">
          <w:pPr>
            <w:pStyle w:val="Alg4"/>
            <w:numPr>
              <w:numId w:val="1529"/>
            </w:numPr>
            <w:tabs>
              <w:tab w:val="num" w:pos="360"/>
            </w:tabs>
            <w:spacing w:after="240"/>
            <w:contextualSpacing/>
          </w:pPr>
        </w:pPrChange>
      </w:pPr>
      <w:r>
        <w:t xml:space="preserve">Call the [[Call]] internal method of </w:t>
      </w:r>
      <w:r>
        <w:rPr>
          <w:i/>
        </w:rPr>
        <w:t>resolve</w:t>
      </w:r>
      <w:r>
        <w:t xml:space="preserve"> passing undefined and (</w:t>
      </w:r>
      <w:r>
        <w:rPr>
          <w:i/>
        </w:rPr>
        <w:t>name</w:t>
      </w:r>
      <w:r>
        <w:t>) as arguments.</w:t>
      </w:r>
    </w:p>
    <w:p w14:paraId="7751D123" w14:textId="77777777" w:rsidR="00F6452B" w:rsidRDefault="00F26066">
      <w:pPr>
        <w:pStyle w:val="Heading4"/>
      </w:pPr>
      <w:proofErr w:type="spellStart"/>
      <w:r>
        <w:t>GetOrCreateLoad</w:t>
      </w:r>
      <w:proofErr w:type="spellEnd"/>
      <w:r>
        <w:t xml:space="preserve"> Functions</w:t>
      </w:r>
    </w:p>
    <w:p w14:paraId="18D1269A" w14:textId="77777777" w:rsidR="00F6452B" w:rsidRDefault="00F26066">
      <w:r>
        <w:t xml:space="preserve">A </w:t>
      </w:r>
      <w:proofErr w:type="spellStart"/>
      <w:r>
        <w:t>GetOrCreateLoad</w:t>
      </w:r>
      <w:proofErr w:type="spellEnd"/>
      <w:r>
        <w:t xml:space="preserve"> function is an anonymous function that gets or creates a Load Record for a given module </w:t>
      </w:r>
      <w:r>
        <w:rPr>
          <w:rFonts w:ascii="Times New Roman" w:hAnsi="Times New Roman"/>
          <w:i/>
        </w:rPr>
        <w:t>name</w:t>
      </w:r>
      <w:r>
        <w:t>.</w:t>
      </w:r>
    </w:p>
    <w:p w14:paraId="2AC2913A" w14:textId="77777777" w:rsidR="00F6452B" w:rsidRDefault="00F26066">
      <w:r>
        <w:t xml:space="preserve">Each </w:t>
      </w:r>
      <w:proofErr w:type="spellStart"/>
      <w:r>
        <w:t>GetOrCreateLoad</w:t>
      </w:r>
      <w:proofErr w:type="spellEnd"/>
      <w:r>
        <w:t xml:space="preserve"> function has </w:t>
      </w:r>
      <w:proofErr w:type="gramStart"/>
      <w:r>
        <w:t>a</w:t>
      </w:r>
      <w:proofErr w:type="gramEnd"/>
      <w:r>
        <w:t xml:space="preserve"> [[Loader]] internal slot.</w:t>
      </w:r>
    </w:p>
    <w:p w14:paraId="054A2927" w14:textId="77777777" w:rsidR="00F6452B" w:rsidRDefault="00F26066">
      <w:r>
        <w:t xml:space="preserve">When a </w:t>
      </w:r>
      <w:proofErr w:type="spellStart"/>
      <w:r>
        <w:t>GetOrCreateLoad</w:t>
      </w:r>
      <w:proofErr w:type="spellEnd"/>
      <w:r>
        <w:t xml:space="preserve"> function </w:t>
      </w:r>
      <w:r>
        <w:rPr>
          <w:rFonts w:ascii="Times New Roman" w:hAnsi="Times New Roman"/>
          <w:i/>
        </w:rPr>
        <w:t>F</w:t>
      </w:r>
      <w:r>
        <w:t xml:space="preserve"> is called with argument </w:t>
      </w:r>
      <w:r>
        <w:rPr>
          <w:rFonts w:ascii="Times New Roman" w:hAnsi="Times New Roman"/>
          <w:i/>
        </w:rPr>
        <w:t>name</w:t>
      </w:r>
      <w:r>
        <w:t>, the following steps are taken:</w:t>
      </w:r>
    </w:p>
    <w:p w14:paraId="091970CC" w14:textId="77777777" w:rsidR="00F6452B" w:rsidRDefault="00F26066" w:rsidP="00A651E7">
      <w:pPr>
        <w:pStyle w:val="Alg4"/>
        <w:numPr>
          <w:ilvl w:val="0"/>
          <w:numId w:val="25"/>
        </w:numPr>
        <w:pPrChange w:id="174" w:author="David Herman" w:date="2013-12-02T10:26:00Z">
          <w:pPr>
            <w:pStyle w:val="Alg4"/>
            <w:numPr>
              <w:numId w:val="1530"/>
            </w:numPr>
            <w:tabs>
              <w:tab w:val="num" w:pos="360"/>
            </w:tabs>
          </w:pPr>
        </w:pPrChange>
      </w:pPr>
      <w:r>
        <w:t xml:space="preserve">Let </w:t>
      </w:r>
      <w:r>
        <w:rPr>
          <w:i/>
        </w:rPr>
        <w:t>loader</w:t>
      </w:r>
      <w:r>
        <w:t xml:space="preserve"> be </w:t>
      </w:r>
      <w:r>
        <w:rPr>
          <w:i/>
        </w:rPr>
        <w:t>F</w:t>
      </w:r>
      <w:proofErr w:type="gramStart"/>
      <w:r>
        <w:t>.[</w:t>
      </w:r>
      <w:proofErr w:type="gramEnd"/>
      <w:r>
        <w:t>[Loader]].</w:t>
      </w:r>
    </w:p>
    <w:p w14:paraId="3008FB5B" w14:textId="77777777" w:rsidR="00F6452B" w:rsidRDefault="00F26066" w:rsidP="00A651E7">
      <w:pPr>
        <w:pStyle w:val="Alg4"/>
        <w:numPr>
          <w:ilvl w:val="0"/>
          <w:numId w:val="25"/>
        </w:numPr>
        <w:pPrChange w:id="175" w:author="David Herman" w:date="2013-12-02T10:26:00Z">
          <w:pPr>
            <w:pStyle w:val="Alg4"/>
            <w:numPr>
              <w:numId w:val="1530"/>
            </w:numPr>
            <w:tabs>
              <w:tab w:val="num" w:pos="360"/>
            </w:tabs>
          </w:pPr>
        </w:pPrChange>
      </w:pPr>
      <w:r>
        <w:t xml:space="preserve">Let </w:t>
      </w:r>
      <w:r>
        <w:rPr>
          <w:i/>
        </w:rPr>
        <w:t>name</w:t>
      </w:r>
      <w:r>
        <w:t xml:space="preserve"> be </w:t>
      </w:r>
      <w:proofErr w:type="spellStart"/>
      <w:proofErr w:type="gramStart"/>
      <w:r>
        <w:t>ToString</w:t>
      </w:r>
      <w:proofErr w:type="spellEnd"/>
      <w:r>
        <w:t>(</w:t>
      </w:r>
      <w:proofErr w:type="gramEnd"/>
      <w:r>
        <w:rPr>
          <w:i/>
        </w:rPr>
        <w:t>name</w:t>
      </w:r>
      <w:r>
        <w:t>).</w:t>
      </w:r>
    </w:p>
    <w:p w14:paraId="639FA334" w14:textId="77777777" w:rsidR="00F6452B" w:rsidRDefault="00F26066" w:rsidP="00A651E7">
      <w:pPr>
        <w:pStyle w:val="Alg4"/>
        <w:numPr>
          <w:ilvl w:val="0"/>
          <w:numId w:val="25"/>
        </w:numPr>
        <w:pPrChange w:id="176" w:author="David Herman" w:date="2013-12-02T10:26:00Z">
          <w:pPr>
            <w:pStyle w:val="Alg4"/>
            <w:numPr>
              <w:numId w:val="1530"/>
            </w:numPr>
            <w:tabs>
              <w:tab w:val="num" w:pos="360"/>
            </w:tabs>
          </w:pPr>
        </w:pPrChange>
      </w:pPr>
      <w:proofErr w:type="spellStart"/>
      <w:proofErr w:type="gramStart"/>
      <w:r>
        <w:t>ReturnIfAbrupt</w:t>
      </w:r>
      <w:proofErr w:type="spellEnd"/>
      <w:r>
        <w:t>(</w:t>
      </w:r>
      <w:proofErr w:type="gramEnd"/>
      <w:r>
        <w:rPr>
          <w:i/>
        </w:rPr>
        <w:t>name</w:t>
      </w:r>
      <w:r>
        <w:t>).</w:t>
      </w:r>
    </w:p>
    <w:p w14:paraId="7E44F73A" w14:textId="77777777" w:rsidR="00F6452B" w:rsidRDefault="00F26066" w:rsidP="00A651E7">
      <w:pPr>
        <w:pStyle w:val="Alg4"/>
        <w:numPr>
          <w:ilvl w:val="0"/>
          <w:numId w:val="25"/>
        </w:numPr>
        <w:pPrChange w:id="177" w:author="David Herman" w:date="2013-12-02T10:26:00Z">
          <w:pPr>
            <w:pStyle w:val="Alg4"/>
            <w:numPr>
              <w:numId w:val="1530"/>
            </w:numPr>
            <w:tabs>
              <w:tab w:val="num" w:pos="360"/>
            </w:tabs>
          </w:pPr>
        </w:pPrChange>
      </w:pPr>
      <w:r>
        <w:t xml:space="preserve">If there is a Record in </w:t>
      </w:r>
      <w:r>
        <w:rPr>
          <w:i/>
        </w:rPr>
        <w:t>loader</w:t>
      </w:r>
      <w:proofErr w:type="gramStart"/>
      <w:r>
        <w:t>.[</w:t>
      </w:r>
      <w:proofErr w:type="gramEnd"/>
      <w:r>
        <w:t xml:space="preserve">[Modules]] whose [[key]] field is equal to </w:t>
      </w:r>
      <w:r>
        <w:rPr>
          <w:i/>
        </w:rPr>
        <w:t>name</w:t>
      </w:r>
      <w:r>
        <w:t>, then</w:t>
      </w:r>
    </w:p>
    <w:p w14:paraId="36CD5725" w14:textId="77777777" w:rsidR="00F6452B" w:rsidRDefault="00F26066" w:rsidP="00A651E7">
      <w:pPr>
        <w:pStyle w:val="Alg4"/>
        <w:numPr>
          <w:ilvl w:val="1"/>
          <w:numId w:val="25"/>
        </w:numPr>
        <w:pPrChange w:id="178" w:author="David Herman" w:date="2013-12-02T10:26:00Z">
          <w:pPr>
            <w:pStyle w:val="Alg4"/>
            <w:numPr>
              <w:ilvl w:val="1"/>
              <w:numId w:val="1530"/>
            </w:numPr>
            <w:tabs>
              <w:tab w:val="num" w:pos="360"/>
            </w:tabs>
          </w:pPr>
        </w:pPrChange>
      </w:pPr>
      <w:r>
        <w:t xml:space="preserve">Let </w:t>
      </w:r>
      <w:proofErr w:type="spellStart"/>
      <w:r>
        <w:rPr>
          <w:i/>
        </w:rPr>
        <w:t>existingModule</w:t>
      </w:r>
      <w:proofErr w:type="spellEnd"/>
      <w:r>
        <w:t xml:space="preserve"> be the [[value]] field of that Record.</w:t>
      </w:r>
    </w:p>
    <w:p w14:paraId="7E94EFA5" w14:textId="77777777" w:rsidR="00F6452B" w:rsidRDefault="00F26066" w:rsidP="00A651E7">
      <w:pPr>
        <w:pStyle w:val="Alg4"/>
        <w:numPr>
          <w:ilvl w:val="1"/>
          <w:numId w:val="25"/>
        </w:numPr>
        <w:pPrChange w:id="179" w:author="David Herman" w:date="2013-12-02T10:26:00Z">
          <w:pPr>
            <w:pStyle w:val="Alg4"/>
            <w:numPr>
              <w:ilvl w:val="1"/>
              <w:numId w:val="1530"/>
            </w:numPr>
            <w:tabs>
              <w:tab w:val="num" w:pos="360"/>
            </w:tabs>
          </w:pPr>
        </w:pPrChange>
      </w:pPr>
      <w:r>
        <w:t xml:space="preserve">Let </w:t>
      </w:r>
      <w:r>
        <w:rPr>
          <w:i/>
        </w:rPr>
        <w:t>load</w:t>
      </w:r>
      <w:r>
        <w:t xml:space="preserve"> be the result of </w:t>
      </w:r>
      <w:proofErr w:type="spellStart"/>
      <w:proofErr w:type="gramStart"/>
      <w:r>
        <w:t>CreateLoad</w:t>
      </w:r>
      <w:proofErr w:type="spellEnd"/>
      <w:r>
        <w:t>(</w:t>
      </w:r>
      <w:proofErr w:type="gramEnd"/>
      <w:r>
        <w:rPr>
          <w:i/>
        </w:rPr>
        <w:t>name</w:t>
      </w:r>
      <w:r>
        <w:t>).</w:t>
      </w:r>
    </w:p>
    <w:p w14:paraId="32BA788A" w14:textId="77777777" w:rsidR="00F6452B" w:rsidRDefault="00F26066" w:rsidP="00A651E7">
      <w:pPr>
        <w:pStyle w:val="Alg4"/>
        <w:numPr>
          <w:ilvl w:val="1"/>
          <w:numId w:val="25"/>
        </w:numPr>
        <w:pPrChange w:id="180" w:author="David Herman" w:date="2013-12-02T10:26:00Z">
          <w:pPr>
            <w:pStyle w:val="Alg4"/>
            <w:numPr>
              <w:ilvl w:val="1"/>
              <w:numId w:val="1530"/>
            </w:numPr>
            <w:tabs>
              <w:tab w:val="num" w:pos="360"/>
            </w:tabs>
          </w:pPr>
        </w:pPrChange>
      </w:pPr>
      <w:r>
        <w:t xml:space="preserve">Set the [[Status]] field of </w:t>
      </w:r>
      <w:r>
        <w:rPr>
          <w:i/>
        </w:rPr>
        <w:t>load</w:t>
      </w:r>
      <w:r>
        <w:t xml:space="preserve"> to </w:t>
      </w:r>
      <w:r>
        <w:rPr>
          <w:rFonts w:ascii="Courier New" w:hAnsi="Courier New"/>
          <w:b/>
        </w:rPr>
        <w:t>"linked"</w:t>
      </w:r>
      <w:r>
        <w:t>.</w:t>
      </w:r>
    </w:p>
    <w:p w14:paraId="36AF19AE" w14:textId="77777777" w:rsidR="00F6452B" w:rsidRDefault="00F26066" w:rsidP="00A651E7">
      <w:pPr>
        <w:pStyle w:val="Alg4"/>
        <w:numPr>
          <w:ilvl w:val="1"/>
          <w:numId w:val="25"/>
        </w:numPr>
        <w:pPrChange w:id="181" w:author="David Herman" w:date="2013-12-02T10:26:00Z">
          <w:pPr>
            <w:pStyle w:val="Alg4"/>
            <w:numPr>
              <w:ilvl w:val="1"/>
              <w:numId w:val="1530"/>
            </w:numPr>
            <w:tabs>
              <w:tab w:val="num" w:pos="360"/>
            </w:tabs>
          </w:pPr>
        </w:pPrChange>
      </w:pPr>
      <w:r>
        <w:t xml:space="preserve">Set the [[Module]] field of </w:t>
      </w:r>
      <w:r>
        <w:rPr>
          <w:i/>
        </w:rPr>
        <w:t>load</w:t>
      </w:r>
      <w:r>
        <w:t xml:space="preserve"> to </w:t>
      </w:r>
      <w:proofErr w:type="spellStart"/>
      <w:r>
        <w:rPr>
          <w:i/>
        </w:rPr>
        <w:t>existingModule</w:t>
      </w:r>
      <w:proofErr w:type="spellEnd"/>
      <w:r>
        <w:t>.</w:t>
      </w:r>
    </w:p>
    <w:p w14:paraId="7678EFFD" w14:textId="77777777" w:rsidR="00F6452B" w:rsidRDefault="00F26066" w:rsidP="00A651E7">
      <w:pPr>
        <w:pStyle w:val="Alg4"/>
        <w:numPr>
          <w:ilvl w:val="1"/>
          <w:numId w:val="25"/>
        </w:numPr>
        <w:pPrChange w:id="182" w:author="David Herman" w:date="2013-12-02T10:26:00Z">
          <w:pPr>
            <w:pStyle w:val="Alg4"/>
            <w:numPr>
              <w:ilvl w:val="1"/>
              <w:numId w:val="1530"/>
            </w:numPr>
            <w:tabs>
              <w:tab w:val="num" w:pos="360"/>
            </w:tabs>
          </w:pPr>
        </w:pPrChange>
      </w:pPr>
      <w:r>
        <w:t xml:space="preserve">Return </w:t>
      </w:r>
      <w:r>
        <w:rPr>
          <w:i/>
        </w:rPr>
        <w:t>load</w:t>
      </w:r>
      <w:r>
        <w:t>.</w:t>
      </w:r>
    </w:p>
    <w:p w14:paraId="189BBD91" w14:textId="77777777" w:rsidR="00F6452B" w:rsidRDefault="00F26066" w:rsidP="00A651E7">
      <w:pPr>
        <w:pStyle w:val="Alg4"/>
        <w:numPr>
          <w:ilvl w:val="0"/>
          <w:numId w:val="25"/>
        </w:numPr>
        <w:pPrChange w:id="183" w:author="David Herman" w:date="2013-12-02T10:26:00Z">
          <w:pPr>
            <w:pStyle w:val="Alg4"/>
            <w:numPr>
              <w:numId w:val="1530"/>
            </w:numPr>
            <w:tabs>
              <w:tab w:val="num" w:pos="360"/>
            </w:tabs>
          </w:pPr>
        </w:pPrChange>
      </w:pPr>
      <w:r>
        <w:t xml:space="preserve">Else, if there is a Load Record in the List </w:t>
      </w:r>
      <w:r>
        <w:rPr>
          <w:i/>
        </w:rPr>
        <w:t>loader</w:t>
      </w:r>
      <w:proofErr w:type="gramStart"/>
      <w:r>
        <w:t>.[</w:t>
      </w:r>
      <w:proofErr w:type="gramEnd"/>
      <w:r>
        <w:t xml:space="preserve">[Loads]] whose [[Name]] field is equal to </w:t>
      </w:r>
      <w:r>
        <w:rPr>
          <w:i/>
        </w:rPr>
        <w:t>name</w:t>
      </w:r>
      <w:r>
        <w:t>, then</w:t>
      </w:r>
    </w:p>
    <w:p w14:paraId="29C41282" w14:textId="77777777" w:rsidR="00F6452B" w:rsidRDefault="00F26066" w:rsidP="00A651E7">
      <w:pPr>
        <w:pStyle w:val="Alg4"/>
        <w:numPr>
          <w:ilvl w:val="1"/>
          <w:numId w:val="25"/>
        </w:numPr>
        <w:pPrChange w:id="184" w:author="David Herman" w:date="2013-12-02T10:26:00Z">
          <w:pPr>
            <w:pStyle w:val="Alg4"/>
            <w:numPr>
              <w:ilvl w:val="1"/>
              <w:numId w:val="1530"/>
            </w:numPr>
            <w:tabs>
              <w:tab w:val="num" w:pos="360"/>
            </w:tabs>
          </w:pPr>
        </w:pPrChange>
      </w:pPr>
      <w:r>
        <w:t xml:space="preserve">Let </w:t>
      </w:r>
      <w:r>
        <w:rPr>
          <w:i/>
        </w:rPr>
        <w:t>load</w:t>
      </w:r>
      <w:r>
        <w:t xml:space="preserve"> be that Load Record.</w:t>
      </w:r>
    </w:p>
    <w:p w14:paraId="6206CCDB" w14:textId="77777777" w:rsidR="00F6452B" w:rsidRDefault="00F26066" w:rsidP="00A651E7">
      <w:pPr>
        <w:pStyle w:val="Alg4"/>
        <w:numPr>
          <w:ilvl w:val="1"/>
          <w:numId w:val="25"/>
        </w:numPr>
        <w:pPrChange w:id="185" w:author="David Herman" w:date="2013-12-02T10:26:00Z">
          <w:pPr>
            <w:pStyle w:val="Alg4"/>
            <w:numPr>
              <w:ilvl w:val="1"/>
              <w:numId w:val="1530"/>
            </w:numPr>
            <w:tabs>
              <w:tab w:val="num" w:pos="360"/>
            </w:tabs>
          </w:pPr>
        </w:pPrChange>
      </w:pPr>
      <w:r>
        <w:t xml:space="preserve">Assert: </w:t>
      </w:r>
      <w:proofErr w:type="spellStart"/>
      <w:r>
        <w:rPr>
          <w:i/>
        </w:rPr>
        <w:t>load</w:t>
      </w:r>
      <w:r>
        <w:t>.status</w:t>
      </w:r>
      <w:proofErr w:type="spellEnd"/>
      <w:r>
        <w:t xml:space="preserve"> is either </w:t>
      </w:r>
      <w:r>
        <w:rPr>
          <w:rFonts w:ascii="Courier New" w:hAnsi="Courier New"/>
          <w:b/>
        </w:rPr>
        <w:t>"loading"</w:t>
      </w:r>
      <w:r>
        <w:t xml:space="preserve"> or </w:t>
      </w:r>
      <w:r>
        <w:rPr>
          <w:rFonts w:ascii="Courier New" w:hAnsi="Courier New"/>
          <w:b/>
        </w:rPr>
        <w:t>"loaded"</w:t>
      </w:r>
      <w:r>
        <w:t>.</w:t>
      </w:r>
    </w:p>
    <w:p w14:paraId="39EDE046" w14:textId="77777777" w:rsidR="00F6452B" w:rsidRDefault="00F26066" w:rsidP="00A651E7">
      <w:pPr>
        <w:pStyle w:val="Alg4"/>
        <w:numPr>
          <w:ilvl w:val="1"/>
          <w:numId w:val="25"/>
        </w:numPr>
        <w:pPrChange w:id="186" w:author="David Herman" w:date="2013-12-02T10:26:00Z">
          <w:pPr>
            <w:pStyle w:val="Alg4"/>
            <w:numPr>
              <w:ilvl w:val="1"/>
              <w:numId w:val="1530"/>
            </w:numPr>
            <w:tabs>
              <w:tab w:val="num" w:pos="360"/>
            </w:tabs>
          </w:pPr>
        </w:pPrChange>
      </w:pPr>
      <w:r>
        <w:t xml:space="preserve">Return </w:t>
      </w:r>
      <w:r>
        <w:rPr>
          <w:i/>
        </w:rPr>
        <w:t>load</w:t>
      </w:r>
      <w:r>
        <w:t>.</w:t>
      </w:r>
    </w:p>
    <w:p w14:paraId="75C1BACA" w14:textId="77777777" w:rsidR="00F6452B" w:rsidRDefault="00F26066" w:rsidP="00A651E7">
      <w:pPr>
        <w:pStyle w:val="Alg4"/>
        <w:numPr>
          <w:ilvl w:val="0"/>
          <w:numId w:val="25"/>
        </w:numPr>
        <w:pPrChange w:id="187" w:author="David Herman" w:date="2013-12-02T10:26:00Z">
          <w:pPr>
            <w:pStyle w:val="Alg4"/>
            <w:numPr>
              <w:numId w:val="1530"/>
            </w:numPr>
            <w:tabs>
              <w:tab w:val="num" w:pos="360"/>
            </w:tabs>
          </w:pPr>
        </w:pPrChange>
      </w:pPr>
      <w:r>
        <w:t xml:space="preserve">Let </w:t>
      </w:r>
      <w:r>
        <w:rPr>
          <w:i/>
        </w:rPr>
        <w:t>load</w:t>
      </w:r>
      <w:r>
        <w:t xml:space="preserve"> be the result of </w:t>
      </w:r>
      <w:proofErr w:type="spellStart"/>
      <w:proofErr w:type="gramStart"/>
      <w:r>
        <w:t>CreateLoad</w:t>
      </w:r>
      <w:proofErr w:type="spellEnd"/>
      <w:r>
        <w:t>(</w:t>
      </w:r>
      <w:proofErr w:type="gramEnd"/>
      <w:r>
        <w:rPr>
          <w:i/>
        </w:rPr>
        <w:t>name</w:t>
      </w:r>
      <w:r>
        <w:t>).</w:t>
      </w:r>
    </w:p>
    <w:p w14:paraId="2427BDA9" w14:textId="77777777" w:rsidR="00F6452B" w:rsidRDefault="00F26066" w:rsidP="00A651E7">
      <w:pPr>
        <w:pStyle w:val="Alg4"/>
        <w:numPr>
          <w:ilvl w:val="0"/>
          <w:numId w:val="25"/>
        </w:numPr>
        <w:pPrChange w:id="188" w:author="David Herman" w:date="2013-12-02T10:26:00Z">
          <w:pPr>
            <w:pStyle w:val="Alg4"/>
            <w:numPr>
              <w:numId w:val="1530"/>
            </w:numPr>
            <w:tabs>
              <w:tab w:val="num" w:pos="360"/>
            </w:tabs>
          </w:pPr>
        </w:pPrChange>
      </w:pPr>
      <w:r>
        <w:t xml:space="preserve">Add </w:t>
      </w:r>
      <w:r>
        <w:rPr>
          <w:i/>
        </w:rPr>
        <w:t>load</w:t>
      </w:r>
      <w:r>
        <w:t xml:space="preserve"> to the List </w:t>
      </w:r>
      <w:r>
        <w:rPr>
          <w:i/>
        </w:rPr>
        <w:t>loader</w:t>
      </w:r>
      <w:proofErr w:type="gramStart"/>
      <w:r>
        <w:t>.[</w:t>
      </w:r>
      <w:proofErr w:type="gramEnd"/>
      <w:r>
        <w:t>[Loads]].</w:t>
      </w:r>
    </w:p>
    <w:p w14:paraId="23A3D3FD" w14:textId="77777777" w:rsidR="00F6452B" w:rsidRDefault="00F26066" w:rsidP="00A651E7">
      <w:pPr>
        <w:pStyle w:val="Alg4"/>
        <w:numPr>
          <w:ilvl w:val="0"/>
          <w:numId w:val="25"/>
        </w:numPr>
        <w:pPrChange w:id="189" w:author="David Herman" w:date="2013-12-02T10:26:00Z">
          <w:pPr>
            <w:pStyle w:val="Alg4"/>
            <w:numPr>
              <w:numId w:val="1530"/>
            </w:numPr>
            <w:tabs>
              <w:tab w:val="num" w:pos="360"/>
            </w:tabs>
          </w:pPr>
        </w:pPrChange>
      </w:pPr>
      <w:r>
        <w:t xml:space="preserve">Call </w:t>
      </w:r>
      <w:proofErr w:type="spellStart"/>
      <w:proofErr w:type="gramStart"/>
      <w:r>
        <w:t>ProceedToLocate</w:t>
      </w:r>
      <w:proofErr w:type="spellEnd"/>
      <w:r>
        <w:t>(</w:t>
      </w:r>
      <w:proofErr w:type="gramEnd"/>
      <w:r>
        <w:rPr>
          <w:i/>
        </w:rPr>
        <w:t>loader</w:t>
      </w:r>
      <w:r>
        <w:t xml:space="preserve">, </w:t>
      </w:r>
      <w:r>
        <w:rPr>
          <w:i/>
        </w:rPr>
        <w:t>load</w:t>
      </w:r>
      <w:r>
        <w:t>).</w:t>
      </w:r>
    </w:p>
    <w:p w14:paraId="5F085159" w14:textId="77777777" w:rsidR="00F6452B" w:rsidRDefault="00F26066" w:rsidP="00A651E7">
      <w:pPr>
        <w:pStyle w:val="Alg4"/>
        <w:numPr>
          <w:ilvl w:val="0"/>
          <w:numId w:val="25"/>
        </w:numPr>
        <w:spacing w:after="240"/>
        <w:contextualSpacing/>
        <w:pPrChange w:id="190" w:author="David Herman" w:date="2013-12-02T10:26:00Z">
          <w:pPr>
            <w:pStyle w:val="Alg4"/>
            <w:numPr>
              <w:numId w:val="1530"/>
            </w:numPr>
            <w:tabs>
              <w:tab w:val="num" w:pos="360"/>
            </w:tabs>
            <w:spacing w:after="240"/>
            <w:contextualSpacing/>
          </w:pPr>
        </w:pPrChange>
      </w:pPr>
      <w:r>
        <w:t xml:space="preserve">Return </w:t>
      </w:r>
      <w:r>
        <w:rPr>
          <w:i/>
        </w:rPr>
        <w:t>load</w:t>
      </w:r>
      <w:r>
        <w:t>.</w:t>
      </w:r>
    </w:p>
    <w:p w14:paraId="5D25A543" w14:textId="77777777" w:rsidR="00F6452B" w:rsidRDefault="00F26066">
      <w:pPr>
        <w:pStyle w:val="Heading4"/>
      </w:pPr>
      <w:proofErr w:type="spellStart"/>
      <w:proofErr w:type="gramStart"/>
      <w:r>
        <w:t>ProceedToLocate</w:t>
      </w:r>
      <w:proofErr w:type="spellEnd"/>
      <w:r>
        <w:t>(</w:t>
      </w:r>
      <w:proofErr w:type="gramEnd"/>
      <w:r>
        <w:t>loader, load, p) Abstract Operation</w:t>
      </w:r>
    </w:p>
    <w:p w14:paraId="0841E4B1" w14:textId="77777777" w:rsidR="00F6452B" w:rsidRDefault="00F26066">
      <w:r>
        <w:t xml:space="preserve">The </w:t>
      </w:r>
      <w:proofErr w:type="spellStart"/>
      <w:r>
        <w:t>ProceedToLocate</w:t>
      </w:r>
      <w:proofErr w:type="spellEnd"/>
      <w:r>
        <w:t xml:space="preserve"> abstract operation continues the asynchronous loading process at the </w:t>
      </w:r>
      <w:r>
        <w:rPr>
          <w:rFonts w:ascii="Courier New" w:hAnsi="Courier New"/>
          <w:b/>
        </w:rPr>
        <w:t>locate</w:t>
      </w:r>
      <w:r>
        <w:t xml:space="preserve"> hook.</w:t>
      </w:r>
    </w:p>
    <w:p w14:paraId="62EF1C9C" w14:textId="77777777" w:rsidR="00F6452B" w:rsidRDefault="00F26066">
      <w:proofErr w:type="spellStart"/>
      <w:r>
        <w:t>ProceedToLocate</w:t>
      </w:r>
      <w:proofErr w:type="spellEnd"/>
      <w:r>
        <w:t xml:space="preserve"> performs the following steps:</w:t>
      </w:r>
    </w:p>
    <w:p w14:paraId="0A29835D" w14:textId="77777777" w:rsidR="00F6452B" w:rsidRDefault="00F26066" w:rsidP="00A651E7">
      <w:pPr>
        <w:pStyle w:val="Alg4"/>
        <w:numPr>
          <w:ilvl w:val="0"/>
          <w:numId w:val="26"/>
        </w:numPr>
        <w:pPrChange w:id="191" w:author="David Herman" w:date="2013-12-02T10:26:00Z">
          <w:pPr>
            <w:pStyle w:val="Alg4"/>
            <w:numPr>
              <w:numId w:val="1531"/>
            </w:numPr>
            <w:tabs>
              <w:tab w:val="num" w:pos="360"/>
            </w:tabs>
          </w:pPr>
        </w:pPrChange>
      </w:pPr>
      <w:r>
        <w:t xml:space="preserve">Let </w:t>
      </w:r>
      <w:r>
        <w:rPr>
          <w:i/>
        </w:rPr>
        <w:t>p</w:t>
      </w:r>
      <w:r>
        <w:t xml:space="preserve"> be the result of </w:t>
      </w:r>
      <w:proofErr w:type="spellStart"/>
      <w:proofErr w:type="gramStart"/>
      <w:r>
        <w:t>PromiseResolve</w:t>
      </w:r>
      <w:proofErr w:type="spellEnd"/>
      <w:r>
        <w:t>(</w:t>
      </w:r>
      <w:proofErr w:type="gramEnd"/>
      <w:r>
        <w:t>undefined).</w:t>
      </w:r>
    </w:p>
    <w:p w14:paraId="75A12F78" w14:textId="77777777" w:rsidR="00F6452B" w:rsidRDefault="00F26066" w:rsidP="00A651E7">
      <w:pPr>
        <w:pStyle w:val="Alg4"/>
        <w:numPr>
          <w:ilvl w:val="0"/>
          <w:numId w:val="26"/>
        </w:numPr>
        <w:pPrChange w:id="192" w:author="David Herman" w:date="2013-12-02T10:26:00Z">
          <w:pPr>
            <w:pStyle w:val="Alg4"/>
            <w:numPr>
              <w:numId w:val="1531"/>
            </w:numPr>
            <w:tabs>
              <w:tab w:val="num" w:pos="360"/>
            </w:tabs>
          </w:pPr>
        </w:pPrChange>
      </w:pPr>
      <w:r>
        <w:t xml:space="preserve">Let </w:t>
      </w:r>
      <w:r>
        <w:rPr>
          <w:i/>
        </w:rPr>
        <w:t>F</w:t>
      </w:r>
      <w:r>
        <w:t xml:space="preserve"> be a new anonymous function object as defined in </w:t>
      </w:r>
      <w:proofErr w:type="spellStart"/>
      <w:r>
        <w:t>CallLocate</w:t>
      </w:r>
      <w:proofErr w:type="spellEnd"/>
      <w:r>
        <w:t>.</w:t>
      </w:r>
    </w:p>
    <w:p w14:paraId="43A700A2" w14:textId="77777777" w:rsidR="00F6452B" w:rsidRDefault="00F26066" w:rsidP="00A651E7">
      <w:pPr>
        <w:pStyle w:val="Alg4"/>
        <w:numPr>
          <w:ilvl w:val="0"/>
          <w:numId w:val="26"/>
        </w:numPr>
        <w:pPrChange w:id="193" w:author="David Herman" w:date="2013-12-02T10:26:00Z">
          <w:pPr>
            <w:pStyle w:val="Alg4"/>
            <w:numPr>
              <w:numId w:val="1531"/>
            </w:numPr>
            <w:tabs>
              <w:tab w:val="num" w:pos="360"/>
            </w:tabs>
          </w:pPr>
        </w:pPrChange>
      </w:pPr>
      <w:r>
        <w:t xml:space="preserve">Set </w:t>
      </w:r>
      <w:r>
        <w:rPr>
          <w:i/>
        </w:rPr>
        <w:t>F</w:t>
      </w:r>
      <w:proofErr w:type="gramStart"/>
      <w:r>
        <w:t>.[</w:t>
      </w:r>
      <w:proofErr w:type="gramEnd"/>
      <w:r>
        <w:t xml:space="preserve">[Loader]] to </w:t>
      </w:r>
      <w:r>
        <w:rPr>
          <w:i/>
        </w:rPr>
        <w:t>loader</w:t>
      </w:r>
      <w:r>
        <w:t>.</w:t>
      </w:r>
    </w:p>
    <w:p w14:paraId="78D0325F" w14:textId="77777777" w:rsidR="00F6452B" w:rsidRDefault="00F26066" w:rsidP="00A651E7">
      <w:pPr>
        <w:pStyle w:val="Alg4"/>
        <w:numPr>
          <w:ilvl w:val="0"/>
          <w:numId w:val="26"/>
        </w:numPr>
        <w:pPrChange w:id="194" w:author="David Herman" w:date="2013-12-02T10:26:00Z">
          <w:pPr>
            <w:pStyle w:val="Alg4"/>
            <w:numPr>
              <w:numId w:val="1531"/>
            </w:numPr>
            <w:tabs>
              <w:tab w:val="num" w:pos="360"/>
            </w:tabs>
          </w:pPr>
        </w:pPrChange>
      </w:pPr>
      <w:r>
        <w:t xml:space="preserve">Set </w:t>
      </w:r>
      <w:r>
        <w:rPr>
          <w:i/>
        </w:rPr>
        <w:t>F</w:t>
      </w:r>
      <w:proofErr w:type="gramStart"/>
      <w:r>
        <w:t>.[</w:t>
      </w:r>
      <w:proofErr w:type="gramEnd"/>
      <w:r>
        <w:t xml:space="preserve">[Load]] to </w:t>
      </w:r>
      <w:r>
        <w:rPr>
          <w:i/>
        </w:rPr>
        <w:t>load</w:t>
      </w:r>
      <w:r>
        <w:t>.</w:t>
      </w:r>
    </w:p>
    <w:p w14:paraId="66295973" w14:textId="77777777" w:rsidR="00F6452B" w:rsidRDefault="00F26066" w:rsidP="00A651E7">
      <w:pPr>
        <w:pStyle w:val="Alg4"/>
        <w:numPr>
          <w:ilvl w:val="0"/>
          <w:numId w:val="26"/>
        </w:numPr>
        <w:pPrChange w:id="195" w:author="David Herman" w:date="2013-12-02T10:26:00Z">
          <w:pPr>
            <w:pStyle w:val="Alg4"/>
            <w:numPr>
              <w:numId w:val="1531"/>
            </w:numPr>
            <w:tabs>
              <w:tab w:val="num" w:pos="360"/>
            </w:tabs>
          </w:pPr>
        </w:pPrChange>
      </w:pPr>
      <w:r>
        <w:t xml:space="preserve">Let </w:t>
      </w:r>
      <w:r>
        <w:rPr>
          <w:i/>
        </w:rPr>
        <w:t>p</w:t>
      </w:r>
      <w:r>
        <w:t xml:space="preserve"> be the result of calling </w:t>
      </w:r>
      <w:proofErr w:type="spellStart"/>
      <w:proofErr w:type="gramStart"/>
      <w:r>
        <w:t>PromiseThen</w:t>
      </w:r>
      <w:proofErr w:type="spellEnd"/>
      <w:r>
        <w:t>(</w:t>
      </w:r>
      <w:proofErr w:type="gramEnd"/>
      <w:r>
        <w:rPr>
          <w:i/>
        </w:rPr>
        <w:t>p</w:t>
      </w:r>
      <w:r>
        <w:t xml:space="preserve">, </w:t>
      </w:r>
      <w:r>
        <w:rPr>
          <w:i/>
        </w:rPr>
        <w:t>F</w:t>
      </w:r>
      <w:r>
        <w:t>).</w:t>
      </w:r>
    </w:p>
    <w:p w14:paraId="5B598331" w14:textId="77777777" w:rsidR="00F6452B" w:rsidRDefault="00F26066" w:rsidP="00A651E7">
      <w:pPr>
        <w:pStyle w:val="Alg4"/>
        <w:numPr>
          <w:ilvl w:val="0"/>
          <w:numId w:val="26"/>
        </w:numPr>
        <w:spacing w:after="240"/>
        <w:contextualSpacing/>
        <w:pPrChange w:id="196" w:author="David Herman" w:date="2013-12-02T10:26:00Z">
          <w:pPr>
            <w:pStyle w:val="Alg4"/>
            <w:numPr>
              <w:numId w:val="1531"/>
            </w:numPr>
            <w:tabs>
              <w:tab w:val="num" w:pos="360"/>
            </w:tabs>
            <w:spacing w:after="240"/>
            <w:contextualSpacing/>
          </w:pPr>
        </w:pPrChange>
      </w:pPr>
      <w:r>
        <w:t xml:space="preserve">Return </w:t>
      </w:r>
      <w:proofErr w:type="spellStart"/>
      <w:proofErr w:type="gramStart"/>
      <w:r>
        <w:t>ProceedToFetch</w:t>
      </w:r>
      <w:proofErr w:type="spellEnd"/>
      <w:r>
        <w:t>(</w:t>
      </w:r>
      <w:proofErr w:type="gramEnd"/>
      <w:r>
        <w:rPr>
          <w:i/>
        </w:rPr>
        <w:t>loader</w:t>
      </w:r>
      <w:r>
        <w:t xml:space="preserve">, </w:t>
      </w:r>
      <w:r>
        <w:rPr>
          <w:i/>
        </w:rPr>
        <w:t>load</w:t>
      </w:r>
      <w:r>
        <w:t xml:space="preserve">, </w:t>
      </w:r>
      <w:r>
        <w:rPr>
          <w:i/>
        </w:rPr>
        <w:t>p</w:t>
      </w:r>
      <w:r>
        <w:t>).</w:t>
      </w:r>
    </w:p>
    <w:p w14:paraId="140AD6A8" w14:textId="77777777" w:rsidR="00F6452B" w:rsidRDefault="00F26066">
      <w:pPr>
        <w:pStyle w:val="Heading4"/>
      </w:pPr>
      <w:proofErr w:type="spellStart"/>
      <w:proofErr w:type="gramStart"/>
      <w:r>
        <w:t>ProceedToFetch</w:t>
      </w:r>
      <w:proofErr w:type="spellEnd"/>
      <w:r>
        <w:t>(</w:t>
      </w:r>
      <w:proofErr w:type="gramEnd"/>
      <w:r>
        <w:t>loader, load, p) Abstract Operation</w:t>
      </w:r>
    </w:p>
    <w:p w14:paraId="7ED99510" w14:textId="77777777" w:rsidR="00F6452B" w:rsidRDefault="00F26066">
      <w:r>
        <w:t xml:space="preserve">The </w:t>
      </w:r>
      <w:proofErr w:type="spellStart"/>
      <w:r>
        <w:t>ProceedToFetch</w:t>
      </w:r>
      <w:proofErr w:type="spellEnd"/>
      <w:r>
        <w:t xml:space="preserve"> abstract operation continues the asynchronous loading process at the </w:t>
      </w:r>
      <w:r>
        <w:rPr>
          <w:rFonts w:ascii="Courier New" w:hAnsi="Courier New"/>
          <w:b/>
        </w:rPr>
        <w:t>fetch</w:t>
      </w:r>
      <w:r>
        <w:t xml:space="preserve"> hook.</w:t>
      </w:r>
    </w:p>
    <w:p w14:paraId="7C388331" w14:textId="77777777" w:rsidR="00F6452B" w:rsidRDefault="00F26066">
      <w:proofErr w:type="spellStart"/>
      <w:r>
        <w:t>ProceedToFetch</w:t>
      </w:r>
      <w:proofErr w:type="spellEnd"/>
      <w:r>
        <w:t xml:space="preserve"> performs the following steps:</w:t>
      </w:r>
    </w:p>
    <w:p w14:paraId="1F0DDCB9" w14:textId="77777777" w:rsidR="00F6452B" w:rsidRDefault="00F26066" w:rsidP="00A651E7">
      <w:pPr>
        <w:pStyle w:val="Alg4"/>
        <w:numPr>
          <w:ilvl w:val="0"/>
          <w:numId w:val="27"/>
        </w:numPr>
        <w:pPrChange w:id="197" w:author="David Herman" w:date="2013-12-02T10:26:00Z">
          <w:pPr>
            <w:pStyle w:val="Alg4"/>
            <w:numPr>
              <w:numId w:val="1532"/>
            </w:numPr>
            <w:tabs>
              <w:tab w:val="num" w:pos="360"/>
            </w:tabs>
          </w:pPr>
        </w:pPrChange>
      </w:pPr>
      <w:r>
        <w:t xml:space="preserve">Let </w:t>
      </w:r>
      <w:r>
        <w:rPr>
          <w:i/>
        </w:rPr>
        <w:t>F</w:t>
      </w:r>
      <w:r>
        <w:t xml:space="preserve"> be a new anonymous function object as defined in </w:t>
      </w:r>
      <w:proofErr w:type="spellStart"/>
      <w:r>
        <w:t>CallFetch</w:t>
      </w:r>
      <w:proofErr w:type="spellEnd"/>
      <w:r>
        <w:t>.</w:t>
      </w:r>
    </w:p>
    <w:p w14:paraId="71D96AAA" w14:textId="77777777" w:rsidR="00F6452B" w:rsidRDefault="00F26066" w:rsidP="00A651E7">
      <w:pPr>
        <w:pStyle w:val="Alg4"/>
        <w:numPr>
          <w:ilvl w:val="0"/>
          <w:numId w:val="27"/>
        </w:numPr>
        <w:pPrChange w:id="198" w:author="David Herman" w:date="2013-12-02T10:26:00Z">
          <w:pPr>
            <w:pStyle w:val="Alg4"/>
            <w:numPr>
              <w:numId w:val="1532"/>
            </w:numPr>
            <w:tabs>
              <w:tab w:val="num" w:pos="360"/>
            </w:tabs>
          </w:pPr>
        </w:pPrChange>
      </w:pPr>
      <w:r>
        <w:lastRenderedPageBreak/>
        <w:t xml:space="preserve">Set </w:t>
      </w:r>
      <w:r>
        <w:rPr>
          <w:i/>
        </w:rPr>
        <w:t>F</w:t>
      </w:r>
      <w:proofErr w:type="gramStart"/>
      <w:r>
        <w:t>.[</w:t>
      </w:r>
      <w:proofErr w:type="gramEnd"/>
      <w:r>
        <w:t xml:space="preserve">[Loader]] to </w:t>
      </w:r>
      <w:r>
        <w:rPr>
          <w:i/>
        </w:rPr>
        <w:t>loader</w:t>
      </w:r>
      <w:r>
        <w:t>.</w:t>
      </w:r>
    </w:p>
    <w:p w14:paraId="3CDDE435" w14:textId="77777777" w:rsidR="00F6452B" w:rsidRDefault="00F26066" w:rsidP="00A651E7">
      <w:pPr>
        <w:pStyle w:val="Alg4"/>
        <w:numPr>
          <w:ilvl w:val="0"/>
          <w:numId w:val="27"/>
        </w:numPr>
        <w:pPrChange w:id="199" w:author="David Herman" w:date="2013-12-02T10:26:00Z">
          <w:pPr>
            <w:pStyle w:val="Alg4"/>
            <w:numPr>
              <w:numId w:val="1532"/>
            </w:numPr>
            <w:tabs>
              <w:tab w:val="num" w:pos="360"/>
            </w:tabs>
          </w:pPr>
        </w:pPrChange>
      </w:pPr>
      <w:r>
        <w:t xml:space="preserve">Set </w:t>
      </w:r>
      <w:r>
        <w:rPr>
          <w:i/>
        </w:rPr>
        <w:t>F</w:t>
      </w:r>
      <w:proofErr w:type="gramStart"/>
      <w:r>
        <w:t>.[</w:t>
      </w:r>
      <w:proofErr w:type="gramEnd"/>
      <w:r>
        <w:t xml:space="preserve">[Load]] to </w:t>
      </w:r>
      <w:r>
        <w:rPr>
          <w:i/>
        </w:rPr>
        <w:t>load</w:t>
      </w:r>
      <w:r>
        <w:t>.</w:t>
      </w:r>
    </w:p>
    <w:p w14:paraId="2788A730" w14:textId="77777777" w:rsidR="00F6452B" w:rsidRDefault="00F26066" w:rsidP="00A651E7">
      <w:pPr>
        <w:pStyle w:val="Alg4"/>
        <w:numPr>
          <w:ilvl w:val="0"/>
          <w:numId w:val="27"/>
        </w:numPr>
        <w:pPrChange w:id="200" w:author="David Herman" w:date="2013-12-02T10:26:00Z">
          <w:pPr>
            <w:pStyle w:val="Alg4"/>
            <w:numPr>
              <w:numId w:val="1532"/>
            </w:numPr>
            <w:tabs>
              <w:tab w:val="num" w:pos="360"/>
            </w:tabs>
          </w:pPr>
        </w:pPrChange>
      </w:pPr>
      <w:r>
        <w:t xml:space="preserve">Set </w:t>
      </w:r>
      <w:r>
        <w:rPr>
          <w:i/>
        </w:rPr>
        <w:t>F</w:t>
      </w:r>
      <w:proofErr w:type="gramStart"/>
      <w:r>
        <w:t>.[</w:t>
      </w:r>
      <w:proofErr w:type="gramEnd"/>
      <w:r>
        <w:t>[</w:t>
      </w:r>
      <w:proofErr w:type="spellStart"/>
      <w:r>
        <w:t>AddressPromise</w:t>
      </w:r>
      <w:proofErr w:type="spellEnd"/>
      <w:r>
        <w:t xml:space="preserve">]] to </w:t>
      </w:r>
      <w:r>
        <w:rPr>
          <w:i/>
        </w:rPr>
        <w:t>p</w:t>
      </w:r>
      <w:r>
        <w:t>.</w:t>
      </w:r>
    </w:p>
    <w:p w14:paraId="40829F6C" w14:textId="77777777" w:rsidR="00F6452B" w:rsidRDefault="00F26066" w:rsidP="00A651E7">
      <w:pPr>
        <w:pStyle w:val="Alg4"/>
        <w:numPr>
          <w:ilvl w:val="0"/>
          <w:numId w:val="27"/>
        </w:numPr>
        <w:pPrChange w:id="201" w:author="David Herman" w:date="2013-12-02T10:26:00Z">
          <w:pPr>
            <w:pStyle w:val="Alg4"/>
            <w:numPr>
              <w:numId w:val="1532"/>
            </w:numPr>
            <w:tabs>
              <w:tab w:val="num" w:pos="360"/>
            </w:tabs>
          </w:pPr>
        </w:pPrChange>
      </w:pPr>
      <w:r>
        <w:t xml:space="preserve">Let </w:t>
      </w:r>
      <w:r>
        <w:rPr>
          <w:i/>
        </w:rPr>
        <w:t>p</w:t>
      </w:r>
      <w:r>
        <w:t xml:space="preserve"> be the result of calling </w:t>
      </w:r>
      <w:proofErr w:type="spellStart"/>
      <w:proofErr w:type="gramStart"/>
      <w:r>
        <w:t>PromiseThen</w:t>
      </w:r>
      <w:proofErr w:type="spellEnd"/>
      <w:r>
        <w:t>(</w:t>
      </w:r>
      <w:proofErr w:type="gramEnd"/>
      <w:r>
        <w:rPr>
          <w:i/>
        </w:rPr>
        <w:t>p</w:t>
      </w:r>
      <w:r>
        <w:t xml:space="preserve">, </w:t>
      </w:r>
      <w:r>
        <w:rPr>
          <w:i/>
        </w:rPr>
        <w:t>F</w:t>
      </w:r>
      <w:r>
        <w:t>).</w:t>
      </w:r>
    </w:p>
    <w:p w14:paraId="6E2ADAE8" w14:textId="77777777" w:rsidR="00F6452B" w:rsidRDefault="00F26066" w:rsidP="00A651E7">
      <w:pPr>
        <w:pStyle w:val="Alg4"/>
        <w:numPr>
          <w:ilvl w:val="0"/>
          <w:numId w:val="27"/>
        </w:numPr>
        <w:spacing w:after="240"/>
        <w:contextualSpacing/>
        <w:pPrChange w:id="202" w:author="David Herman" w:date="2013-12-02T10:26:00Z">
          <w:pPr>
            <w:pStyle w:val="Alg4"/>
            <w:numPr>
              <w:numId w:val="1532"/>
            </w:numPr>
            <w:tabs>
              <w:tab w:val="num" w:pos="360"/>
            </w:tabs>
            <w:spacing w:after="240"/>
            <w:contextualSpacing/>
          </w:pPr>
        </w:pPrChange>
      </w:pPr>
      <w:r>
        <w:t xml:space="preserve">Return </w:t>
      </w:r>
      <w:proofErr w:type="spellStart"/>
      <w:proofErr w:type="gramStart"/>
      <w:r>
        <w:t>ProceedToTranslate</w:t>
      </w:r>
      <w:proofErr w:type="spellEnd"/>
      <w:r>
        <w:t>(</w:t>
      </w:r>
      <w:proofErr w:type="gramEnd"/>
      <w:r>
        <w:rPr>
          <w:i/>
        </w:rPr>
        <w:t>loader</w:t>
      </w:r>
      <w:r>
        <w:t xml:space="preserve">, </w:t>
      </w:r>
      <w:r>
        <w:rPr>
          <w:i/>
        </w:rPr>
        <w:t>load</w:t>
      </w:r>
      <w:r>
        <w:t xml:space="preserve">, </w:t>
      </w:r>
      <w:r>
        <w:rPr>
          <w:i/>
        </w:rPr>
        <w:t>p</w:t>
      </w:r>
      <w:r>
        <w:t>).</w:t>
      </w:r>
    </w:p>
    <w:p w14:paraId="7D1CECF7" w14:textId="77777777" w:rsidR="00F6452B" w:rsidRDefault="00F26066">
      <w:pPr>
        <w:pStyle w:val="Heading4"/>
      </w:pPr>
      <w:proofErr w:type="spellStart"/>
      <w:proofErr w:type="gramStart"/>
      <w:r>
        <w:t>ProceedToTranslate</w:t>
      </w:r>
      <w:proofErr w:type="spellEnd"/>
      <w:r>
        <w:t>(</w:t>
      </w:r>
      <w:proofErr w:type="gramEnd"/>
      <w:r>
        <w:t>loader, load, p) Abstract Operation</w:t>
      </w:r>
    </w:p>
    <w:p w14:paraId="59BBB524" w14:textId="77777777" w:rsidR="00F6452B" w:rsidRDefault="00F26066">
      <w:r>
        <w:t xml:space="preserve">The </w:t>
      </w:r>
      <w:proofErr w:type="spellStart"/>
      <w:r>
        <w:t>ProceedToTranslate</w:t>
      </w:r>
      <w:proofErr w:type="spellEnd"/>
      <w:r>
        <w:t xml:space="preserve"> abstract operation continues the asynchronous loading process at the </w:t>
      </w:r>
      <w:r>
        <w:rPr>
          <w:rFonts w:ascii="Courier New" w:hAnsi="Courier New"/>
          <w:b/>
        </w:rPr>
        <w:t>translate</w:t>
      </w:r>
      <w:r>
        <w:t xml:space="preserve"> hook.</w:t>
      </w:r>
    </w:p>
    <w:p w14:paraId="11211832" w14:textId="77777777" w:rsidR="00F6452B" w:rsidRDefault="00F26066">
      <w:proofErr w:type="spellStart"/>
      <w:r>
        <w:t>ProceedToTranslate</w:t>
      </w:r>
      <w:proofErr w:type="spellEnd"/>
      <w:r>
        <w:t xml:space="preserve"> performs the following steps:</w:t>
      </w:r>
    </w:p>
    <w:p w14:paraId="3DAA0224" w14:textId="77777777" w:rsidR="00F6452B" w:rsidRDefault="00F26066" w:rsidP="00A651E7">
      <w:pPr>
        <w:pStyle w:val="Alg4"/>
        <w:numPr>
          <w:ilvl w:val="0"/>
          <w:numId w:val="28"/>
        </w:numPr>
        <w:pPrChange w:id="203" w:author="David Herman" w:date="2013-12-02T10:26:00Z">
          <w:pPr>
            <w:pStyle w:val="Alg4"/>
            <w:numPr>
              <w:numId w:val="1533"/>
            </w:numPr>
            <w:tabs>
              <w:tab w:val="num" w:pos="360"/>
            </w:tabs>
          </w:pPr>
        </w:pPrChange>
      </w:pPr>
      <w:r>
        <w:t xml:space="preserve">Let </w:t>
      </w:r>
      <w:r>
        <w:rPr>
          <w:i/>
        </w:rPr>
        <w:t>F</w:t>
      </w:r>
      <w:r>
        <w:t xml:space="preserve"> be a new anonymous function object as defined in </w:t>
      </w:r>
      <w:proofErr w:type="spellStart"/>
      <w:r>
        <w:t>CallTranslate</w:t>
      </w:r>
      <w:proofErr w:type="spellEnd"/>
      <w:r>
        <w:t>.</w:t>
      </w:r>
    </w:p>
    <w:p w14:paraId="3E20FFF6" w14:textId="77777777" w:rsidR="00F6452B" w:rsidRDefault="00F26066" w:rsidP="00A651E7">
      <w:pPr>
        <w:pStyle w:val="Alg4"/>
        <w:numPr>
          <w:ilvl w:val="0"/>
          <w:numId w:val="28"/>
        </w:numPr>
        <w:pPrChange w:id="204" w:author="David Herman" w:date="2013-12-02T10:26:00Z">
          <w:pPr>
            <w:pStyle w:val="Alg4"/>
            <w:numPr>
              <w:numId w:val="1533"/>
            </w:numPr>
            <w:tabs>
              <w:tab w:val="num" w:pos="360"/>
            </w:tabs>
          </w:pPr>
        </w:pPrChange>
      </w:pPr>
      <w:r>
        <w:t xml:space="preserve">Set </w:t>
      </w:r>
      <w:r>
        <w:rPr>
          <w:i/>
        </w:rPr>
        <w:t>F</w:t>
      </w:r>
      <w:proofErr w:type="gramStart"/>
      <w:r>
        <w:t>.[</w:t>
      </w:r>
      <w:proofErr w:type="gramEnd"/>
      <w:r>
        <w:t xml:space="preserve">[Loader]] to </w:t>
      </w:r>
      <w:r>
        <w:rPr>
          <w:i/>
        </w:rPr>
        <w:t>loader</w:t>
      </w:r>
      <w:r>
        <w:t>.</w:t>
      </w:r>
    </w:p>
    <w:p w14:paraId="130854E4" w14:textId="77777777" w:rsidR="00F6452B" w:rsidRDefault="00F26066" w:rsidP="00A651E7">
      <w:pPr>
        <w:pStyle w:val="Alg4"/>
        <w:numPr>
          <w:ilvl w:val="0"/>
          <w:numId w:val="28"/>
        </w:numPr>
        <w:pPrChange w:id="205" w:author="David Herman" w:date="2013-12-02T10:26:00Z">
          <w:pPr>
            <w:pStyle w:val="Alg4"/>
            <w:numPr>
              <w:numId w:val="1533"/>
            </w:numPr>
            <w:tabs>
              <w:tab w:val="num" w:pos="360"/>
            </w:tabs>
          </w:pPr>
        </w:pPrChange>
      </w:pPr>
      <w:r>
        <w:t xml:space="preserve">Set </w:t>
      </w:r>
      <w:r>
        <w:rPr>
          <w:i/>
        </w:rPr>
        <w:t>F</w:t>
      </w:r>
      <w:proofErr w:type="gramStart"/>
      <w:r>
        <w:t>.[</w:t>
      </w:r>
      <w:proofErr w:type="gramEnd"/>
      <w:r>
        <w:t xml:space="preserve">[Load]] to </w:t>
      </w:r>
      <w:r>
        <w:rPr>
          <w:i/>
        </w:rPr>
        <w:t>load</w:t>
      </w:r>
      <w:r>
        <w:t>.</w:t>
      </w:r>
    </w:p>
    <w:p w14:paraId="41AD5E1C" w14:textId="77777777" w:rsidR="00F6452B" w:rsidRDefault="00F26066" w:rsidP="00A651E7">
      <w:pPr>
        <w:pStyle w:val="Alg4"/>
        <w:numPr>
          <w:ilvl w:val="0"/>
          <w:numId w:val="28"/>
        </w:numPr>
        <w:pPrChange w:id="206" w:author="David Herman" w:date="2013-12-02T10:26:00Z">
          <w:pPr>
            <w:pStyle w:val="Alg4"/>
            <w:numPr>
              <w:numId w:val="1533"/>
            </w:numPr>
            <w:tabs>
              <w:tab w:val="num" w:pos="360"/>
            </w:tabs>
          </w:pPr>
        </w:pPrChange>
      </w:pPr>
      <w:r>
        <w:t xml:space="preserve">Let </w:t>
      </w:r>
      <w:r>
        <w:rPr>
          <w:i/>
        </w:rPr>
        <w:t>p</w:t>
      </w:r>
      <w:r>
        <w:t xml:space="preserve"> be the result of calling </w:t>
      </w:r>
      <w:proofErr w:type="spellStart"/>
      <w:proofErr w:type="gramStart"/>
      <w:r>
        <w:t>PromiseThen</w:t>
      </w:r>
      <w:proofErr w:type="spellEnd"/>
      <w:r>
        <w:t>(</w:t>
      </w:r>
      <w:proofErr w:type="gramEnd"/>
      <w:r>
        <w:rPr>
          <w:i/>
        </w:rPr>
        <w:t>p</w:t>
      </w:r>
      <w:r>
        <w:t xml:space="preserve">, </w:t>
      </w:r>
      <w:r>
        <w:rPr>
          <w:i/>
        </w:rPr>
        <w:t>F</w:t>
      </w:r>
      <w:r>
        <w:t>).</w:t>
      </w:r>
    </w:p>
    <w:p w14:paraId="33002340" w14:textId="77777777" w:rsidR="00F6452B" w:rsidRDefault="00F26066" w:rsidP="00A651E7">
      <w:pPr>
        <w:pStyle w:val="Alg4"/>
        <w:numPr>
          <w:ilvl w:val="0"/>
          <w:numId w:val="28"/>
        </w:numPr>
        <w:pPrChange w:id="207" w:author="David Herman" w:date="2013-12-02T10:26:00Z">
          <w:pPr>
            <w:pStyle w:val="Alg4"/>
            <w:numPr>
              <w:numId w:val="1533"/>
            </w:numPr>
            <w:tabs>
              <w:tab w:val="num" w:pos="360"/>
            </w:tabs>
          </w:pPr>
        </w:pPrChange>
      </w:pPr>
      <w:r>
        <w:t xml:space="preserve">Let </w:t>
      </w:r>
      <w:r>
        <w:rPr>
          <w:i/>
        </w:rPr>
        <w:t>F</w:t>
      </w:r>
      <w:r>
        <w:t xml:space="preserve"> be a new anonymous function object as defined in </w:t>
      </w:r>
      <w:proofErr w:type="spellStart"/>
      <w:r>
        <w:t>CallInstantiate</w:t>
      </w:r>
      <w:proofErr w:type="spellEnd"/>
      <w:r>
        <w:t>.</w:t>
      </w:r>
    </w:p>
    <w:p w14:paraId="2755283E" w14:textId="77777777" w:rsidR="00F6452B" w:rsidRDefault="00F26066" w:rsidP="00A651E7">
      <w:pPr>
        <w:pStyle w:val="Alg4"/>
        <w:numPr>
          <w:ilvl w:val="0"/>
          <w:numId w:val="28"/>
        </w:numPr>
        <w:pPrChange w:id="208" w:author="David Herman" w:date="2013-12-02T10:26:00Z">
          <w:pPr>
            <w:pStyle w:val="Alg4"/>
            <w:numPr>
              <w:numId w:val="1533"/>
            </w:numPr>
            <w:tabs>
              <w:tab w:val="num" w:pos="360"/>
            </w:tabs>
          </w:pPr>
        </w:pPrChange>
      </w:pPr>
      <w:r>
        <w:t xml:space="preserve">Set </w:t>
      </w:r>
      <w:r>
        <w:rPr>
          <w:i/>
        </w:rPr>
        <w:t>F</w:t>
      </w:r>
      <w:proofErr w:type="gramStart"/>
      <w:r>
        <w:t>.[</w:t>
      </w:r>
      <w:proofErr w:type="gramEnd"/>
      <w:r>
        <w:t xml:space="preserve">[Loader]] to </w:t>
      </w:r>
      <w:r>
        <w:rPr>
          <w:i/>
        </w:rPr>
        <w:t>loader</w:t>
      </w:r>
      <w:r>
        <w:t>.</w:t>
      </w:r>
    </w:p>
    <w:p w14:paraId="08F58BC6" w14:textId="77777777" w:rsidR="00F6452B" w:rsidRDefault="00F26066" w:rsidP="00A651E7">
      <w:pPr>
        <w:pStyle w:val="Alg4"/>
        <w:numPr>
          <w:ilvl w:val="0"/>
          <w:numId w:val="28"/>
        </w:numPr>
        <w:pPrChange w:id="209" w:author="David Herman" w:date="2013-12-02T10:26:00Z">
          <w:pPr>
            <w:pStyle w:val="Alg4"/>
            <w:numPr>
              <w:numId w:val="1533"/>
            </w:numPr>
            <w:tabs>
              <w:tab w:val="num" w:pos="360"/>
            </w:tabs>
          </w:pPr>
        </w:pPrChange>
      </w:pPr>
      <w:r>
        <w:t xml:space="preserve">Set </w:t>
      </w:r>
      <w:r>
        <w:rPr>
          <w:i/>
        </w:rPr>
        <w:t>F</w:t>
      </w:r>
      <w:proofErr w:type="gramStart"/>
      <w:r>
        <w:t>.[</w:t>
      </w:r>
      <w:proofErr w:type="gramEnd"/>
      <w:r>
        <w:t xml:space="preserve">[Load]] to </w:t>
      </w:r>
      <w:r>
        <w:rPr>
          <w:i/>
        </w:rPr>
        <w:t>load</w:t>
      </w:r>
      <w:r>
        <w:t>.</w:t>
      </w:r>
    </w:p>
    <w:p w14:paraId="4EFFD5B7" w14:textId="77777777" w:rsidR="00F6452B" w:rsidRDefault="00F26066" w:rsidP="00A651E7">
      <w:pPr>
        <w:pStyle w:val="Alg4"/>
        <w:numPr>
          <w:ilvl w:val="0"/>
          <w:numId w:val="28"/>
        </w:numPr>
        <w:pPrChange w:id="210" w:author="David Herman" w:date="2013-12-02T10:26:00Z">
          <w:pPr>
            <w:pStyle w:val="Alg4"/>
            <w:numPr>
              <w:numId w:val="1533"/>
            </w:numPr>
            <w:tabs>
              <w:tab w:val="num" w:pos="360"/>
            </w:tabs>
          </w:pPr>
        </w:pPrChange>
      </w:pPr>
      <w:r>
        <w:t xml:space="preserve">Let </w:t>
      </w:r>
      <w:r>
        <w:rPr>
          <w:i/>
        </w:rPr>
        <w:t>p</w:t>
      </w:r>
      <w:r>
        <w:t xml:space="preserve"> be the result of calling </w:t>
      </w:r>
      <w:proofErr w:type="spellStart"/>
      <w:proofErr w:type="gramStart"/>
      <w:r>
        <w:t>PromiseThen</w:t>
      </w:r>
      <w:proofErr w:type="spellEnd"/>
      <w:r>
        <w:t>(</w:t>
      </w:r>
      <w:proofErr w:type="gramEnd"/>
      <w:r>
        <w:rPr>
          <w:i/>
        </w:rPr>
        <w:t>p</w:t>
      </w:r>
      <w:r>
        <w:t xml:space="preserve">, </w:t>
      </w:r>
      <w:r>
        <w:rPr>
          <w:i/>
        </w:rPr>
        <w:t>F</w:t>
      </w:r>
      <w:r>
        <w:t>).</w:t>
      </w:r>
    </w:p>
    <w:p w14:paraId="47B69C74" w14:textId="77777777" w:rsidR="00F6452B" w:rsidRDefault="00F26066" w:rsidP="00A651E7">
      <w:pPr>
        <w:pStyle w:val="Alg4"/>
        <w:numPr>
          <w:ilvl w:val="0"/>
          <w:numId w:val="28"/>
        </w:numPr>
        <w:pPrChange w:id="211" w:author="David Herman" w:date="2013-12-02T10:26:00Z">
          <w:pPr>
            <w:pStyle w:val="Alg4"/>
            <w:numPr>
              <w:numId w:val="1533"/>
            </w:numPr>
            <w:tabs>
              <w:tab w:val="num" w:pos="360"/>
            </w:tabs>
          </w:pPr>
        </w:pPrChange>
      </w:pPr>
      <w:r>
        <w:t xml:space="preserve">Let </w:t>
      </w:r>
      <w:r>
        <w:rPr>
          <w:i/>
        </w:rPr>
        <w:t>F</w:t>
      </w:r>
      <w:r>
        <w:t xml:space="preserve"> be a new anonymous function object as defined in </w:t>
      </w:r>
      <w:proofErr w:type="spellStart"/>
      <w:r>
        <w:t>InstantiateSucceeded</w:t>
      </w:r>
      <w:proofErr w:type="spellEnd"/>
      <w:r>
        <w:t>.</w:t>
      </w:r>
    </w:p>
    <w:p w14:paraId="439CF937" w14:textId="77777777" w:rsidR="00F6452B" w:rsidRDefault="00F26066" w:rsidP="00A651E7">
      <w:pPr>
        <w:pStyle w:val="Alg4"/>
        <w:numPr>
          <w:ilvl w:val="0"/>
          <w:numId w:val="28"/>
        </w:numPr>
        <w:pPrChange w:id="212" w:author="David Herman" w:date="2013-12-02T10:26:00Z">
          <w:pPr>
            <w:pStyle w:val="Alg4"/>
            <w:numPr>
              <w:numId w:val="1533"/>
            </w:numPr>
            <w:tabs>
              <w:tab w:val="num" w:pos="360"/>
            </w:tabs>
          </w:pPr>
        </w:pPrChange>
      </w:pPr>
      <w:r>
        <w:t xml:space="preserve">Set </w:t>
      </w:r>
      <w:r>
        <w:rPr>
          <w:i/>
        </w:rPr>
        <w:t>F</w:t>
      </w:r>
      <w:proofErr w:type="gramStart"/>
      <w:r>
        <w:t>.[</w:t>
      </w:r>
      <w:proofErr w:type="gramEnd"/>
      <w:r>
        <w:t xml:space="preserve">[Loader]] to </w:t>
      </w:r>
      <w:r>
        <w:rPr>
          <w:i/>
        </w:rPr>
        <w:t>loader</w:t>
      </w:r>
      <w:r>
        <w:t>.</w:t>
      </w:r>
    </w:p>
    <w:p w14:paraId="78117C1B" w14:textId="77777777" w:rsidR="00F6452B" w:rsidRDefault="00F26066" w:rsidP="00A651E7">
      <w:pPr>
        <w:pStyle w:val="Alg4"/>
        <w:numPr>
          <w:ilvl w:val="0"/>
          <w:numId w:val="28"/>
        </w:numPr>
        <w:pPrChange w:id="213" w:author="David Herman" w:date="2013-12-02T10:26:00Z">
          <w:pPr>
            <w:pStyle w:val="Alg4"/>
            <w:numPr>
              <w:numId w:val="1533"/>
            </w:numPr>
            <w:tabs>
              <w:tab w:val="num" w:pos="360"/>
            </w:tabs>
          </w:pPr>
        </w:pPrChange>
      </w:pPr>
      <w:r>
        <w:t xml:space="preserve">Set </w:t>
      </w:r>
      <w:r>
        <w:rPr>
          <w:i/>
        </w:rPr>
        <w:t>F</w:t>
      </w:r>
      <w:proofErr w:type="gramStart"/>
      <w:r>
        <w:t>.[</w:t>
      </w:r>
      <w:proofErr w:type="gramEnd"/>
      <w:r>
        <w:t xml:space="preserve">[Load]] to </w:t>
      </w:r>
      <w:r>
        <w:rPr>
          <w:i/>
        </w:rPr>
        <w:t>load</w:t>
      </w:r>
      <w:r>
        <w:t>.</w:t>
      </w:r>
    </w:p>
    <w:p w14:paraId="51D322CD" w14:textId="77777777" w:rsidR="00F6452B" w:rsidRDefault="00F26066" w:rsidP="00A651E7">
      <w:pPr>
        <w:pStyle w:val="Alg4"/>
        <w:numPr>
          <w:ilvl w:val="0"/>
          <w:numId w:val="28"/>
        </w:numPr>
        <w:pPrChange w:id="214" w:author="David Herman" w:date="2013-12-02T10:26:00Z">
          <w:pPr>
            <w:pStyle w:val="Alg4"/>
            <w:numPr>
              <w:numId w:val="1533"/>
            </w:numPr>
            <w:tabs>
              <w:tab w:val="num" w:pos="360"/>
            </w:tabs>
          </w:pPr>
        </w:pPrChange>
      </w:pPr>
      <w:r>
        <w:t xml:space="preserve">Let </w:t>
      </w:r>
      <w:r>
        <w:rPr>
          <w:i/>
        </w:rPr>
        <w:t>p</w:t>
      </w:r>
      <w:r>
        <w:t xml:space="preserve"> be the result of calling </w:t>
      </w:r>
      <w:proofErr w:type="spellStart"/>
      <w:proofErr w:type="gramStart"/>
      <w:r>
        <w:t>PromiseThen</w:t>
      </w:r>
      <w:proofErr w:type="spellEnd"/>
      <w:r>
        <w:t>(</w:t>
      </w:r>
      <w:proofErr w:type="gramEnd"/>
      <w:r>
        <w:rPr>
          <w:i/>
        </w:rPr>
        <w:t>p</w:t>
      </w:r>
      <w:r>
        <w:t xml:space="preserve">, </w:t>
      </w:r>
      <w:r>
        <w:rPr>
          <w:i/>
        </w:rPr>
        <w:t>F</w:t>
      </w:r>
      <w:r>
        <w:t>).</w:t>
      </w:r>
    </w:p>
    <w:p w14:paraId="2BEAEA37" w14:textId="77777777" w:rsidR="00F6452B" w:rsidRDefault="00F26066" w:rsidP="00A651E7">
      <w:pPr>
        <w:pStyle w:val="Alg4"/>
        <w:numPr>
          <w:ilvl w:val="0"/>
          <w:numId w:val="28"/>
        </w:numPr>
        <w:pPrChange w:id="215" w:author="David Herman" w:date="2013-12-02T10:26:00Z">
          <w:pPr>
            <w:pStyle w:val="Alg4"/>
            <w:numPr>
              <w:numId w:val="1533"/>
            </w:numPr>
            <w:tabs>
              <w:tab w:val="num" w:pos="360"/>
            </w:tabs>
          </w:pPr>
        </w:pPrChange>
      </w:pPr>
      <w:r>
        <w:t xml:space="preserve">Let </w:t>
      </w:r>
      <w:r>
        <w:rPr>
          <w:i/>
        </w:rPr>
        <w:t>F</w:t>
      </w:r>
      <w:r>
        <w:t xml:space="preserve"> be a new anonymous function object as defined in </w:t>
      </w:r>
      <w:proofErr w:type="spellStart"/>
      <w:r>
        <w:t>LoadFailed</w:t>
      </w:r>
      <w:proofErr w:type="spellEnd"/>
      <w:r>
        <w:t>.</w:t>
      </w:r>
    </w:p>
    <w:p w14:paraId="6E280E5A" w14:textId="77777777" w:rsidR="00F6452B" w:rsidRDefault="00F26066" w:rsidP="00A651E7">
      <w:pPr>
        <w:pStyle w:val="Alg4"/>
        <w:numPr>
          <w:ilvl w:val="0"/>
          <w:numId w:val="28"/>
        </w:numPr>
        <w:pPrChange w:id="216" w:author="David Herman" w:date="2013-12-02T10:26:00Z">
          <w:pPr>
            <w:pStyle w:val="Alg4"/>
            <w:numPr>
              <w:numId w:val="1533"/>
            </w:numPr>
            <w:tabs>
              <w:tab w:val="num" w:pos="360"/>
            </w:tabs>
          </w:pPr>
        </w:pPrChange>
      </w:pPr>
      <w:r>
        <w:t xml:space="preserve">Set </w:t>
      </w:r>
      <w:r>
        <w:rPr>
          <w:i/>
        </w:rPr>
        <w:t>F</w:t>
      </w:r>
      <w:proofErr w:type="gramStart"/>
      <w:r>
        <w:t>.[</w:t>
      </w:r>
      <w:proofErr w:type="gramEnd"/>
      <w:r>
        <w:t xml:space="preserve">[Load]] to </w:t>
      </w:r>
      <w:r>
        <w:rPr>
          <w:i/>
        </w:rPr>
        <w:t>load</w:t>
      </w:r>
      <w:r>
        <w:t>.</w:t>
      </w:r>
    </w:p>
    <w:p w14:paraId="11BB92C0" w14:textId="77777777" w:rsidR="00F6452B" w:rsidRDefault="00F26066" w:rsidP="00A651E7">
      <w:pPr>
        <w:pStyle w:val="Alg4"/>
        <w:numPr>
          <w:ilvl w:val="0"/>
          <w:numId w:val="28"/>
        </w:numPr>
        <w:spacing w:after="240"/>
        <w:contextualSpacing/>
        <w:pPrChange w:id="217" w:author="David Herman" w:date="2013-12-02T10:26:00Z">
          <w:pPr>
            <w:pStyle w:val="Alg4"/>
            <w:numPr>
              <w:numId w:val="1533"/>
            </w:numPr>
            <w:tabs>
              <w:tab w:val="num" w:pos="360"/>
            </w:tabs>
            <w:spacing w:after="240"/>
            <w:contextualSpacing/>
          </w:pPr>
        </w:pPrChange>
      </w:pPr>
      <w:r>
        <w:t xml:space="preserve">Let </w:t>
      </w:r>
      <w:r>
        <w:rPr>
          <w:i/>
        </w:rPr>
        <w:t>p</w:t>
      </w:r>
      <w:r>
        <w:t xml:space="preserve"> be the result of calling </w:t>
      </w:r>
      <w:proofErr w:type="spellStart"/>
      <w:proofErr w:type="gramStart"/>
      <w:r>
        <w:t>PromiseCatch</w:t>
      </w:r>
      <w:proofErr w:type="spellEnd"/>
      <w:r>
        <w:t>(</w:t>
      </w:r>
      <w:proofErr w:type="gramEnd"/>
      <w:r>
        <w:rPr>
          <w:i/>
        </w:rPr>
        <w:t>p</w:t>
      </w:r>
      <w:r>
        <w:t xml:space="preserve">, </w:t>
      </w:r>
      <w:r>
        <w:rPr>
          <w:i/>
        </w:rPr>
        <w:t>F</w:t>
      </w:r>
      <w:r>
        <w:t>).</w:t>
      </w:r>
    </w:p>
    <w:p w14:paraId="63F9938F" w14:textId="77777777" w:rsidR="00F6452B" w:rsidRDefault="00F26066">
      <w:pPr>
        <w:pStyle w:val="Heading4"/>
      </w:pPr>
      <w:proofErr w:type="spellStart"/>
      <w:proofErr w:type="gramStart"/>
      <w:r>
        <w:t>SimpleDefine</w:t>
      </w:r>
      <w:proofErr w:type="spellEnd"/>
      <w:r>
        <w:t>(</w:t>
      </w:r>
      <w:proofErr w:type="spellStart"/>
      <w:proofErr w:type="gramEnd"/>
      <w:r>
        <w:t>obj</w:t>
      </w:r>
      <w:proofErr w:type="spellEnd"/>
      <w:r>
        <w:t>, name, value) Abstract Operation</w:t>
      </w:r>
    </w:p>
    <w:p w14:paraId="789EBD8C" w14:textId="77777777" w:rsidR="00F6452B" w:rsidRDefault="00F26066">
      <w:r>
        <w:t xml:space="preserve">The </w:t>
      </w:r>
      <w:proofErr w:type="spellStart"/>
      <w:r>
        <w:t>SimpleDefine</w:t>
      </w:r>
      <w:proofErr w:type="spellEnd"/>
      <w:r>
        <w:t xml:space="preserve"> operation defines a writable, configurable, enumerable data property on an ordinary object by taking the following steps:</w:t>
      </w:r>
    </w:p>
    <w:p w14:paraId="7CDA9393" w14:textId="77777777" w:rsidR="00F6452B" w:rsidRDefault="00F26066" w:rsidP="00A651E7">
      <w:pPr>
        <w:pStyle w:val="Alg4"/>
        <w:numPr>
          <w:ilvl w:val="0"/>
          <w:numId w:val="29"/>
        </w:numPr>
        <w:spacing w:after="240"/>
        <w:contextualSpacing/>
        <w:pPrChange w:id="218" w:author="David Herman" w:date="2013-12-02T10:26:00Z">
          <w:pPr>
            <w:pStyle w:val="Alg4"/>
            <w:numPr>
              <w:numId w:val="1534"/>
            </w:numPr>
            <w:tabs>
              <w:tab w:val="num" w:pos="360"/>
            </w:tabs>
            <w:spacing w:after="240"/>
            <w:contextualSpacing/>
          </w:pPr>
        </w:pPrChange>
      </w:pPr>
      <w:r>
        <w:t xml:space="preserve">Return the result of calling </w:t>
      </w:r>
      <w:proofErr w:type="spellStart"/>
      <w:r>
        <w:t>OrdinaryDefineOwnProperty</w:t>
      </w:r>
      <w:proofErr w:type="spellEnd"/>
      <w:r>
        <w:t xml:space="preserve"> with arguments </w:t>
      </w:r>
      <w:proofErr w:type="spellStart"/>
      <w:r>
        <w:rPr>
          <w:i/>
        </w:rPr>
        <w:t>obj</w:t>
      </w:r>
      <w:proofErr w:type="spellEnd"/>
      <w:r>
        <w:t xml:space="preserve">, </w:t>
      </w:r>
      <w:r>
        <w:rPr>
          <w:i/>
        </w:rPr>
        <w:t>name</w:t>
      </w:r>
      <w:r>
        <w:t xml:space="preserve">, and </w:t>
      </w:r>
      <w:proofErr w:type="spellStart"/>
      <w:proofErr w:type="gramStart"/>
      <w:r>
        <w:t>PropertyDescriptor</w:t>
      </w:r>
      <w:proofErr w:type="spellEnd"/>
      <w:r>
        <w:t>{</w:t>
      </w:r>
      <w:proofErr w:type="gramEnd"/>
      <w:r>
        <w:t xml:space="preserve">[[Value]]: </w:t>
      </w:r>
      <w:r>
        <w:rPr>
          <w:i/>
        </w:rPr>
        <w:t>value</w:t>
      </w:r>
      <w:r>
        <w:t>, [[Writable]]: true, [[Enumerable]]: true, [[Configurable]]: true}.</w:t>
      </w:r>
    </w:p>
    <w:p w14:paraId="685C6802" w14:textId="77777777" w:rsidR="00F6452B" w:rsidRDefault="00F26066">
      <w:pPr>
        <w:pStyle w:val="Heading4"/>
      </w:pPr>
      <w:proofErr w:type="spellStart"/>
      <w:r>
        <w:t>CallLocate</w:t>
      </w:r>
      <w:proofErr w:type="spellEnd"/>
      <w:r>
        <w:t xml:space="preserve"> Functions</w:t>
      </w:r>
    </w:p>
    <w:p w14:paraId="3C0F0D70" w14:textId="77777777" w:rsidR="00F6452B" w:rsidRDefault="00F26066">
      <w:r>
        <w:t xml:space="preserve">A </w:t>
      </w:r>
      <w:proofErr w:type="spellStart"/>
      <w:r>
        <w:t>CallLocate</w:t>
      </w:r>
      <w:proofErr w:type="spellEnd"/>
      <w:r>
        <w:t xml:space="preserve"> function is an anonymous function that calls the </w:t>
      </w:r>
      <w:r>
        <w:rPr>
          <w:rFonts w:ascii="Courier New" w:hAnsi="Courier New"/>
          <w:b/>
        </w:rPr>
        <w:t>locate</w:t>
      </w:r>
      <w:r>
        <w:t xml:space="preserve"> </w:t>
      </w:r>
      <w:r>
        <w:rPr>
          <w:rFonts w:ascii="Times New Roman" w:hAnsi="Times New Roman"/>
          <w:i/>
        </w:rPr>
        <w:t>loader</w:t>
      </w:r>
      <w:r>
        <w:t xml:space="preserve"> </w:t>
      </w:r>
      <w:r>
        <w:rPr>
          <w:rFonts w:ascii="Times New Roman" w:hAnsi="Times New Roman"/>
          <w:i/>
        </w:rPr>
        <w:t>hook</w:t>
      </w:r>
      <w:r>
        <w:t>.</w:t>
      </w:r>
    </w:p>
    <w:p w14:paraId="28834D11" w14:textId="77777777" w:rsidR="00F6452B" w:rsidRDefault="00F26066">
      <w:r>
        <w:t xml:space="preserve">Each </w:t>
      </w:r>
      <w:proofErr w:type="spellStart"/>
      <w:r>
        <w:t>CallLocate</w:t>
      </w:r>
      <w:proofErr w:type="spellEnd"/>
      <w:r>
        <w:t xml:space="preserve"> function has [[Loader]] and [[Load]] internal slots.</w:t>
      </w:r>
    </w:p>
    <w:p w14:paraId="503054AD" w14:textId="77777777" w:rsidR="00F6452B" w:rsidRDefault="00F26066">
      <w:r>
        <w:t xml:space="preserve">When a </w:t>
      </w:r>
      <w:proofErr w:type="spellStart"/>
      <w:r>
        <w:t>CallLocate</w:t>
      </w:r>
      <w:proofErr w:type="spellEnd"/>
      <w:r>
        <w:t xml:space="preserve"> function </w:t>
      </w:r>
      <w:r>
        <w:rPr>
          <w:rFonts w:ascii="Times New Roman" w:hAnsi="Times New Roman"/>
          <w:i/>
        </w:rPr>
        <w:t>F</w:t>
      </w:r>
      <w:r>
        <w:t xml:space="preserve"> is called, the following steps are taken:</w:t>
      </w:r>
    </w:p>
    <w:p w14:paraId="692D3FF8" w14:textId="77777777" w:rsidR="00F6452B" w:rsidRDefault="00F26066" w:rsidP="00A651E7">
      <w:pPr>
        <w:pStyle w:val="Alg4"/>
        <w:numPr>
          <w:ilvl w:val="0"/>
          <w:numId w:val="30"/>
        </w:numPr>
        <w:pPrChange w:id="219" w:author="David Herman" w:date="2013-12-02T10:26:00Z">
          <w:pPr>
            <w:pStyle w:val="Alg4"/>
            <w:numPr>
              <w:numId w:val="1535"/>
            </w:numPr>
            <w:tabs>
              <w:tab w:val="num" w:pos="360"/>
            </w:tabs>
          </w:pPr>
        </w:pPrChange>
      </w:pPr>
      <w:r>
        <w:t xml:space="preserve">Let </w:t>
      </w:r>
      <w:r>
        <w:rPr>
          <w:i/>
        </w:rPr>
        <w:t>loader</w:t>
      </w:r>
      <w:r>
        <w:t xml:space="preserve"> be </w:t>
      </w:r>
      <w:r>
        <w:rPr>
          <w:i/>
        </w:rPr>
        <w:t>F</w:t>
      </w:r>
      <w:proofErr w:type="gramStart"/>
      <w:r>
        <w:t>.[</w:t>
      </w:r>
      <w:proofErr w:type="gramEnd"/>
      <w:r>
        <w:t>[Loader]].</w:t>
      </w:r>
    </w:p>
    <w:p w14:paraId="07FC061B" w14:textId="77777777" w:rsidR="00F6452B" w:rsidRDefault="00F26066" w:rsidP="00A651E7">
      <w:pPr>
        <w:pStyle w:val="Alg4"/>
        <w:numPr>
          <w:ilvl w:val="0"/>
          <w:numId w:val="30"/>
        </w:numPr>
        <w:pPrChange w:id="220" w:author="David Herman" w:date="2013-12-02T10:26:00Z">
          <w:pPr>
            <w:pStyle w:val="Alg4"/>
            <w:numPr>
              <w:numId w:val="1535"/>
            </w:numPr>
            <w:tabs>
              <w:tab w:val="num" w:pos="360"/>
            </w:tabs>
          </w:pPr>
        </w:pPrChange>
      </w:pPr>
      <w:r>
        <w:t xml:space="preserve">Let </w:t>
      </w:r>
      <w:r>
        <w:rPr>
          <w:i/>
        </w:rPr>
        <w:t>load</w:t>
      </w:r>
      <w:r>
        <w:t xml:space="preserve"> be </w:t>
      </w:r>
      <w:r>
        <w:rPr>
          <w:i/>
        </w:rPr>
        <w:t>F</w:t>
      </w:r>
      <w:proofErr w:type="gramStart"/>
      <w:r>
        <w:t>.[</w:t>
      </w:r>
      <w:proofErr w:type="gramEnd"/>
      <w:r>
        <w:t>[Load]].</w:t>
      </w:r>
    </w:p>
    <w:p w14:paraId="6A82FAB2" w14:textId="77777777" w:rsidR="00F6452B" w:rsidRDefault="00F26066" w:rsidP="00A651E7">
      <w:pPr>
        <w:pStyle w:val="Alg4"/>
        <w:numPr>
          <w:ilvl w:val="0"/>
          <w:numId w:val="30"/>
        </w:numPr>
        <w:pPrChange w:id="221" w:author="David Herman" w:date="2013-12-02T10:26:00Z">
          <w:pPr>
            <w:pStyle w:val="Alg4"/>
            <w:numPr>
              <w:numId w:val="1535"/>
            </w:numPr>
            <w:tabs>
              <w:tab w:val="num" w:pos="360"/>
            </w:tabs>
          </w:pPr>
        </w:pPrChange>
      </w:pPr>
      <w:r>
        <w:t xml:space="preserve">Let </w:t>
      </w:r>
      <w:r>
        <w:rPr>
          <w:i/>
        </w:rPr>
        <w:t>hook</w:t>
      </w:r>
      <w:r>
        <w:t xml:space="preserve"> be the result of </w:t>
      </w:r>
      <w:proofErr w:type="gramStart"/>
      <w:r>
        <w:t>Get(</w:t>
      </w:r>
      <w:proofErr w:type="gramEnd"/>
      <w:r>
        <w:rPr>
          <w:i/>
        </w:rPr>
        <w:t>loader</w:t>
      </w:r>
      <w:r>
        <w:t xml:space="preserve">, </w:t>
      </w:r>
      <w:r>
        <w:rPr>
          <w:rFonts w:ascii="Courier New" w:hAnsi="Courier New"/>
          <w:b/>
        </w:rPr>
        <w:t>"locate"</w:t>
      </w:r>
      <w:r>
        <w:t>).</w:t>
      </w:r>
    </w:p>
    <w:p w14:paraId="3DD8640B" w14:textId="77777777" w:rsidR="00F6452B" w:rsidRDefault="00F26066" w:rsidP="00A651E7">
      <w:pPr>
        <w:pStyle w:val="Alg4"/>
        <w:numPr>
          <w:ilvl w:val="0"/>
          <w:numId w:val="30"/>
        </w:numPr>
        <w:pPrChange w:id="222" w:author="David Herman" w:date="2013-12-02T10:26:00Z">
          <w:pPr>
            <w:pStyle w:val="Alg4"/>
            <w:numPr>
              <w:numId w:val="1535"/>
            </w:numPr>
            <w:tabs>
              <w:tab w:val="num" w:pos="360"/>
            </w:tabs>
          </w:pPr>
        </w:pPrChange>
      </w:pPr>
      <w:proofErr w:type="spellStart"/>
      <w:proofErr w:type="gramStart"/>
      <w:r>
        <w:t>ReturnIfAbrupt</w:t>
      </w:r>
      <w:proofErr w:type="spellEnd"/>
      <w:r>
        <w:t>(</w:t>
      </w:r>
      <w:proofErr w:type="gramEnd"/>
      <w:r>
        <w:rPr>
          <w:i/>
        </w:rPr>
        <w:t>hook</w:t>
      </w:r>
      <w:r>
        <w:t>).</w:t>
      </w:r>
    </w:p>
    <w:p w14:paraId="3182CA9F" w14:textId="77777777" w:rsidR="00F6452B" w:rsidRDefault="00F26066" w:rsidP="00A651E7">
      <w:pPr>
        <w:pStyle w:val="Alg4"/>
        <w:numPr>
          <w:ilvl w:val="0"/>
          <w:numId w:val="30"/>
        </w:numPr>
        <w:pPrChange w:id="223" w:author="David Herman" w:date="2013-12-02T10:26:00Z">
          <w:pPr>
            <w:pStyle w:val="Alg4"/>
            <w:numPr>
              <w:numId w:val="1535"/>
            </w:numPr>
            <w:tabs>
              <w:tab w:val="num" w:pos="360"/>
            </w:tabs>
          </w:pPr>
        </w:pPrChange>
      </w:pPr>
      <w:r>
        <w:t xml:space="preserve">If </w:t>
      </w:r>
      <w:proofErr w:type="spellStart"/>
      <w:proofErr w:type="gramStart"/>
      <w:r>
        <w:t>IsCallable</w:t>
      </w:r>
      <w:proofErr w:type="spellEnd"/>
      <w:r>
        <w:t>(</w:t>
      </w:r>
      <w:proofErr w:type="gramEnd"/>
      <w:r>
        <w:rPr>
          <w:i/>
        </w:rPr>
        <w:t>hook</w:t>
      </w:r>
      <w:r>
        <w:t xml:space="preserve">) is false, throw a </w:t>
      </w:r>
      <w:proofErr w:type="spellStart"/>
      <w:r>
        <w:t>TypeError</w:t>
      </w:r>
      <w:proofErr w:type="spellEnd"/>
      <w:r>
        <w:t xml:space="preserve"> exception.</w:t>
      </w:r>
    </w:p>
    <w:p w14:paraId="01A3FA53" w14:textId="77777777" w:rsidR="00F6452B" w:rsidRDefault="00F26066" w:rsidP="00A651E7">
      <w:pPr>
        <w:pStyle w:val="Alg4"/>
        <w:numPr>
          <w:ilvl w:val="0"/>
          <w:numId w:val="30"/>
        </w:numPr>
        <w:pPrChange w:id="224" w:author="David Herman" w:date="2013-12-02T10:26:00Z">
          <w:pPr>
            <w:pStyle w:val="Alg4"/>
            <w:numPr>
              <w:numId w:val="1535"/>
            </w:numPr>
            <w:tabs>
              <w:tab w:val="num" w:pos="360"/>
            </w:tabs>
          </w:pPr>
        </w:pPrChange>
      </w:pPr>
      <w:r>
        <w:t xml:space="preserve">Let </w:t>
      </w:r>
      <w:proofErr w:type="spellStart"/>
      <w:r>
        <w:rPr>
          <w:i/>
        </w:rPr>
        <w:t>obj</w:t>
      </w:r>
      <w:proofErr w:type="spellEnd"/>
      <w:r>
        <w:t xml:space="preserve"> be the result of calling </w:t>
      </w:r>
      <w:proofErr w:type="spellStart"/>
      <w:proofErr w:type="gramStart"/>
      <w:r>
        <w:t>ObjectCreate</w:t>
      </w:r>
      <w:proofErr w:type="spellEnd"/>
      <w:r>
        <w:t>(</w:t>
      </w:r>
      <w:proofErr w:type="gramEnd"/>
      <w:r>
        <w:t>%</w:t>
      </w:r>
      <w:proofErr w:type="spellStart"/>
      <w:r>
        <w:t>ObjectPrototype</w:t>
      </w:r>
      <w:proofErr w:type="spellEnd"/>
      <w:r>
        <w:t>%, ()).</w:t>
      </w:r>
    </w:p>
    <w:p w14:paraId="0AC6FD59" w14:textId="77777777" w:rsidR="00F6452B" w:rsidRDefault="00F26066" w:rsidP="00A651E7">
      <w:pPr>
        <w:pStyle w:val="Alg4"/>
        <w:numPr>
          <w:ilvl w:val="0"/>
          <w:numId w:val="30"/>
        </w:numPr>
        <w:pPrChange w:id="225" w:author="David Herman" w:date="2013-12-02T10:26:00Z">
          <w:pPr>
            <w:pStyle w:val="Alg4"/>
            <w:numPr>
              <w:numId w:val="1535"/>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"name"</w:t>
      </w:r>
      <w:r>
        <w:t xml:space="preserve">, </w:t>
      </w:r>
      <w:r>
        <w:rPr>
          <w:i/>
        </w:rPr>
        <w:t>load</w:t>
      </w:r>
      <w:r>
        <w:t>.[[Name]]).</w:t>
      </w:r>
    </w:p>
    <w:p w14:paraId="0EF205D8" w14:textId="77777777" w:rsidR="00F6452B" w:rsidRDefault="00F26066" w:rsidP="00A651E7">
      <w:pPr>
        <w:pStyle w:val="Alg4"/>
        <w:numPr>
          <w:ilvl w:val="0"/>
          <w:numId w:val="30"/>
        </w:numPr>
        <w:pPrChange w:id="226" w:author="David Herman" w:date="2013-12-02T10:26:00Z">
          <w:pPr>
            <w:pStyle w:val="Alg4"/>
            <w:numPr>
              <w:numId w:val="1535"/>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"metadata"</w:t>
      </w:r>
      <w:r>
        <w:t xml:space="preserve">, </w:t>
      </w:r>
      <w:r>
        <w:rPr>
          <w:i/>
        </w:rPr>
        <w:t>load</w:t>
      </w:r>
      <w:r>
        <w:t>.[[Metadata]]).</w:t>
      </w:r>
    </w:p>
    <w:p w14:paraId="75D6EB85" w14:textId="77777777" w:rsidR="00F6452B" w:rsidRDefault="00F26066" w:rsidP="00A651E7">
      <w:pPr>
        <w:pStyle w:val="Alg4"/>
        <w:numPr>
          <w:ilvl w:val="0"/>
          <w:numId w:val="30"/>
        </w:numPr>
        <w:spacing w:after="240"/>
        <w:contextualSpacing/>
        <w:pPrChange w:id="227" w:author="David Herman" w:date="2013-12-02T10:26:00Z">
          <w:pPr>
            <w:pStyle w:val="Alg4"/>
            <w:numPr>
              <w:numId w:val="1535"/>
            </w:numPr>
            <w:tabs>
              <w:tab w:val="num" w:pos="360"/>
            </w:tabs>
            <w:spacing w:after="240"/>
            <w:contextualSpacing/>
          </w:pPr>
        </w:pPrChange>
      </w:pPr>
      <w:r>
        <w:lastRenderedPageBreak/>
        <w:t xml:space="preserve">Return the result of calling the [[Call]] internal method of </w:t>
      </w:r>
      <w:r>
        <w:rPr>
          <w:i/>
        </w:rPr>
        <w:t>hook</w:t>
      </w:r>
      <w:r>
        <w:t xml:space="preserve"> with </w:t>
      </w:r>
      <w:r>
        <w:rPr>
          <w:i/>
        </w:rPr>
        <w:t>loader</w:t>
      </w:r>
      <w:r>
        <w:t xml:space="preserve"> and (</w:t>
      </w:r>
      <w:proofErr w:type="spellStart"/>
      <w:r>
        <w:rPr>
          <w:i/>
        </w:rPr>
        <w:t>obj</w:t>
      </w:r>
      <w:proofErr w:type="spellEnd"/>
      <w:r>
        <w:t>) as arguments.</w:t>
      </w:r>
    </w:p>
    <w:p w14:paraId="511650C7" w14:textId="77777777" w:rsidR="00F6452B" w:rsidRDefault="00F26066">
      <w:pPr>
        <w:pStyle w:val="Heading4"/>
      </w:pPr>
      <w:proofErr w:type="spellStart"/>
      <w:r>
        <w:t>CallFetch</w:t>
      </w:r>
      <w:proofErr w:type="spellEnd"/>
      <w:r>
        <w:t xml:space="preserve"> Functions</w:t>
      </w:r>
    </w:p>
    <w:p w14:paraId="6025C379" w14:textId="77777777" w:rsidR="00F6452B" w:rsidRDefault="00F26066">
      <w:r>
        <w:t xml:space="preserve">A </w:t>
      </w:r>
      <w:proofErr w:type="spellStart"/>
      <w:r>
        <w:t>CallFetch</w:t>
      </w:r>
      <w:proofErr w:type="spellEnd"/>
      <w:r>
        <w:t xml:space="preserve"> function is an anonymous function that calls the </w:t>
      </w:r>
      <w:r>
        <w:rPr>
          <w:rFonts w:ascii="Courier New" w:hAnsi="Courier New"/>
          <w:b/>
        </w:rPr>
        <w:t>fetch</w:t>
      </w:r>
      <w:r>
        <w:t xml:space="preserve"> </w:t>
      </w:r>
      <w:r>
        <w:rPr>
          <w:rFonts w:ascii="Times New Roman" w:hAnsi="Times New Roman"/>
          <w:i/>
        </w:rPr>
        <w:t>loader</w:t>
      </w:r>
      <w:r>
        <w:t xml:space="preserve"> </w:t>
      </w:r>
      <w:r>
        <w:rPr>
          <w:rFonts w:ascii="Times New Roman" w:hAnsi="Times New Roman"/>
          <w:i/>
        </w:rPr>
        <w:t>hook</w:t>
      </w:r>
      <w:r>
        <w:t>.</w:t>
      </w:r>
    </w:p>
    <w:p w14:paraId="23C8E95A" w14:textId="77777777" w:rsidR="00F6452B" w:rsidRDefault="00F26066">
      <w:r>
        <w:t xml:space="preserve">Each </w:t>
      </w:r>
      <w:proofErr w:type="spellStart"/>
      <w:r>
        <w:t>CallFetch</w:t>
      </w:r>
      <w:proofErr w:type="spellEnd"/>
      <w:r>
        <w:t xml:space="preserve"> function has [[Loader]] and [[Load]] internal slots.</w:t>
      </w:r>
    </w:p>
    <w:p w14:paraId="6DACE6DA" w14:textId="77777777" w:rsidR="00F6452B" w:rsidRDefault="00F26066">
      <w:r>
        <w:t xml:space="preserve">When a </w:t>
      </w:r>
      <w:proofErr w:type="spellStart"/>
      <w:r>
        <w:t>CallFetch</w:t>
      </w:r>
      <w:proofErr w:type="spellEnd"/>
      <w:r>
        <w:t xml:space="preserve"> function </w:t>
      </w:r>
      <w:r>
        <w:rPr>
          <w:rFonts w:ascii="Times New Roman" w:hAnsi="Times New Roman"/>
          <w:i/>
        </w:rPr>
        <w:t>F</w:t>
      </w:r>
      <w:r>
        <w:t xml:space="preserve"> is called with argument </w:t>
      </w:r>
      <w:r>
        <w:rPr>
          <w:rFonts w:ascii="Times New Roman" w:hAnsi="Times New Roman"/>
          <w:i/>
        </w:rPr>
        <w:t>address</w:t>
      </w:r>
      <w:r>
        <w:t>, the following steps are taken:</w:t>
      </w:r>
    </w:p>
    <w:p w14:paraId="1D212C23" w14:textId="77777777" w:rsidR="00F6452B" w:rsidRDefault="00F26066" w:rsidP="00A651E7">
      <w:pPr>
        <w:pStyle w:val="Alg4"/>
        <w:numPr>
          <w:ilvl w:val="0"/>
          <w:numId w:val="31"/>
        </w:numPr>
        <w:pPrChange w:id="228" w:author="David Herman" w:date="2013-12-02T10:26:00Z">
          <w:pPr>
            <w:pStyle w:val="Alg4"/>
            <w:numPr>
              <w:numId w:val="1536"/>
            </w:numPr>
            <w:tabs>
              <w:tab w:val="num" w:pos="360"/>
            </w:tabs>
          </w:pPr>
        </w:pPrChange>
      </w:pPr>
      <w:r>
        <w:t xml:space="preserve">Let </w:t>
      </w:r>
      <w:r>
        <w:rPr>
          <w:i/>
        </w:rPr>
        <w:t>loader</w:t>
      </w:r>
      <w:r>
        <w:t xml:space="preserve"> be </w:t>
      </w:r>
      <w:r>
        <w:rPr>
          <w:i/>
        </w:rPr>
        <w:t>F</w:t>
      </w:r>
      <w:proofErr w:type="gramStart"/>
      <w:r>
        <w:t>.[</w:t>
      </w:r>
      <w:proofErr w:type="gramEnd"/>
      <w:r>
        <w:t>[Loader]].</w:t>
      </w:r>
    </w:p>
    <w:p w14:paraId="1CA706C5" w14:textId="77777777" w:rsidR="00F6452B" w:rsidRDefault="00F26066" w:rsidP="00A651E7">
      <w:pPr>
        <w:pStyle w:val="Alg4"/>
        <w:numPr>
          <w:ilvl w:val="0"/>
          <w:numId w:val="31"/>
        </w:numPr>
        <w:pPrChange w:id="229" w:author="David Herman" w:date="2013-12-02T10:26:00Z">
          <w:pPr>
            <w:pStyle w:val="Alg4"/>
            <w:numPr>
              <w:numId w:val="1536"/>
            </w:numPr>
            <w:tabs>
              <w:tab w:val="num" w:pos="360"/>
            </w:tabs>
          </w:pPr>
        </w:pPrChange>
      </w:pPr>
      <w:r>
        <w:t xml:space="preserve">Let </w:t>
      </w:r>
      <w:r>
        <w:rPr>
          <w:i/>
        </w:rPr>
        <w:t>load</w:t>
      </w:r>
      <w:r>
        <w:t xml:space="preserve"> be </w:t>
      </w:r>
      <w:r>
        <w:rPr>
          <w:i/>
        </w:rPr>
        <w:t>F</w:t>
      </w:r>
      <w:proofErr w:type="gramStart"/>
      <w:r>
        <w:t>.[</w:t>
      </w:r>
      <w:proofErr w:type="gramEnd"/>
      <w:r>
        <w:t>[Load]].</w:t>
      </w:r>
    </w:p>
    <w:p w14:paraId="4EBB750E" w14:textId="77777777" w:rsidR="00F6452B" w:rsidRDefault="00F26066" w:rsidP="00A651E7">
      <w:pPr>
        <w:pStyle w:val="Alg4"/>
        <w:numPr>
          <w:ilvl w:val="0"/>
          <w:numId w:val="31"/>
        </w:numPr>
        <w:pPrChange w:id="230" w:author="David Herman" w:date="2013-12-02T10:26:00Z">
          <w:pPr>
            <w:pStyle w:val="Alg4"/>
            <w:numPr>
              <w:numId w:val="1536"/>
            </w:numPr>
            <w:tabs>
              <w:tab w:val="num" w:pos="360"/>
            </w:tabs>
          </w:pPr>
        </w:pPrChange>
      </w:pPr>
      <w:r>
        <w:t xml:space="preserve">If </w:t>
      </w:r>
      <w:r>
        <w:rPr>
          <w:i/>
        </w:rPr>
        <w:t>load</w:t>
      </w:r>
      <w:proofErr w:type="gramStart"/>
      <w:r>
        <w:t>.[</w:t>
      </w:r>
      <w:proofErr w:type="gramEnd"/>
      <w:r>
        <w:t>[</w:t>
      </w:r>
      <w:proofErr w:type="spellStart"/>
      <w:r>
        <w:t>LinkSets</w:t>
      </w:r>
      <w:proofErr w:type="spellEnd"/>
      <w:r>
        <w:t>]] is an empty List, return undefined.</w:t>
      </w:r>
    </w:p>
    <w:p w14:paraId="08866A7D" w14:textId="77777777" w:rsidR="00F6452B" w:rsidRDefault="00F26066" w:rsidP="00A651E7">
      <w:pPr>
        <w:pStyle w:val="Alg4"/>
        <w:numPr>
          <w:ilvl w:val="0"/>
          <w:numId w:val="31"/>
        </w:numPr>
        <w:pPrChange w:id="231" w:author="David Herman" w:date="2013-12-02T10:26:00Z">
          <w:pPr>
            <w:pStyle w:val="Alg4"/>
            <w:numPr>
              <w:numId w:val="1536"/>
            </w:numPr>
            <w:tabs>
              <w:tab w:val="num" w:pos="360"/>
            </w:tabs>
          </w:pPr>
        </w:pPrChange>
      </w:pPr>
      <w:r>
        <w:t xml:space="preserve">Set the [[Address]] field of </w:t>
      </w:r>
      <w:r>
        <w:rPr>
          <w:i/>
        </w:rPr>
        <w:t>load</w:t>
      </w:r>
      <w:r>
        <w:t xml:space="preserve"> to </w:t>
      </w:r>
      <w:r>
        <w:rPr>
          <w:i/>
        </w:rPr>
        <w:t>address</w:t>
      </w:r>
      <w:r>
        <w:t>.</w:t>
      </w:r>
    </w:p>
    <w:p w14:paraId="27AFED11" w14:textId="77777777" w:rsidR="00F6452B" w:rsidRDefault="00F26066" w:rsidP="00A651E7">
      <w:pPr>
        <w:pStyle w:val="Alg4"/>
        <w:numPr>
          <w:ilvl w:val="0"/>
          <w:numId w:val="31"/>
        </w:numPr>
        <w:pPrChange w:id="232" w:author="David Herman" w:date="2013-12-02T10:26:00Z">
          <w:pPr>
            <w:pStyle w:val="Alg4"/>
            <w:numPr>
              <w:numId w:val="1536"/>
            </w:numPr>
            <w:tabs>
              <w:tab w:val="num" w:pos="360"/>
            </w:tabs>
          </w:pPr>
        </w:pPrChange>
      </w:pPr>
      <w:r>
        <w:t xml:space="preserve">Let </w:t>
      </w:r>
      <w:r>
        <w:rPr>
          <w:i/>
        </w:rPr>
        <w:t>hook</w:t>
      </w:r>
      <w:r>
        <w:t xml:space="preserve"> be the result of </w:t>
      </w:r>
      <w:proofErr w:type="gramStart"/>
      <w:r>
        <w:t>Get(</w:t>
      </w:r>
      <w:proofErr w:type="gramEnd"/>
      <w:r>
        <w:rPr>
          <w:i/>
        </w:rPr>
        <w:t>loader</w:t>
      </w:r>
      <w:r>
        <w:t xml:space="preserve">, </w:t>
      </w:r>
      <w:r>
        <w:rPr>
          <w:rFonts w:ascii="Courier New" w:hAnsi="Courier New"/>
          <w:b/>
        </w:rPr>
        <w:t>"fetch"</w:t>
      </w:r>
      <w:r>
        <w:t>).</w:t>
      </w:r>
    </w:p>
    <w:p w14:paraId="23266CBC" w14:textId="77777777" w:rsidR="00F6452B" w:rsidRDefault="00F26066" w:rsidP="00A651E7">
      <w:pPr>
        <w:pStyle w:val="Alg4"/>
        <w:numPr>
          <w:ilvl w:val="0"/>
          <w:numId w:val="31"/>
        </w:numPr>
        <w:pPrChange w:id="233" w:author="David Herman" w:date="2013-12-02T10:26:00Z">
          <w:pPr>
            <w:pStyle w:val="Alg4"/>
            <w:numPr>
              <w:numId w:val="1536"/>
            </w:numPr>
            <w:tabs>
              <w:tab w:val="num" w:pos="360"/>
            </w:tabs>
          </w:pPr>
        </w:pPrChange>
      </w:pPr>
      <w:proofErr w:type="spellStart"/>
      <w:proofErr w:type="gramStart"/>
      <w:r>
        <w:t>ReturnIfAbrupt</w:t>
      </w:r>
      <w:proofErr w:type="spellEnd"/>
      <w:r>
        <w:t>(</w:t>
      </w:r>
      <w:proofErr w:type="gramEnd"/>
      <w:r>
        <w:rPr>
          <w:i/>
        </w:rPr>
        <w:t>hook</w:t>
      </w:r>
      <w:r>
        <w:t>).</w:t>
      </w:r>
    </w:p>
    <w:p w14:paraId="14262DAF" w14:textId="77777777" w:rsidR="00F6452B" w:rsidRDefault="00F26066" w:rsidP="00A651E7">
      <w:pPr>
        <w:pStyle w:val="Alg4"/>
        <w:numPr>
          <w:ilvl w:val="0"/>
          <w:numId w:val="31"/>
        </w:numPr>
        <w:pPrChange w:id="234" w:author="David Herman" w:date="2013-12-02T10:26:00Z">
          <w:pPr>
            <w:pStyle w:val="Alg4"/>
            <w:numPr>
              <w:numId w:val="1536"/>
            </w:numPr>
            <w:tabs>
              <w:tab w:val="num" w:pos="360"/>
            </w:tabs>
          </w:pPr>
        </w:pPrChange>
      </w:pPr>
      <w:r>
        <w:t xml:space="preserve">If </w:t>
      </w:r>
      <w:proofErr w:type="spellStart"/>
      <w:proofErr w:type="gramStart"/>
      <w:r>
        <w:t>IsCallable</w:t>
      </w:r>
      <w:proofErr w:type="spellEnd"/>
      <w:r>
        <w:t>(</w:t>
      </w:r>
      <w:proofErr w:type="gramEnd"/>
      <w:r>
        <w:rPr>
          <w:i/>
        </w:rPr>
        <w:t>hook</w:t>
      </w:r>
      <w:r>
        <w:t xml:space="preserve">) is false, throw a </w:t>
      </w:r>
      <w:proofErr w:type="spellStart"/>
      <w:r>
        <w:t>TypeError</w:t>
      </w:r>
      <w:proofErr w:type="spellEnd"/>
      <w:r>
        <w:t xml:space="preserve"> exception.</w:t>
      </w:r>
    </w:p>
    <w:p w14:paraId="17B34DB2" w14:textId="77777777" w:rsidR="00F6452B" w:rsidRDefault="00F26066" w:rsidP="00A651E7">
      <w:pPr>
        <w:pStyle w:val="Alg4"/>
        <w:numPr>
          <w:ilvl w:val="0"/>
          <w:numId w:val="31"/>
        </w:numPr>
        <w:pPrChange w:id="235" w:author="David Herman" w:date="2013-12-02T10:26:00Z">
          <w:pPr>
            <w:pStyle w:val="Alg4"/>
            <w:numPr>
              <w:numId w:val="1536"/>
            </w:numPr>
            <w:tabs>
              <w:tab w:val="num" w:pos="360"/>
            </w:tabs>
          </w:pPr>
        </w:pPrChange>
      </w:pPr>
      <w:r>
        <w:t xml:space="preserve">Let </w:t>
      </w:r>
      <w:proofErr w:type="spellStart"/>
      <w:r>
        <w:rPr>
          <w:i/>
        </w:rPr>
        <w:t>obj</w:t>
      </w:r>
      <w:proofErr w:type="spellEnd"/>
      <w:r>
        <w:t xml:space="preserve"> be the result of calling </w:t>
      </w:r>
      <w:proofErr w:type="spellStart"/>
      <w:proofErr w:type="gramStart"/>
      <w:r>
        <w:t>ObjectCreate</w:t>
      </w:r>
      <w:proofErr w:type="spellEnd"/>
      <w:r>
        <w:t>(</w:t>
      </w:r>
      <w:proofErr w:type="gramEnd"/>
      <w:r>
        <w:t>%</w:t>
      </w:r>
      <w:proofErr w:type="spellStart"/>
      <w:r>
        <w:t>ObjectPrototype</w:t>
      </w:r>
      <w:proofErr w:type="spellEnd"/>
      <w:r>
        <w:t>%, ()).</w:t>
      </w:r>
    </w:p>
    <w:p w14:paraId="54B86534" w14:textId="77777777" w:rsidR="00F6452B" w:rsidRDefault="00F26066" w:rsidP="00A651E7">
      <w:pPr>
        <w:pStyle w:val="Alg4"/>
        <w:numPr>
          <w:ilvl w:val="0"/>
          <w:numId w:val="31"/>
        </w:numPr>
        <w:pPrChange w:id="236" w:author="David Herman" w:date="2013-12-02T10:26:00Z">
          <w:pPr>
            <w:pStyle w:val="Alg4"/>
            <w:numPr>
              <w:numId w:val="1536"/>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"name"</w:t>
      </w:r>
      <w:r>
        <w:t xml:space="preserve">, </w:t>
      </w:r>
      <w:r>
        <w:rPr>
          <w:i/>
        </w:rPr>
        <w:t>load</w:t>
      </w:r>
      <w:r>
        <w:t>.[[Name]]).</w:t>
      </w:r>
    </w:p>
    <w:p w14:paraId="410F56EE" w14:textId="77777777" w:rsidR="00F6452B" w:rsidRDefault="00F26066" w:rsidP="00A651E7">
      <w:pPr>
        <w:pStyle w:val="Alg4"/>
        <w:numPr>
          <w:ilvl w:val="0"/>
          <w:numId w:val="31"/>
        </w:numPr>
        <w:pPrChange w:id="237" w:author="David Herman" w:date="2013-12-02T10:26:00Z">
          <w:pPr>
            <w:pStyle w:val="Alg4"/>
            <w:numPr>
              <w:numId w:val="1536"/>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"metadata"</w:t>
      </w:r>
      <w:r>
        <w:t xml:space="preserve">, </w:t>
      </w:r>
      <w:r>
        <w:rPr>
          <w:i/>
        </w:rPr>
        <w:t>load</w:t>
      </w:r>
      <w:r>
        <w:t>.[[Metadata]]).</w:t>
      </w:r>
    </w:p>
    <w:p w14:paraId="0486B68A" w14:textId="15B3838C" w:rsidR="00F6452B" w:rsidRDefault="00F26066" w:rsidP="00A651E7">
      <w:pPr>
        <w:pStyle w:val="Alg4"/>
        <w:numPr>
          <w:ilvl w:val="0"/>
          <w:numId w:val="31"/>
        </w:numPr>
        <w:pPrChange w:id="238" w:author="David Herman" w:date="2013-12-02T10:26:00Z">
          <w:pPr>
            <w:pStyle w:val="Alg4"/>
            <w:numPr>
              <w:numId w:val="1536"/>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w:t>
      </w:r>
      <w:del w:id="239" w:author="David Herman" w:date="2013-12-02T10:37:00Z">
        <w:r w:rsidDel="00F57D3F">
          <w:rPr>
            <w:rFonts w:ascii="Courier New" w:hAnsi="Courier New"/>
            <w:b/>
          </w:rPr>
          <w:delText>&lt;var&gt;</w:delText>
        </w:r>
      </w:del>
      <w:r>
        <w:rPr>
          <w:rFonts w:ascii="Courier New" w:hAnsi="Courier New"/>
          <w:b/>
        </w:rPr>
        <w:t>address</w:t>
      </w:r>
      <w:del w:id="240" w:author="David Herman" w:date="2013-12-02T10:37:00Z">
        <w:r w:rsidDel="00F57D3F">
          <w:rPr>
            <w:rFonts w:ascii="Courier New" w:hAnsi="Courier New"/>
            <w:b/>
          </w:rPr>
          <w:delText>&lt;/var&gt;</w:delText>
        </w:r>
      </w:del>
      <w:r>
        <w:rPr>
          <w:rFonts w:ascii="Courier New" w:hAnsi="Courier New"/>
          <w:b/>
        </w:rPr>
        <w:t>"</w:t>
      </w:r>
      <w:r>
        <w:t xml:space="preserve">, </w:t>
      </w:r>
      <w:r>
        <w:rPr>
          <w:i/>
        </w:rPr>
        <w:t>address</w:t>
      </w:r>
      <w:r>
        <w:t>).</w:t>
      </w:r>
    </w:p>
    <w:p w14:paraId="3F1589F3" w14:textId="77777777" w:rsidR="00F6452B" w:rsidRDefault="00F26066" w:rsidP="00A651E7">
      <w:pPr>
        <w:pStyle w:val="Alg4"/>
        <w:numPr>
          <w:ilvl w:val="0"/>
          <w:numId w:val="31"/>
        </w:numPr>
        <w:spacing w:after="240"/>
        <w:contextualSpacing/>
        <w:pPrChange w:id="241" w:author="David Herman" w:date="2013-12-02T10:26:00Z">
          <w:pPr>
            <w:pStyle w:val="Alg4"/>
            <w:numPr>
              <w:numId w:val="1536"/>
            </w:numPr>
            <w:tabs>
              <w:tab w:val="num" w:pos="360"/>
            </w:tabs>
            <w:spacing w:after="240"/>
            <w:contextualSpacing/>
          </w:pPr>
        </w:pPrChange>
      </w:pPr>
      <w:r>
        <w:t xml:space="preserve">Return the result of calling the [[Call]] internal method of </w:t>
      </w:r>
      <w:r>
        <w:rPr>
          <w:i/>
        </w:rPr>
        <w:t>hook</w:t>
      </w:r>
      <w:r>
        <w:t xml:space="preserve"> with </w:t>
      </w:r>
      <w:r>
        <w:rPr>
          <w:i/>
        </w:rPr>
        <w:t>loader</w:t>
      </w:r>
      <w:r>
        <w:t xml:space="preserve"> and (</w:t>
      </w:r>
      <w:proofErr w:type="spellStart"/>
      <w:r>
        <w:rPr>
          <w:i/>
        </w:rPr>
        <w:t>obj</w:t>
      </w:r>
      <w:proofErr w:type="spellEnd"/>
      <w:r>
        <w:t>) as arguments.</w:t>
      </w:r>
    </w:p>
    <w:p w14:paraId="385A037F" w14:textId="77777777" w:rsidR="00F6452B" w:rsidRDefault="00F26066">
      <w:pPr>
        <w:pStyle w:val="Heading4"/>
      </w:pPr>
      <w:proofErr w:type="spellStart"/>
      <w:r>
        <w:t>CallTranslate</w:t>
      </w:r>
      <w:proofErr w:type="spellEnd"/>
      <w:r>
        <w:t xml:space="preserve"> Functions</w:t>
      </w:r>
    </w:p>
    <w:p w14:paraId="7044FF44" w14:textId="77777777" w:rsidR="00F6452B" w:rsidRDefault="00F26066">
      <w:r>
        <w:t xml:space="preserve">A </w:t>
      </w:r>
      <w:proofErr w:type="spellStart"/>
      <w:r>
        <w:t>CallTranslate</w:t>
      </w:r>
      <w:proofErr w:type="spellEnd"/>
      <w:r>
        <w:t xml:space="preserve"> function is an anonymous function that calls the </w:t>
      </w:r>
      <w:r>
        <w:rPr>
          <w:rFonts w:ascii="Courier New" w:hAnsi="Courier New"/>
          <w:b/>
        </w:rPr>
        <w:t>translate</w:t>
      </w:r>
      <w:r>
        <w:t xml:space="preserve"> </w:t>
      </w:r>
      <w:r>
        <w:rPr>
          <w:rFonts w:ascii="Times New Roman" w:hAnsi="Times New Roman"/>
          <w:i/>
        </w:rPr>
        <w:t>loader</w:t>
      </w:r>
      <w:r>
        <w:t xml:space="preserve"> </w:t>
      </w:r>
      <w:r>
        <w:rPr>
          <w:rFonts w:ascii="Times New Roman" w:hAnsi="Times New Roman"/>
          <w:i/>
        </w:rPr>
        <w:t>hook</w:t>
      </w:r>
      <w:r>
        <w:t>.</w:t>
      </w:r>
    </w:p>
    <w:p w14:paraId="2201D5A2" w14:textId="77777777" w:rsidR="00F6452B" w:rsidRDefault="00F26066">
      <w:r>
        <w:t xml:space="preserve">Each </w:t>
      </w:r>
      <w:proofErr w:type="spellStart"/>
      <w:r>
        <w:t>CallTranslate</w:t>
      </w:r>
      <w:proofErr w:type="spellEnd"/>
      <w:r>
        <w:t xml:space="preserve"> function has [[Loader]] and [[Load]] internal slots.</w:t>
      </w:r>
    </w:p>
    <w:p w14:paraId="3B6D5A21" w14:textId="77777777" w:rsidR="00F6452B" w:rsidRDefault="00F26066">
      <w:r>
        <w:t xml:space="preserve">When a </w:t>
      </w:r>
      <w:proofErr w:type="spellStart"/>
      <w:r>
        <w:t>CallTranslate</w:t>
      </w:r>
      <w:proofErr w:type="spellEnd"/>
      <w:r>
        <w:t xml:space="preserve"> function </w:t>
      </w:r>
      <w:r>
        <w:rPr>
          <w:rFonts w:ascii="Times New Roman" w:hAnsi="Times New Roman"/>
          <w:i/>
        </w:rPr>
        <w:t>F</w:t>
      </w:r>
      <w:r>
        <w:t xml:space="preserve"> is called with argument </w:t>
      </w:r>
      <w:r>
        <w:rPr>
          <w:rFonts w:ascii="Times New Roman" w:hAnsi="Times New Roman"/>
          <w:i/>
        </w:rPr>
        <w:t>source</w:t>
      </w:r>
      <w:r>
        <w:t>, the following steps are taken:</w:t>
      </w:r>
    </w:p>
    <w:p w14:paraId="6D277941" w14:textId="77777777" w:rsidR="00F6452B" w:rsidRDefault="00F26066" w:rsidP="00A651E7">
      <w:pPr>
        <w:pStyle w:val="Alg4"/>
        <w:numPr>
          <w:ilvl w:val="0"/>
          <w:numId w:val="32"/>
        </w:numPr>
        <w:pPrChange w:id="242" w:author="David Herman" w:date="2013-12-02T10:26:00Z">
          <w:pPr>
            <w:pStyle w:val="Alg4"/>
            <w:numPr>
              <w:numId w:val="1537"/>
            </w:numPr>
            <w:tabs>
              <w:tab w:val="num" w:pos="360"/>
            </w:tabs>
          </w:pPr>
        </w:pPrChange>
      </w:pPr>
      <w:r>
        <w:t xml:space="preserve">Let </w:t>
      </w:r>
      <w:r>
        <w:rPr>
          <w:i/>
        </w:rPr>
        <w:t>loader</w:t>
      </w:r>
      <w:r>
        <w:t xml:space="preserve"> be </w:t>
      </w:r>
      <w:r>
        <w:rPr>
          <w:i/>
        </w:rPr>
        <w:t>F</w:t>
      </w:r>
      <w:proofErr w:type="gramStart"/>
      <w:r>
        <w:t>.[</w:t>
      </w:r>
      <w:proofErr w:type="gramEnd"/>
      <w:r>
        <w:t>[Loader]].</w:t>
      </w:r>
    </w:p>
    <w:p w14:paraId="1E63A794" w14:textId="77777777" w:rsidR="00F6452B" w:rsidRDefault="00F26066" w:rsidP="00A651E7">
      <w:pPr>
        <w:pStyle w:val="Alg4"/>
        <w:numPr>
          <w:ilvl w:val="0"/>
          <w:numId w:val="32"/>
        </w:numPr>
        <w:pPrChange w:id="243" w:author="David Herman" w:date="2013-12-02T10:26:00Z">
          <w:pPr>
            <w:pStyle w:val="Alg4"/>
            <w:numPr>
              <w:numId w:val="1537"/>
            </w:numPr>
            <w:tabs>
              <w:tab w:val="num" w:pos="360"/>
            </w:tabs>
          </w:pPr>
        </w:pPrChange>
      </w:pPr>
      <w:r>
        <w:t xml:space="preserve">Let </w:t>
      </w:r>
      <w:r>
        <w:rPr>
          <w:i/>
        </w:rPr>
        <w:t>load</w:t>
      </w:r>
      <w:r>
        <w:t xml:space="preserve"> be </w:t>
      </w:r>
      <w:r>
        <w:rPr>
          <w:i/>
        </w:rPr>
        <w:t>F</w:t>
      </w:r>
      <w:proofErr w:type="gramStart"/>
      <w:r>
        <w:t>.[</w:t>
      </w:r>
      <w:proofErr w:type="gramEnd"/>
      <w:r>
        <w:t>[Load]].</w:t>
      </w:r>
    </w:p>
    <w:p w14:paraId="7020A112" w14:textId="77777777" w:rsidR="00F6452B" w:rsidRDefault="00F26066" w:rsidP="00A651E7">
      <w:pPr>
        <w:pStyle w:val="Alg4"/>
        <w:numPr>
          <w:ilvl w:val="0"/>
          <w:numId w:val="32"/>
        </w:numPr>
        <w:pPrChange w:id="244" w:author="David Herman" w:date="2013-12-02T10:26:00Z">
          <w:pPr>
            <w:pStyle w:val="Alg4"/>
            <w:numPr>
              <w:numId w:val="1537"/>
            </w:numPr>
            <w:tabs>
              <w:tab w:val="num" w:pos="360"/>
            </w:tabs>
          </w:pPr>
        </w:pPrChange>
      </w:pPr>
      <w:r>
        <w:t xml:space="preserve">If </w:t>
      </w:r>
      <w:r>
        <w:rPr>
          <w:i/>
        </w:rPr>
        <w:t>load</w:t>
      </w:r>
      <w:proofErr w:type="gramStart"/>
      <w:r>
        <w:t>.[</w:t>
      </w:r>
      <w:proofErr w:type="gramEnd"/>
      <w:r>
        <w:t>[</w:t>
      </w:r>
      <w:proofErr w:type="spellStart"/>
      <w:r>
        <w:t>LinkSets</w:t>
      </w:r>
      <w:proofErr w:type="spellEnd"/>
      <w:r>
        <w:t>]] is an empty List, return undefined.</w:t>
      </w:r>
    </w:p>
    <w:p w14:paraId="2ED0143E" w14:textId="77777777" w:rsidR="00F6452B" w:rsidRDefault="00F26066" w:rsidP="00A651E7">
      <w:pPr>
        <w:pStyle w:val="Alg4"/>
        <w:numPr>
          <w:ilvl w:val="0"/>
          <w:numId w:val="32"/>
        </w:numPr>
        <w:pPrChange w:id="245" w:author="David Herman" w:date="2013-12-02T10:26:00Z">
          <w:pPr>
            <w:pStyle w:val="Alg4"/>
            <w:numPr>
              <w:numId w:val="1537"/>
            </w:numPr>
            <w:tabs>
              <w:tab w:val="num" w:pos="360"/>
            </w:tabs>
          </w:pPr>
        </w:pPrChange>
      </w:pPr>
      <w:r>
        <w:t xml:space="preserve">Let </w:t>
      </w:r>
      <w:r>
        <w:rPr>
          <w:i/>
        </w:rPr>
        <w:t>hook</w:t>
      </w:r>
      <w:r>
        <w:t xml:space="preserve"> be the result of </w:t>
      </w:r>
      <w:proofErr w:type="gramStart"/>
      <w:r>
        <w:t>Get(</w:t>
      </w:r>
      <w:proofErr w:type="gramEnd"/>
      <w:r>
        <w:rPr>
          <w:i/>
        </w:rPr>
        <w:t>loader</w:t>
      </w:r>
      <w:r>
        <w:t xml:space="preserve">, </w:t>
      </w:r>
      <w:r>
        <w:rPr>
          <w:rFonts w:ascii="Courier New" w:hAnsi="Courier New"/>
          <w:b/>
        </w:rPr>
        <w:t>"translate"</w:t>
      </w:r>
      <w:r>
        <w:t>).</w:t>
      </w:r>
    </w:p>
    <w:p w14:paraId="7FA56D28" w14:textId="77777777" w:rsidR="00F6452B" w:rsidRDefault="00F26066" w:rsidP="00A651E7">
      <w:pPr>
        <w:pStyle w:val="Alg4"/>
        <w:numPr>
          <w:ilvl w:val="0"/>
          <w:numId w:val="32"/>
        </w:numPr>
        <w:pPrChange w:id="246" w:author="David Herman" w:date="2013-12-02T10:26:00Z">
          <w:pPr>
            <w:pStyle w:val="Alg4"/>
            <w:numPr>
              <w:numId w:val="1537"/>
            </w:numPr>
            <w:tabs>
              <w:tab w:val="num" w:pos="360"/>
            </w:tabs>
          </w:pPr>
        </w:pPrChange>
      </w:pPr>
      <w:proofErr w:type="spellStart"/>
      <w:proofErr w:type="gramStart"/>
      <w:r>
        <w:t>ReturnIfAbrupt</w:t>
      </w:r>
      <w:proofErr w:type="spellEnd"/>
      <w:r>
        <w:t>(</w:t>
      </w:r>
      <w:proofErr w:type="gramEnd"/>
      <w:r>
        <w:rPr>
          <w:i/>
        </w:rPr>
        <w:t>hook</w:t>
      </w:r>
      <w:r>
        <w:t>).</w:t>
      </w:r>
    </w:p>
    <w:p w14:paraId="0859812F" w14:textId="77777777" w:rsidR="00F6452B" w:rsidRDefault="00F26066" w:rsidP="00A651E7">
      <w:pPr>
        <w:pStyle w:val="Alg4"/>
        <w:numPr>
          <w:ilvl w:val="0"/>
          <w:numId w:val="32"/>
        </w:numPr>
        <w:pPrChange w:id="247" w:author="David Herman" w:date="2013-12-02T10:26:00Z">
          <w:pPr>
            <w:pStyle w:val="Alg4"/>
            <w:numPr>
              <w:numId w:val="1537"/>
            </w:numPr>
            <w:tabs>
              <w:tab w:val="num" w:pos="360"/>
            </w:tabs>
          </w:pPr>
        </w:pPrChange>
      </w:pPr>
      <w:r>
        <w:t xml:space="preserve">If </w:t>
      </w:r>
      <w:proofErr w:type="spellStart"/>
      <w:proofErr w:type="gramStart"/>
      <w:r>
        <w:t>IsCallable</w:t>
      </w:r>
      <w:proofErr w:type="spellEnd"/>
      <w:r>
        <w:t>(</w:t>
      </w:r>
      <w:proofErr w:type="gramEnd"/>
      <w:r>
        <w:rPr>
          <w:i/>
        </w:rPr>
        <w:t>hook</w:t>
      </w:r>
      <w:r>
        <w:t xml:space="preserve">) is false, throw a </w:t>
      </w:r>
      <w:proofErr w:type="spellStart"/>
      <w:r>
        <w:t>TypeError</w:t>
      </w:r>
      <w:proofErr w:type="spellEnd"/>
      <w:r>
        <w:t xml:space="preserve"> exception.</w:t>
      </w:r>
    </w:p>
    <w:p w14:paraId="6CBDA00B" w14:textId="77777777" w:rsidR="00F6452B" w:rsidRDefault="00F26066" w:rsidP="00A651E7">
      <w:pPr>
        <w:pStyle w:val="Alg4"/>
        <w:numPr>
          <w:ilvl w:val="0"/>
          <w:numId w:val="32"/>
        </w:numPr>
        <w:pPrChange w:id="248" w:author="David Herman" w:date="2013-12-02T10:26:00Z">
          <w:pPr>
            <w:pStyle w:val="Alg4"/>
            <w:numPr>
              <w:numId w:val="1537"/>
            </w:numPr>
            <w:tabs>
              <w:tab w:val="num" w:pos="360"/>
            </w:tabs>
          </w:pPr>
        </w:pPrChange>
      </w:pPr>
      <w:r>
        <w:t xml:space="preserve">Let </w:t>
      </w:r>
      <w:proofErr w:type="spellStart"/>
      <w:r>
        <w:rPr>
          <w:i/>
        </w:rPr>
        <w:t>obj</w:t>
      </w:r>
      <w:proofErr w:type="spellEnd"/>
      <w:r>
        <w:t xml:space="preserve"> be the result of calling </w:t>
      </w:r>
      <w:proofErr w:type="spellStart"/>
      <w:proofErr w:type="gramStart"/>
      <w:r>
        <w:t>ObjectCreate</w:t>
      </w:r>
      <w:proofErr w:type="spellEnd"/>
      <w:r>
        <w:t>(</w:t>
      </w:r>
      <w:proofErr w:type="gramEnd"/>
      <w:r>
        <w:t>%</w:t>
      </w:r>
      <w:proofErr w:type="spellStart"/>
      <w:r>
        <w:t>ObjectPrototype</w:t>
      </w:r>
      <w:proofErr w:type="spellEnd"/>
      <w:r>
        <w:t>%, ()).</w:t>
      </w:r>
    </w:p>
    <w:p w14:paraId="41B1BA23" w14:textId="77777777" w:rsidR="00F6452B" w:rsidRDefault="00F26066" w:rsidP="00A651E7">
      <w:pPr>
        <w:pStyle w:val="Alg4"/>
        <w:numPr>
          <w:ilvl w:val="0"/>
          <w:numId w:val="32"/>
        </w:numPr>
        <w:pPrChange w:id="249" w:author="David Herman" w:date="2013-12-02T10:26:00Z">
          <w:pPr>
            <w:pStyle w:val="Alg4"/>
            <w:numPr>
              <w:numId w:val="1537"/>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"name"</w:t>
      </w:r>
      <w:r>
        <w:t xml:space="preserve">, </w:t>
      </w:r>
      <w:r>
        <w:rPr>
          <w:i/>
        </w:rPr>
        <w:t>load</w:t>
      </w:r>
      <w:r>
        <w:t>.[[Name]]).</w:t>
      </w:r>
    </w:p>
    <w:p w14:paraId="5A3E992B" w14:textId="77777777" w:rsidR="00F6452B" w:rsidRDefault="00F26066" w:rsidP="00A651E7">
      <w:pPr>
        <w:pStyle w:val="Alg4"/>
        <w:numPr>
          <w:ilvl w:val="0"/>
          <w:numId w:val="32"/>
        </w:numPr>
        <w:pPrChange w:id="250" w:author="David Herman" w:date="2013-12-02T10:26:00Z">
          <w:pPr>
            <w:pStyle w:val="Alg4"/>
            <w:numPr>
              <w:numId w:val="1537"/>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"metadata"</w:t>
      </w:r>
      <w:r>
        <w:t xml:space="preserve">, </w:t>
      </w:r>
      <w:r>
        <w:rPr>
          <w:i/>
        </w:rPr>
        <w:t>load</w:t>
      </w:r>
      <w:r>
        <w:t>.[[Metadata]]).</w:t>
      </w:r>
    </w:p>
    <w:p w14:paraId="2E86F943" w14:textId="77777777" w:rsidR="00F6452B" w:rsidRDefault="00F26066" w:rsidP="00A651E7">
      <w:pPr>
        <w:pStyle w:val="Alg4"/>
        <w:numPr>
          <w:ilvl w:val="0"/>
          <w:numId w:val="32"/>
        </w:numPr>
        <w:pPrChange w:id="251" w:author="David Herman" w:date="2013-12-02T10:26:00Z">
          <w:pPr>
            <w:pStyle w:val="Alg4"/>
            <w:numPr>
              <w:numId w:val="1537"/>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"address"</w:t>
      </w:r>
      <w:r>
        <w:t xml:space="preserve">, </w:t>
      </w:r>
      <w:r>
        <w:rPr>
          <w:i/>
        </w:rPr>
        <w:t>load</w:t>
      </w:r>
      <w:r>
        <w:t>.[[Address]]).</w:t>
      </w:r>
    </w:p>
    <w:p w14:paraId="0B1555BC" w14:textId="22CA3ED2" w:rsidR="00F6452B" w:rsidRDefault="00F26066" w:rsidP="00A651E7">
      <w:pPr>
        <w:pStyle w:val="Alg4"/>
        <w:numPr>
          <w:ilvl w:val="0"/>
          <w:numId w:val="32"/>
        </w:numPr>
        <w:pPrChange w:id="252" w:author="David Herman" w:date="2013-12-02T10:26:00Z">
          <w:pPr>
            <w:pStyle w:val="Alg4"/>
            <w:numPr>
              <w:numId w:val="1537"/>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w:t>
      </w:r>
      <w:del w:id="253" w:author="David Herman" w:date="2013-12-02T10:37:00Z">
        <w:r w:rsidDel="00F57D3F">
          <w:rPr>
            <w:rFonts w:ascii="Courier New" w:hAnsi="Courier New"/>
            <w:b/>
          </w:rPr>
          <w:delText>&lt;var&gt;</w:delText>
        </w:r>
      </w:del>
      <w:r>
        <w:rPr>
          <w:rFonts w:ascii="Courier New" w:hAnsi="Courier New"/>
          <w:b/>
        </w:rPr>
        <w:t>source</w:t>
      </w:r>
      <w:del w:id="254" w:author="David Herman" w:date="2013-12-02T10:37:00Z">
        <w:r w:rsidDel="00F57D3F">
          <w:rPr>
            <w:rFonts w:ascii="Courier New" w:hAnsi="Courier New"/>
            <w:b/>
          </w:rPr>
          <w:delText>&lt;/var&gt;</w:delText>
        </w:r>
      </w:del>
      <w:r>
        <w:rPr>
          <w:rFonts w:ascii="Courier New" w:hAnsi="Courier New"/>
          <w:b/>
        </w:rPr>
        <w:t>"</w:t>
      </w:r>
      <w:r>
        <w:t xml:space="preserve">, </w:t>
      </w:r>
      <w:r>
        <w:rPr>
          <w:i/>
        </w:rPr>
        <w:t>source</w:t>
      </w:r>
      <w:r>
        <w:t>).</w:t>
      </w:r>
    </w:p>
    <w:p w14:paraId="4C86D155" w14:textId="77777777" w:rsidR="00F6452B" w:rsidRDefault="00F26066" w:rsidP="00A651E7">
      <w:pPr>
        <w:pStyle w:val="Alg4"/>
        <w:numPr>
          <w:ilvl w:val="0"/>
          <w:numId w:val="32"/>
        </w:numPr>
        <w:spacing w:after="240"/>
        <w:contextualSpacing/>
        <w:pPrChange w:id="255" w:author="David Herman" w:date="2013-12-02T10:26:00Z">
          <w:pPr>
            <w:pStyle w:val="Alg4"/>
            <w:numPr>
              <w:numId w:val="1537"/>
            </w:numPr>
            <w:tabs>
              <w:tab w:val="num" w:pos="360"/>
            </w:tabs>
            <w:spacing w:after="240"/>
            <w:contextualSpacing/>
          </w:pPr>
        </w:pPrChange>
      </w:pPr>
      <w:r>
        <w:t xml:space="preserve">Return the result of calling the [[Call]] internal method of </w:t>
      </w:r>
      <w:r>
        <w:rPr>
          <w:i/>
        </w:rPr>
        <w:t>hook</w:t>
      </w:r>
      <w:r>
        <w:t xml:space="preserve"> with </w:t>
      </w:r>
      <w:r>
        <w:rPr>
          <w:i/>
        </w:rPr>
        <w:t>loader</w:t>
      </w:r>
      <w:r>
        <w:t xml:space="preserve"> and (</w:t>
      </w:r>
      <w:proofErr w:type="spellStart"/>
      <w:r>
        <w:rPr>
          <w:i/>
        </w:rPr>
        <w:t>obj</w:t>
      </w:r>
      <w:proofErr w:type="spellEnd"/>
      <w:r>
        <w:t>) as arguments.</w:t>
      </w:r>
    </w:p>
    <w:p w14:paraId="6B198105" w14:textId="77777777" w:rsidR="00F6452B" w:rsidRDefault="00F26066">
      <w:pPr>
        <w:pStyle w:val="Heading4"/>
      </w:pPr>
      <w:proofErr w:type="spellStart"/>
      <w:r>
        <w:t>CallInstantiate</w:t>
      </w:r>
      <w:proofErr w:type="spellEnd"/>
      <w:r>
        <w:t xml:space="preserve"> Functions</w:t>
      </w:r>
    </w:p>
    <w:p w14:paraId="4C77802C" w14:textId="77777777" w:rsidR="00F6452B" w:rsidRDefault="00F26066">
      <w:r>
        <w:t xml:space="preserve">A </w:t>
      </w:r>
      <w:proofErr w:type="spellStart"/>
      <w:r>
        <w:t>CallInstantiate</w:t>
      </w:r>
      <w:proofErr w:type="spellEnd"/>
      <w:r>
        <w:t xml:space="preserve"> function is an anonymous function that calls the </w:t>
      </w:r>
      <w:r>
        <w:rPr>
          <w:rFonts w:ascii="Courier New" w:hAnsi="Courier New"/>
          <w:b/>
        </w:rPr>
        <w:t>instantiate</w:t>
      </w:r>
      <w:r>
        <w:t xml:space="preserve"> </w:t>
      </w:r>
      <w:r>
        <w:rPr>
          <w:rFonts w:ascii="Times New Roman" w:hAnsi="Times New Roman"/>
          <w:i/>
        </w:rPr>
        <w:t>loader</w:t>
      </w:r>
      <w:r>
        <w:t xml:space="preserve"> </w:t>
      </w:r>
      <w:r>
        <w:rPr>
          <w:rFonts w:ascii="Times New Roman" w:hAnsi="Times New Roman"/>
          <w:i/>
        </w:rPr>
        <w:t>hook</w:t>
      </w:r>
      <w:r>
        <w:t>.</w:t>
      </w:r>
    </w:p>
    <w:p w14:paraId="1F7CEC6E" w14:textId="77777777" w:rsidR="00F6452B" w:rsidRDefault="00F26066">
      <w:r>
        <w:t xml:space="preserve">Each </w:t>
      </w:r>
      <w:proofErr w:type="spellStart"/>
      <w:r>
        <w:t>CallInstantiate</w:t>
      </w:r>
      <w:proofErr w:type="spellEnd"/>
      <w:r>
        <w:t xml:space="preserve"> function has [[Loader]] and [[Load]] internal slots.</w:t>
      </w:r>
    </w:p>
    <w:p w14:paraId="168706A3" w14:textId="77777777" w:rsidR="00F6452B" w:rsidRDefault="00F26066">
      <w:r>
        <w:t xml:space="preserve">When a </w:t>
      </w:r>
      <w:proofErr w:type="spellStart"/>
      <w:r>
        <w:t>CallInstantiate</w:t>
      </w:r>
      <w:proofErr w:type="spellEnd"/>
      <w:r>
        <w:t xml:space="preserve"> function </w:t>
      </w:r>
      <w:r>
        <w:rPr>
          <w:rFonts w:ascii="Times New Roman" w:hAnsi="Times New Roman"/>
          <w:i/>
        </w:rPr>
        <w:t>F</w:t>
      </w:r>
      <w:r>
        <w:t xml:space="preserve"> is called with argument </w:t>
      </w:r>
      <w:r>
        <w:rPr>
          <w:rFonts w:ascii="Times New Roman" w:hAnsi="Times New Roman"/>
          <w:i/>
        </w:rPr>
        <w:t>source</w:t>
      </w:r>
      <w:r>
        <w:t>, the following steps are taken:</w:t>
      </w:r>
    </w:p>
    <w:p w14:paraId="55166A6A" w14:textId="77777777" w:rsidR="00F6452B" w:rsidRDefault="00F26066" w:rsidP="00A651E7">
      <w:pPr>
        <w:pStyle w:val="Alg4"/>
        <w:numPr>
          <w:ilvl w:val="0"/>
          <w:numId w:val="33"/>
        </w:numPr>
        <w:pPrChange w:id="256" w:author="David Herman" w:date="2013-12-02T10:26:00Z">
          <w:pPr>
            <w:pStyle w:val="Alg4"/>
            <w:numPr>
              <w:numId w:val="1538"/>
            </w:numPr>
            <w:tabs>
              <w:tab w:val="num" w:pos="360"/>
            </w:tabs>
          </w:pPr>
        </w:pPrChange>
      </w:pPr>
      <w:r>
        <w:lastRenderedPageBreak/>
        <w:t xml:space="preserve">Let </w:t>
      </w:r>
      <w:r>
        <w:rPr>
          <w:i/>
        </w:rPr>
        <w:t>loader</w:t>
      </w:r>
      <w:r>
        <w:t xml:space="preserve"> be </w:t>
      </w:r>
      <w:r>
        <w:rPr>
          <w:i/>
        </w:rPr>
        <w:t>F</w:t>
      </w:r>
      <w:proofErr w:type="gramStart"/>
      <w:r>
        <w:t>.[</w:t>
      </w:r>
      <w:proofErr w:type="gramEnd"/>
      <w:r>
        <w:t>[Loader]].</w:t>
      </w:r>
    </w:p>
    <w:p w14:paraId="57FD3E1F" w14:textId="77777777" w:rsidR="00F6452B" w:rsidRDefault="00F26066" w:rsidP="00A651E7">
      <w:pPr>
        <w:pStyle w:val="Alg4"/>
        <w:numPr>
          <w:ilvl w:val="0"/>
          <w:numId w:val="33"/>
        </w:numPr>
        <w:pPrChange w:id="257" w:author="David Herman" w:date="2013-12-02T10:26:00Z">
          <w:pPr>
            <w:pStyle w:val="Alg4"/>
            <w:numPr>
              <w:numId w:val="1538"/>
            </w:numPr>
            <w:tabs>
              <w:tab w:val="num" w:pos="360"/>
            </w:tabs>
          </w:pPr>
        </w:pPrChange>
      </w:pPr>
      <w:r>
        <w:t xml:space="preserve">Let </w:t>
      </w:r>
      <w:r>
        <w:rPr>
          <w:i/>
        </w:rPr>
        <w:t>load</w:t>
      </w:r>
      <w:r>
        <w:t xml:space="preserve"> be </w:t>
      </w:r>
      <w:r>
        <w:rPr>
          <w:i/>
        </w:rPr>
        <w:t>F</w:t>
      </w:r>
      <w:proofErr w:type="gramStart"/>
      <w:r>
        <w:t>.[</w:t>
      </w:r>
      <w:proofErr w:type="gramEnd"/>
      <w:r>
        <w:t>[Load]].</w:t>
      </w:r>
    </w:p>
    <w:p w14:paraId="29450E65" w14:textId="77777777" w:rsidR="00F6452B" w:rsidRDefault="00F26066" w:rsidP="00A651E7">
      <w:pPr>
        <w:pStyle w:val="Alg4"/>
        <w:numPr>
          <w:ilvl w:val="0"/>
          <w:numId w:val="33"/>
        </w:numPr>
        <w:pPrChange w:id="258" w:author="David Herman" w:date="2013-12-02T10:26:00Z">
          <w:pPr>
            <w:pStyle w:val="Alg4"/>
            <w:numPr>
              <w:numId w:val="1538"/>
            </w:numPr>
            <w:tabs>
              <w:tab w:val="num" w:pos="360"/>
            </w:tabs>
          </w:pPr>
        </w:pPrChange>
      </w:pPr>
      <w:r>
        <w:t xml:space="preserve">If </w:t>
      </w:r>
      <w:r>
        <w:rPr>
          <w:i/>
        </w:rPr>
        <w:t>load</w:t>
      </w:r>
      <w:proofErr w:type="gramStart"/>
      <w:r>
        <w:t>.[</w:t>
      </w:r>
      <w:proofErr w:type="gramEnd"/>
      <w:r>
        <w:t>[</w:t>
      </w:r>
      <w:proofErr w:type="spellStart"/>
      <w:r>
        <w:t>LinkSets</w:t>
      </w:r>
      <w:proofErr w:type="spellEnd"/>
      <w:r>
        <w:t>]] is an empty List, return undefined.</w:t>
      </w:r>
    </w:p>
    <w:p w14:paraId="5945F814" w14:textId="77777777" w:rsidR="00F6452B" w:rsidRDefault="00F26066" w:rsidP="00A651E7">
      <w:pPr>
        <w:pStyle w:val="Alg4"/>
        <w:numPr>
          <w:ilvl w:val="0"/>
          <w:numId w:val="33"/>
        </w:numPr>
        <w:pPrChange w:id="259" w:author="David Herman" w:date="2013-12-02T10:26:00Z">
          <w:pPr>
            <w:pStyle w:val="Alg4"/>
            <w:numPr>
              <w:numId w:val="1538"/>
            </w:numPr>
            <w:tabs>
              <w:tab w:val="num" w:pos="360"/>
            </w:tabs>
          </w:pPr>
        </w:pPrChange>
      </w:pPr>
      <w:r>
        <w:t xml:space="preserve">Set the [[Source]] internal slot of </w:t>
      </w:r>
      <w:r>
        <w:rPr>
          <w:i/>
        </w:rPr>
        <w:t>load</w:t>
      </w:r>
      <w:r>
        <w:t xml:space="preserve"> to </w:t>
      </w:r>
      <w:r>
        <w:rPr>
          <w:i/>
        </w:rPr>
        <w:t>source</w:t>
      </w:r>
      <w:r>
        <w:t>.</w:t>
      </w:r>
    </w:p>
    <w:p w14:paraId="6C4B0ABA" w14:textId="77777777" w:rsidR="00F6452B" w:rsidRDefault="00F26066" w:rsidP="00A651E7">
      <w:pPr>
        <w:pStyle w:val="Alg4"/>
        <w:numPr>
          <w:ilvl w:val="0"/>
          <w:numId w:val="33"/>
        </w:numPr>
        <w:pPrChange w:id="260" w:author="David Herman" w:date="2013-12-02T10:26:00Z">
          <w:pPr>
            <w:pStyle w:val="Alg4"/>
            <w:numPr>
              <w:numId w:val="1538"/>
            </w:numPr>
            <w:tabs>
              <w:tab w:val="num" w:pos="360"/>
            </w:tabs>
          </w:pPr>
        </w:pPrChange>
      </w:pPr>
      <w:r>
        <w:t xml:space="preserve">Let </w:t>
      </w:r>
      <w:r>
        <w:rPr>
          <w:i/>
        </w:rPr>
        <w:t>hook</w:t>
      </w:r>
      <w:r>
        <w:t xml:space="preserve"> be the result of </w:t>
      </w:r>
      <w:proofErr w:type="gramStart"/>
      <w:r>
        <w:t>Get(</w:t>
      </w:r>
      <w:proofErr w:type="gramEnd"/>
      <w:r>
        <w:rPr>
          <w:i/>
        </w:rPr>
        <w:t>loader</w:t>
      </w:r>
      <w:r>
        <w:t xml:space="preserve">, </w:t>
      </w:r>
      <w:r>
        <w:rPr>
          <w:rFonts w:ascii="Courier New" w:hAnsi="Courier New"/>
          <w:b/>
        </w:rPr>
        <w:t>"instantiate"</w:t>
      </w:r>
      <w:r>
        <w:t>).</w:t>
      </w:r>
    </w:p>
    <w:p w14:paraId="15E77E41" w14:textId="77777777" w:rsidR="00F6452B" w:rsidRDefault="00F26066" w:rsidP="00A651E7">
      <w:pPr>
        <w:pStyle w:val="Alg4"/>
        <w:numPr>
          <w:ilvl w:val="0"/>
          <w:numId w:val="33"/>
        </w:numPr>
        <w:pPrChange w:id="261" w:author="David Herman" w:date="2013-12-02T10:26:00Z">
          <w:pPr>
            <w:pStyle w:val="Alg4"/>
            <w:numPr>
              <w:numId w:val="1538"/>
            </w:numPr>
            <w:tabs>
              <w:tab w:val="num" w:pos="360"/>
            </w:tabs>
          </w:pPr>
        </w:pPrChange>
      </w:pPr>
      <w:proofErr w:type="spellStart"/>
      <w:proofErr w:type="gramStart"/>
      <w:r>
        <w:t>ReturnIfAbrupt</w:t>
      </w:r>
      <w:proofErr w:type="spellEnd"/>
      <w:r>
        <w:t>(</w:t>
      </w:r>
      <w:proofErr w:type="gramEnd"/>
      <w:r>
        <w:rPr>
          <w:i/>
        </w:rPr>
        <w:t>hook</w:t>
      </w:r>
      <w:r>
        <w:t>).</w:t>
      </w:r>
    </w:p>
    <w:p w14:paraId="6CE340AD" w14:textId="77777777" w:rsidR="00F6452B" w:rsidRDefault="00F26066" w:rsidP="00A651E7">
      <w:pPr>
        <w:pStyle w:val="Alg4"/>
        <w:numPr>
          <w:ilvl w:val="0"/>
          <w:numId w:val="33"/>
        </w:numPr>
        <w:pPrChange w:id="262" w:author="David Herman" w:date="2013-12-02T10:26:00Z">
          <w:pPr>
            <w:pStyle w:val="Alg4"/>
            <w:numPr>
              <w:numId w:val="1538"/>
            </w:numPr>
            <w:tabs>
              <w:tab w:val="num" w:pos="360"/>
            </w:tabs>
          </w:pPr>
        </w:pPrChange>
      </w:pPr>
      <w:r>
        <w:t xml:space="preserve">If </w:t>
      </w:r>
      <w:proofErr w:type="spellStart"/>
      <w:proofErr w:type="gramStart"/>
      <w:r>
        <w:t>IsCallable</w:t>
      </w:r>
      <w:proofErr w:type="spellEnd"/>
      <w:r>
        <w:t>(</w:t>
      </w:r>
      <w:proofErr w:type="gramEnd"/>
      <w:r>
        <w:rPr>
          <w:i/>
        </w:rPr>
        <w:t>hook</w:t>
      </w:r>
      <w:r>
        <w:t xml:space="preserve">) is false, throw a </w:t>
      </w:r>
      <w:proofErr w:type="spellStart"/>
      <w:r>
        <w:t>TypeError</w:t>
      </w:r>
      <w:proofErr w:type="spellEnd"/>
      <w:r>
        <w:t xml:space="preserve"> exception.</w:t>
      </w:r>
    </w:p>
    <w:p w14:paraId="65352E79" w14:textId="77777777" w:rsidR="00F6452B" w:rsidRDefault="00F26066" w:rsidP="00A651E7">
      <w:pPr>
        <w:pStyle w:val="Alg4"/>
        <w:numPr>
          <w:ilvl w:val="0"/>
          <w:numId w:val="33"/>
        </w:numPr>
        <w:pPrChange w:id="263" w:author="David Herman" w:date="2013-12-02T10:26:00Z">
          <w:pPr>
            <w:pStyle w:val="Alg4"/>
            <w:numPr>
              <w:numId w:val="1538"/>
            </w:numPr>
            <w:tabs>
              <w:tab w:val="num" w:pos="360"/>
            </w:tabs>
          </w:pPr>
        </w:pPrChange>
      </w:pPr>
      <w:r>
        <w:t xml:space="preserve">Let </w:t>
      </w:r>
      <w:proofErr w:type="spellStart"/>
      <w:r>
        <w:rPr>
          <w:i/>
        </w:rPr>
        <w:t>obj</w:t>
      </w:r>
      <w:proofErr w:type="spellEnd"/>
      <w:r>
        <w:t xml:space="preserve"> be the result of calling </w:t>
      </w:r>
      <w:proofErr w:type="spellStart"/>
      <w:proofErr w:type="gramStart"/>
      <w:r>
        <w:t>ObjectCreate</w:t>
      </w:r>
      <w:proofErr w:type="spellEnd"/>
      <w:r>
        <w:t>(</w:t>
      </w:r>
      <w:proofErr w:type="gramEnd"/>
      <w:r>
        <w:t>%</w:t>
      </w:r>
      <w:proofErr w:type="spellStart"/>
      <w:r>
        <w:t>ObjectPrototype</w:t>
      </w:r>
      <w:proofErr w:type="spellEnd"/>
      <w:r>
        <w:t>%, ()).</w:t>
      </w:r>
    </w:p>
    <w:p w14:paraId="4444BB16" w14:textId="77777777" w:rsidR="00F6452B" w:rsidRDefault="00F26066" w:rsidP="00A651E7">
      <w:pPr>
        <w:pStyle w:val="Alg4"/>
        <w:numPr>
          <w:ilvl w:val="0"/>
          <w:numId w:val="33"/>
        </w:numPr>
        <w:pPrChange w:id="264" w:author="David Herman" w:date="2013-12-02T10:26:00Z">
          <w:pPr>
            <w:pStyle w:val="Alg4"/>
            <w:numPr>
              <w:numId w:val="1538"/>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"name"</w:t>
      </w:r>
      <w:r>
        <w:t xml:space="preserve">, </w:t>
      </w:r>
      <w:r>
        <w:rPr>
          <w:i/>
        </w:rPr>
        <w:t>load</w:t>
      </w:r>
      <w:r>
        <w:t>.[[Name]]).</w:t>
      </w:r>
    </w:p>
    <w:p w14:paraId="1BCA20BF" w14:textId="77777777" w:rsidR="00F6452B" w:rsidRDefault="00F26066" w:rsidP="00A651E7">
      <w:pPr>
        <w:pStyle w:val="Alg4"/>
        <w:numPr>
          <w:ilvl w:val="0"/>
          <w:numId w:val="33"/>
        </w:numPr>
        <w:pPrChange w:id="265" w:author="David Herman" w:date="2013-12-02T10:26:00Z">
          <w:pPr>
            <w:pStyle w:val="Alg4"/>
            <w:numPr>
              <w:numId w:val="1538"/>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"metadata"</w:t>
      </w:r>
      <w:r>
        <w:t xml:space="preserve">, </w:t>
      </w:r>
      <w:r>
        <w:rPr>
          <w:i/>
        </w:rPr>
        <w:t>load</w:t>
      </w:r>
      <w:r>
        <w:t>.[[Metadata]]).</w:t>
      </w:r>
    </w:p>
    <w:p w14:paraId="34570C7D" w14:textId="77777777" w:rsidR="00F6452B" w:rsidRDefault="00F26066" w:rsidP="00A651E7">
      <w:pPr>
        <w:pStyle w:val="Alg4"/>
        <w:numPr>
          <w:ilvl w:val="0"/>
          <w:numId w:val="33"/>
        </w:numPr>
        <w:pPrChange w:id="266" w:author="David Herman" w:date="2013-12-02T10:26:00Z">
          <w:pPr>
            <w:pStyle w:val="Alg4"/>
            <w:numPr>
              <w:numId w:val="1538"/>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"address"</w:t>
      </w:r>
      <w:r>
        <w:t xml:space="preserve">, </w:t>
      </w:r>
      <w:r>
        <w:rPr>
          <w:i/>
        </w:rPr>
        <w:t>load</w:t>
      </w:r>
      <w:r>
        <w:t>.[[Address]]).</w:t>
      </w:r>
    </w:p>
    <w:p w14:paraId="0A86EDBB" w14:textId="43D8B12A" w:rsidR="00F6452B" w:rsidRDefault="00F26066" w:rsidP="00A651E7">
      <w:pPr>
        <w:pStyle w:val="Alg4"/>
        <w:numPr>
          <w:ilvl w:val="0"/>
          <w:numId w:val="33"/>
        </w:numPr>
        <w:pPrChange w:id="267" w:author="David Herman" w:date="2013-12-02T10:26:00Z">
          <w:pPr>
            <w:pStyle w:val="Alg4"/>
            <w:numPr>
              <w:numId w:val="1538"/>
            </w:numPr>
            <w:tabs>
              <w:tab w:val="num" w:pos="360"/>
            </w:tabs>
          </w:pPr>
        </w:pPrChange>
      </w:pPr>
      <w:r>
        <w:t xml:space="preserve">Call </w:t>
      </w:r>
      <w:proofErr w:type="spellStart"/>
      <w:proofErr w:type="gramStart"/>
      <w:r>
        <w:t>SimpleDefine</w:t>
      </w:r>
      <w:proofErr w:type="spellEnd"/>
      <w:r>
        <w:t>(</w:t>
      </w:r>
      <w:proofErr w:type="spellStart"/>
      <w:proofErr w:type="gramEnd"/>
      <w:r>
        <w:rPr>
          <w:i/>
        </w:rPr>
        <w:t>obj</w:t>
      </w:r>
      <w:proofErr w:type="spellEnd"/>
      <w:r>
        <w:t xml:space="preserve">, </w:t>
      </w:r>
      <w:r>
        <w:rPr>
          <w:rFonts w:ascii="Courier New" w:hAnsi="Courier New"/>
          <w:b/>
        </w:rPr>
        <w:t>"</w:t>
      </w:r>
      <w:del w:id="268" w:author="David Herman" w:date="2013-12-02T10:37:00Z">
        <w:r w:rsidDel="00F57D3F">
          <w:rPr>
            <w:rFonts w:ascii="Courier New" w:hAnsi="Courier New"/>
            <w:b/>
          </w:rPr>
          <w:delText>&lt;var&gt;</w:delText>
        </w:r>
      </w:del>
      <w:r>
        <w:rPr>
          <w:rFonts w:ascii="Courier New" w:hAnsi="Courier New"/>
          <w:b/>
        </w:rPr>
        <w:t>source</w:t>
      </w:r>
      <w:del w:id="269" w:author="David Herman" w:date="2013-12-02T10:37:00Z">
        <w:r w:rsidDel="00F57D3F">
          <w:rPr>
            <w:rFonts w:ascii="Courier New" w:hAnsi="Courier New"/>
            <w:b/>
          </w:rPr>
          <w:delText>&lt;/var&gt;</w:delText>
        </w:r>
      </w:del>
      <w:r>
        <w:rPr>
          <w:rFonts w:ascii="Courier New" w:hAnsi="Courier New"/>
          <w:b/>
        </w:rPr>
        <w:t>"</w:t>
      </w:r>
      <w:r>
        <w:t xml:space="preserve">, </w:t>
      </w:r>
      <w:r>
        <w:rPr>
          <w:i/>
        </w:rPr>
        <w:t>source</w:t>
      </w:r>
      <w:r>
        <w:t>).</w:t>
      </w:r>
    </w:p>
    <w:p w14:paraId="755ADBFF" w14:textId="77777777" w:rsidR="00F6452B" w:rsidRDefault="00F26066" w:rsidP="00A651E7">
      <w:pPr>
        <w:pStyle w:val="Alg4"/>
        <w:numPr>
          <w:ilvl w:val="0"/>
          <w:numId w:val="33"/>
        </w:numPr>
        <w:spacing w:after="240"/>
        <w:contextualSpacing/>
        <w:pPrChange w:id="270" w:author="David Herman" w:date="2013-12-02T10:26:00Z">
          <w:pPr>
            <w:pStyle w:val="Alg4"/>
            <w:numPr>
              <w:numId w:val="1538"/>
            </w:numPr>
            <w:tabs>
              <w:tab w:val="num" w:pos="360"/>
            </w:tabs>
            <w:spacing w:after="240"/>
            <w:contextualSpacing/>
          </w:pPr>
        </w:pPrChange>
      </w:pPr>
      <w:r>
        <w:t xml:space="preserve">Return the result of calling the [[Call]] internal method of </w:t>
      </w:r>
      <w:r>
        <w:rPr>
          <w:i/>
        </w:rPr>
        <w:t>hook</w:t>
      </w:r>
      <w:r>
        <w:t xml:space="preserve"> with </w:t>
      </w:r>
      <w:r>
        <w:rPr>
          <w:i/>
        </w:rPr>
        <w:t>loader</w:t>
      </w:r>
      <w:r>
        <w:t xml:space="preserve"> and (</w:t>
      </w:r>
      <w:proofErr w:type="spellStart"/>
      <w:r>
        <w:rPr>
          <w:i/>
        </w:rPr>
        <w:t>obj</w:t>
      </w:r>
      <w:proofErr w:type="spellEnd"/>
      <w:r>
        <w:t>) as arguments.</w:t>
      </w:r>
    </w:p>
    <w:p w14:paraId="39B6C743" w14:textId="77777777" w:rsidR="00F6452B" w:rsidRDefault="00F26066">
      <w:pPr>
        <w:pStyle w:val="Heading4"/>
      </w:pPr>
      <w:proofErr w:type="spellStart"/>
      <w:r>
        <w:t>InstantiateSucceeded</w:t>
      </w:r>
      <w:proofErr w:type="spellEnd"/>
      <w:r>
        <w:t xml:space="preserve"> Functions</w:t>
      </w:r>
    </w:p>
    <w:p w14:paraId="34073879" w14:textId="77777777" w:rsidR="00F6452B" w:rsidRDefault="00F26066">
      <w:r>
        <w:t xml:space="preserve">An </w:t>
      </w:r>
      <w:proofErr w:type="spellStart"/>
      <w:r>
        <w:t>InstantiateSucceeded</w:t>
      </w:r>
      <w:proofErr w:type="spellEnd"/>
      <w:r>
        <w:t xml:space="preserve"> function is an anonymous function that handles the result of the </w:t>
      </w:r>
      <w:r>
        <w:rPr>
          <w:rFonts w:ascii="Courier New" w:hAnsi="Courier New"/>
          <w:b/>
        </w:rPr>
        <w:t>instantiate</w:t>
      </w:r>
      <w:r>
        <w:t xml:space="preserve"> hook.</w:t>
      </w:r>
    </w:p>
    <w:p w14:paraId="140E3959" w14:textId="77777777" w:rsidR="00F6452B" w:rsidRDefault="00F26066">
      <w:r>
        <w:t xml:space="preserve">Each </w:t>
      </w:r>
      <w:proofErr w:type="spellStart"/>
      <w:r>
        <w:t>InstantiateSucceeded</w:t>
      </w:r>
      <w:proofErr w:type="spellEnd"/>
      <w:r>
        <w:t xml:space="preserve"> function has [[Loader]] and [[Load]] internal slots.</w:t>
      </w:r>
    </w:p>
    <w:p w14:paraId="00BAD870" w14:textId="77777777" w:rsidR="00F6452B" w:rsidRDefault="00F26066">
      <w:r>
        <w:t xml:space="preserve">When an </w:t>
      </w:r>
      <w:proofErr w:type="spellStart"/>
      <w:r>
        <w:t>InstantiateSucceeded</w:t>
      </w:r>
      <w:proofErr w:type="spellEnd"/>
      <w:r>
        <w:t xml:space="preserve"> function </w:t>
      </w:r>
      <w:r>
        <w:rPr>
          <w:rFonts w:ascii="Times New Roman" w:hAnsi="Times New Roman"/>
          <w:i/>
        </w:rPr>
        <w:t>F</w:t>
      </w:r>
      <w:r>
        <w:t xml:space="preserve"> is called with argument </w:t>
      </w:r>
      <w:proofErr w:type="spellStart"/>
      <w:r>
        <w:rPr>
          <w:rFonts w:ascii="Times New Roman" w:hAnsi="Times New Roman"/>
          <w:i/>
        </w:rPr>
        <w:t>instantiateResult</w:t>
      </w:r>
      <w:proofErr w:type="spellEnd"/>
      <w:r>
        <w:t>, the following steps are taken:</w:t>
      </w:r>
    </w:p>
    <w:p w14:paraId="1B0DF0A5" w14:textId="77777777" w:rsidR="00F6452B" w:rsidRDefault="00F26066" w:rsidP="00A651E7">
      <w:pPr>
        <w:pStyle w:val="Alg4"/>
        <w:numPr>
          <w:ilvl w:val="0"/>
          <w:numId w:val="34"/>
        </w:numPr>
        <w:pPrChange w:id="271" w:author="David Herman" w:date="2013-12-02T10:26:00Z">
          <w:pPr>
            <w:pStyle w:val="Alg4"/>
            <w:numPr>
              <w:numId w:val="1539"/>
            </w:numPr>
            <w:tabs>
              <w:tab w:val="num" w:pos="360"/>
            </w:tabs>
          </w:pPr>
        </w:pPrChange>
      </w:pPr>
      <w:r>
        <w:t xml:space="preserve">Let </w:t>
      </w:r>
      <w:r>
        <w:rPr>
          <w:i/>
        </w:rPr>
        <w:t>loader</w:t>
      </w:r>
      <w:r>
        <w:t xml:space="preserve"> be </w:t>
      </w:r>
      <w:r>
        <w:rPr>
          <w:i/>
        </w:rPr>
        <w:t>F</w:t>
      </w:r>
      <w:proofErr w:type="gramStart"/>
      <w:r>
        <w:t>.[</w:t>
      </w:r>
      <w:proofErr w:type="gramEnd"/>
      <w:r>
        <w:t>[Loader]].</w:t>
      </w:r>
    </w:p>
    <w:p w14:paraId="00D5A703" w14:textId="77777777" w:rsidR="00F6452B" w:rsidRDefault="00F26066" w:rsidP="00A651E7">
      <w:pPr>
        <w:pStyle w:val="Alg4"/>
        <w:numPr>
          <w:ilvl w:val="0"/>
          <w:numId w:val="34"/>
        </w:numPr>
        <w:pPrChange w:id="272" w:author="David Herman" w:date="2013-12-02T10:26:00Z">
          <w:pPr>
            <w:pStyle w:val="Alg4"/>
            <w:numPr>
              <w:numId w:val="1539"/>
            </w:numPr>
            <w:tabs>
              <w:tab w:val="num" w:pos="360"/>
            </w:tabs>
          </w:pPr>
        </w:pPrChange>
      </w:pPr>
      <w:r>
        <w:t xml:space="preserve">Let </w:t>
      </w:r>
      <w:r>
        <w:rPr>
          <w:i/>
        </w:rPr>
        <w:t>load</w:t>
      </w:r>
      <w:r>
        <w:t xml:space="preserve"> be </w:t>
      </w:r>
      <w:r>
        <w:rPr>
          <w:i/>
        </w:rPr>
        <w:t>F</w:t>
      </w:r>
      <w:proofErr w:type="gramStart"/>
      <w:r>
        <w:t>.[</w:t>
      </w:r>
      <w:proofErr w:type="gramEnd"/>
      <w:r>
        <w:t>[Load]].</w:t>
      </w:r>
    </w:p>
    <w:p w14:paraId="1F74DE7E" w14:textId="77777777" w:rsidR="00F6452B" w:rsidRDefault="00F26066" w:rsidP="00A651E7">
      <w:pPr>
        <w:pStyle w:val="Alg4"/>
        <w:numPr>
          <w:ilvl w:val="0"/>
          <w:numId w:val="34"/>
        </w:numPr>
        <w:pPrChange w:id="273" w:author="David Herman" w:date="2013-12-02T10:26:00Z">
          <w:pPr>
            <w:pStyle w:val="Alg4"/>
            <w:numPr>
              <w:numId w:val="1539"/>
            </w:numPr>
            <w:tabs>
              <w:tab w:val="num" w:pos="360"/>
            </w:tabs>
          </w:pPr>
        </w:pPrChange>
      </w:pPr>
      <w:r>
        <w:t xml:space="preserve">If </w:t>
      </w:r>
      <w:r>
        <w:rPr>
          <w:i/>
        </w:rPr>
        <w:t>load</w:t>
      </w:r>
      <w:proofErr w:type="gramStart"/>
      <w:r>
        <w:t>.[</w:t>
      </w:r>
      <w:proofErr w:type="gramEnd"/>
      <w:r>
        <w:t>[</w:t>
      </w:r>
      <w:proofErr w:type="spellStart"/>
      <w:r>
        <w:t>LinkSets</w:t>
      </w:r>
      <w:proofErr w:type="spellEnd"/>
      <w:r>
        <w:t>]] is an empty List, return undefined.</w:t>
      </w:r>
    </w:p>
    <w:p w14:paraId="6188530A" w14:textId="77777777" w:rsidR="00F6452B" w:rsidRDefault="00F26066" w:rsidP="00A651E7">
      <w:pPr>
        <w:pStyle w:val="Alg4"/>
        <w:numPr>
          <w:ilvl w:val="0"/>
          <w:numId w:val="34"/>
        </w:numPr>
        <w:pPrChange w:id="274" w:author="David Herman" w:date="2013-12-02T10:26:00Z">
          <w:pPr>
            <w:pStyle w:val="Alg4"/>
            <w:numPr>
              <w:numId w:val="1539"/>
            </w:numPr>
            <w:tabs>
              <w:tab w:val="num" w:pos="360"/>
            </w:tabs>
          </w:pPr>
        </w:pPrChange>
      </w:pPr>
      <w:r>
        <w:t xml:space="preserve">If </w:t>
      </w:r>
      <w:proofErr w:type="spellStart"/>
      <w:r>
        <w:rPr>
          <w:i/>
        </w:rPr>
        <w:t>instantiateResult</w:t>
      </w:r>
      <w:proofErr w:type="spellEnd"/>
      <w:r>
        <w:t xml:space="preserve"> is undefined, then</w:t>
      </w:r>
    </w:p>
    <w:p w14:paraId="45E68A5D" w14:textId="77777777" w:rsidR="00F6452B" w:rsidRDefault="00F26066" w:rsidP="00A651E7">
      <w:pPr>
        <w:pStyle w:val="Alg4"/>
        <w:numPr>
          <w:ilvl w:val="1"/>
          <w:numId w:val="34"/>
        </w:numPr>
        <w:pPrChange w:id="275" w:author="David Herman" w:date="2013-12-02T10:26:00Z">
          <w:pPr>
            <w:pStyle w:val="Alg4"/>
            <w:numPr>
              <w:ilvl w:val="1"/>
              <w:numId w:val="1539"/>
            </w:numPr>
            <w:tabs>
              <w:tab w:val="num" w:pos="360"/>
            </w:tabs>
          </w:pPr>
        </w:pPrChange>
      </w:pPr>
      <w:r>
        <w:t xml:space="preserve">Let </w:t>
      </w:r>
      <w:r>
        <w:rPr>
          <w:i/>
        </w:rPr>
        <w:t>body</w:t>
      </w:r>
      <w:r>
        <w:t xml:space="preserve"> be the result of parsing </w:t>
      </w:r>
      <w:r>
        <w:rPr>
          <w:i/>
        </w:rPr>
        <w:t>load</w:t>
      </w:r>
      <w:proofErr w:type="gramStart"/>
      <w:r>
        <w:t>.[</w:t>
      </w:r>
      <w:proofErr w:type="gramEnd"/>
      <w:r>
        <w:t xml:space="preserve">[Source]], interpreted as UTF-16 encoded Unicode text as described in clause 10.1.1, using Module as the goal symbol. Throw a </w:t>
      </w:r>
      <w:proofErr w:type="spellStart"/>
      <w:r>
        <w:t>SyntaxError</w:t>
      </w:r>
      <w:proofErr w:type="spellEnd"/>
      <w:r>
        <w:t xml:space="preserve"> exception if the parse fails or if any static semantics errors are detected.</w:t>
      </w:r>
    </w:p>
    <w:p w14:paraId="3856E28F" w14:textId="77777777" w:rsidR="00F6452B" w:rsidRDefault="00F26066" w:rsidP="00A651E7">
      <w:pPr>
        <w:pStyle w:val="Alg4"/>
        <w:numPr>
          <w:ilvl w:val="1"/>
          <w:numId w:val="34"/>
        </w:numPr>
        <w:pPrChange w:id="276" w:author="David Herman" w:date="2013-12-02T10:26:00Z">
          <w:pPr>
            <w:pStyle w:val="Alg4"/>
            <w:numPr>
              <w:ilvl w:val="1"/>
              <w:numId w:val="1539"/>
            </w:numPr>
            <w:tabs>
              <w:tab w:val="num" w:pos="360"/>
            </w:tabs>
          </w:pPr>
        </w:pPrChange>
      </w:pPr>
      <w:r>
        <w:t xml:space="preserve">Set the [[Body]] field of </w:t>
      </w:r>
      <w:r>
        <w:rPr>
          <w:i/>
        </w:rPr>
        <w:t>load</w:t>
      </w:r>
      <w:r>
        <w:t xml:space="preserve"> to </w:t>
      </w:r>
      <w:r>
        <w:rPr>
          <w:i/>
        </w:rPr>
        <w:t>body</w:t>
      </w:r>
      <w:r>
        <w:t>.</w:t>
      </w:r>
    </w:p>
    <w:p w14:paraId="783E5A71" w14:textId="77777777" w:rsidR="00F6452B" w:rsidRDefault="00F26066" w:rsidP="00A651E7">
      <w:pPr>
        <w:pStyle w:val="Alg4"/>
        <w:numPr>
          <w:ilvl w:val="1"/>
          <w:numId w:val="34"/>
        </w:numPr>
        <w:pPrChange w:id="277" w:author="David Herman" w:date="2013-12-02T10:26:00Z">
          <w:pPr>
            <w:pStyle w:val="Alg4"/>
            <w:numPr>
              <w:ilvl w:val="1"/>
              <w:numId w:val="1539"/>
            </w:numPr>
            <w:tabs>
              <w:tab w:val="num" w:pos="360"/>
            </w:tabs>
          </w:pPr>
        </w:pPrChange>
      </w:pPr>
      <w:r>
        <w:t xml:space="preserve">Set the [[Kind]] field of </w:t>
      </w:r>
      <w:r>
        <w:rPr>
          <w:i/>
        </w:rPr>
        <w:t>load</w:t>
      </w:r>
      <w:r>
        <w:t xml:space="preserve"> to </w:t>
      </w:r>
      <w:r>
        <w:rPr>
          <w:b/>
        </w:rPr>
        <w:t>declarative</w:t>
      </w:r>
      <w:r>
        <w:t>.</w:t>
      </w:r>
    </w:p>
    <w:p w14:paraId="0B20A0BB" w14:textId="77777777" w:rsidR="00F6452B" w:rsidRDefault="00F26066" w:rsidP="00A651E7">
      <w:pPr>
        <w:pStyle w:val="Alg4"/>
        <w:numPr>
          <w:ilvl w:val="1"/>
          <w:numId w:val="34"/>
        </w:numPr>
        <w:pPrChange w:id="278" w:author="David Herman" w:date="2013-12-02T10:26:00Z">
          <w:pPr>
            <w:pStyle w:val="Alg4"/>
            <w:numPr>
              <w:ilvl w:val="1"/>
              <w:numId w:val="1539"/>
            </w:numPr>
            <w:tabs>
              <w:tab w:val="num" w:pos="360"/>
            </w:tabs>
          </w:pPr>
        </w:pPrChange>
      </w:pPr>
      <w:r>
        <w:t xml:space="preserve">Let </w:t>
      </w:r>
      <w:proofErr w:type="spellStart"/>
      <w:r>
        <w:rPr>
          <w:i/>
        </w:rPr>
        <w:t>depsList</w:t>
      </w:r>
      <w:proofErr w:type="spellEnd"/>
      <w:r>
        <w:t xml:space="preserve"> be the </w:t>
      </w:r>
      <w:proofErr w:type="spellStart"/>
      <w:r>
        <w:t>ModuleRequests</w:t>
      </w:r>
      <w:proofErr w:type="spellEnd"/>
      <w:r>
        <w:t xml:space="preserve"> of </w:t>
      </w:r>
      <w:r>
        <w:rPr>
          <w:i/>
        </w:rPr>
        <w:t>body</w:t>
      </w:r>
      <w:r>
        <w:t>.</w:t>
      </w:r>
    </w:p>
    <w:p w14:paraId="7DC2ED30" w14:textId="77777777" w:rsidR="00F6452B" w:rsidRDefault="00F26066" w:rsidP="00A651E7">
      <w:pPr>
        <w:pStyle w:val="Alg4"/>
        <w:numPr>
          <w:ilvl w:val="0"/>
          <w:numId w:val="34"/>
        </w:numPr>
        <w:pPrChange w:id="279" w:author="David Herman" w:date="2013-12-02T10:26:00Z">
          <w:pPr>
            <w:pStyle w:val="Alg4"/>
            <w:numPr>
              <w:numId w:val="1539"/>
            </w:numPr>
            <w:tabs>
              <w:tab w:val="num" w:pos="360"/>
            </w:tabs>
          </w:pPr>
        </w:pPrChange>
      </w:pPr>
      <w:r>
        <w:t xml:space="preserve">Else if </w:t>
      </w:r>
      <w:proofErr w:type="gramStart"/>
      <w:r>
        <w:t>Type(</w:t>
      </w:r>
      <w:proofErr w:type="spellStart"/>
      <w:proofErr w:type="gramEnd"/>
      <w:r>
        <w:rPr>
          <w:i/>
        </w:rPr>
        <w:t>instantiateResult</w:t>
      </w:r>
      <w:proofErr w:type="spellEnd"/>
      <w:r>
        <w:t>) is Object, then</w:t>
      </w:r>
    </w:p>
    <w:p w14:paraId="3A1240AD" w14:textId="6B117EE8" w:rsidR="00F6452B" w:rsidRDefault="00F26066" w:rsidP="00A651E7">
      <w:pPr>
        <w:pStyle w:val="Alg4"/>
        <w:numPr>
          <w:ilvl w:val="1"/>
          <w:numId w:val="34"/>
        </w:numPr>
        <w:pPrChange w:id="280" w:author="David Herman" w:date="2013-12-02T10:26:00Z">
          <w:pPr>
            <w:pStyle w:val="Alg4"/>
            <w:numPr>
              <w:ilvl w:val="1"/>
              <w:numId w:val="1539"/>
            </w:numPr>
            <w:tabs>
              <w:tab w:val="num" w:pos="360"/>
            </w:tabs>
          </w:pPr>
        </w:pPrChange>
      </w:pPr>
      <w:r>
        <w:t xml:space="preserve">Let </w:t>
      </w:r>
      <w:proofErr w:type="spellStart"/>
      <w:r>
        <w:rPr>
          <w:i/>
        </w:rPr>
        <w:t>deps</w:t>
      </w:r>
      <w:proofErr w:type="spellEnd"/>
      <w:r>
        <w:t xml:space="preserve"> be the result of </w:t>
      </w:r>
      <w:proofErr w:type="gramStart"/>
      <w:r>
        <w:t>Get(</w:t>
      </w:r>
      <w:proofErr w:type="spellStart"/>
      <w:proofErr w:type="gramEnd"/>
      <w:r>
        <w:rPr>
          <w:i/>
        </w:rPr>
        <w:t>instantiateResult</w:t>
      </w:r>
      <w:proofErr w:type="spellEnd"/>
      <w:r>
        <w:t xml:space="preserve">, </w:t>
      </w:r>
      <w:r>
        <w:rPr>
          <w:rFonts w:ascii="Courier New" w:hAnsi="Courier New"/>
          <w:b/>
        </w:rPr>
        <w:t>"</w:t>
      </w:r>
      <w:del w:id="281" w:author="David Herman" w:date="2013-12-02T10:37:00Z">
        <w:r w:rsidDel="00F57D3F">
          <w:rPr>
            <w:rFonts w:ascii="Courier New" w:hAnsi="Courier New"/>
            <w:b/>
          </w:rPr>
          <w:delText>&lt;var&gt;</w:delText>
        </w:r>
      </w:del>
      <w:proofErr w:type="spellStart"/>
      <w:r>
        <w:rPr>
          <w:rFonts w:ascii="Courier New" w:hAnsi="Courier New"/>
          <w:b/>
        </w:rPr>
        <w:t>deps</w:t>
      </w:r>
      <w:proofErr w:type="spellEnd"/>
      <w:del w:id="282" w:author="David Herman" w:date="2013-12-02T10:37:00Z">
        <w:r w:rsidDel="00F57D3F">
          <w:rPr>
            <w:rFonts w:ascii="Courier New" w:hAnsi="Courier New"/>
            <w:b/>
          </w:rPr>
          <w:delText>&lt;/var&gt;</w:delText>
        </w:r>
      </w:del>
      <w:r>
        <w:rPr>
          <w:rFonts w:ascii="Courier New" w:hAnsi="Courier New"/>
          <w:b/>
        </w:rPr>
        <w:t>"</w:t>
      </w:r>
      <w:r>
        <w:t>).</w:t>
      </w:r>
    </w:p>
    <w:p w14:paraId="6947F899" w14:textId="77777777" w:rsidR="00F6452B" w:rsidRDefault="00F26066" w:rsidP="00A651E7">
      <w:pPr>
        <w:pStyle w:val="Alg4"/>
        <w:numPr>
          <w:ilvl w:val="1"/>
          <w:numId w:val="34"/>
        </w:numPr>
        <w:pPrChange w:id="283" w:author="David Herman" w:date="2013-12-02T10:26:00Z">
          <w:pPr>
            <w:pStyle w:val="Alg4"/>
            <w:numPr>
              <w:ilvl w:val="1"/>
              <w:numId w:val="1539"/>
            </w:numPr>
            <w:tabs>
              <w:tab w:val="num" w:pos="360"/>
            </w:tabs>
          </w:pPr>
        </w:pPrChange>
      </w:pPr>
      <w:proofErr w:type="spellStart"/>
      <w:proofErr w:type="gramStart"/>
      <w:r>
        <w:t>ReturnIfAbrupt</w:t>
      </w:r>
      <w:proofErr w:type="spellEnd"/>
      <w:r>
        <w:t>(</w:t>
      </w:r>
      <w:proofErr w:type="spellStart"/>
      <w:proofErr w:type="gramEnd"/>
      <w:r>
        <w:rPr>
          <w:i/>
        </w:rPr>
        <w:t>deps</w:t>
      </w:r>
      <w:proofErr w:type="spellEnd"/>
      <w:r>
        <w:t>).</w:t>
      </w:r>
    </w:p>
    <w:p w14:paraId="0918F7ED" w14:textId="77777777" w:rsidR="00F6452B" w:rsidRDefault="00F26066" w:rsidP="00A651E7">
      <w:pPr>
        <w:pStyle w:val="Alg4"/>
        <w:numPr>
          <w:ilvl w:val="1"/>
          <w:numId w:val="34"/>
        </w:numPr>
        <w:pPrChange w:id="284" w:author="David Herman" w:date="2013-12-02T10:26:00Z">
          <w:pPr>
            <w:pStyle w:val="Alg4"/>
            <w:numPr>
              <w:ilvl w:val="1"/>
              <w:numId w:val="1539"/>
            </w:numPr>
            <w:tabs>
              <w:tab w:val="num" w:pos="360"/>
            </w:tabs>
          </w:pPr>
        </w:pPrChange>
      </w:pPr>
      <w:r>
        <w:t xml:space="preserve">If </w:t>
      </w:r>
      <w:proofErr w:type="spellStart"/>
      <w:r>
        <w:rPr>
          <w:i/>
        </w:rPr>
        <w:t>deps</w:t>
      </w:r>
      <w:proofErr w:type="spellEnd"/>
      <w:r>
        <w:t xml:space="preserve"> is undefined, then let </w:t>
      </w:r>
      <w:proofErr w:type="spellStart"/>
      <w:r>
        <w:rPr>
          <w:i/>
        </w:rPr>
        <w:t>depsList</w:t>
      </w:r>
      <w:proofErr w:type="spellEnd"/>
      <w:r>
        <w:t xml:space="preserve"> be a new empty List.</w:t>
      </w:r>
    </w:p>
    <w:p w14:paraId="1DEBF99E" w14:textId="77777777" w:rsidR="00F6452B" w:rsidRDefault="00F26066" w:rsidP="00A651E7">
      <w:pPr>
        <w:pStyle w:val="Alg4"/>
        <w:numPr>
          <w:ilvl w:val="1"/>
          <w:numId w:val="34"/>
        </w:numPr>
        <w:pPrChange w:id="285" w:author="David Herman" w:date="2013-12-02T10:26:00Z">
          <w:pPr>
            <w:pStyle w:val="Alg4"/>
            <w:numPr>
              <w:ilvl w:val="1"/>
              <w:numId w:val="1539"/>
            </w:numPr>
            <w:tabs>
              <w:tab w:val="num" w:pos="360"/>
            </w:tabs>
          </w:pPr>
        </w:pPrChange>
      </w:pPr>
      <w:r>
        <w:t>Else:</w:t>
      </w:r>
    </w:p>
    <w:p w14:paraId="00D3F6EC" w14:textId="77777777" w:rsidR="00F6452B" w:rsidRDefault="00F26066" w:rsidP="00A651E7">
      <w:pPr>
        <w:pStyle w:val="Alg4"/>
        <w:numPr>
          <w:ilvl w:val="2"/>
          <w:numId w:val="34"/>
        </w:numPr>
        <w:pPrChange w:id="286" w:author="David Herman" w:date="2013-12-02T10:26:00Z">
          <w:pPr>
            <w:pStyle w:val="Alg4"/>
            <w:numPr>
              <w:ilvl w:val="2"/>
              <w:numId w:val="1539"/>
            </w:numPr>
            <w:tabs>
              <w:tab w:val="num" w:pos="360"/>
            </w:tabs>
          </w:pPr>
        </w:pPrChange>
      </w:pPr>
      <w:r>
        <w:t xml:space="preserve">Let </w:t>
      </w:r>
      <w:proofErr w:type="spellStart"/>
      <w:r>
        <w:rPr>
          <w:i/>
        </w:rPr>
        <w:t>depsList</w:t>
      </w:r>
      <w:proofErr w:type="spellEnd"/>
      <w:r>
        <w:t xml:space="preserve"> be the result of calling the </w:t>
      </w:r>
      <w:proofErr w:type="spellStart"/>
      <w:r>
        <w:t>IterableToArray</w:t>
      </w:r>
      <w:proofErr w:type="spellEnd"/>
      <w:r>
        <w:t xml:space="preserve"> abstract operation passing </w:t>
      </w:r>
      <w:proofErr w:type="spellStart"/>
      <w:r>
        <w:rPr>
          <w:i/>
        </w:rPr>
        <w:t>deps</w:t>
      </w:r>
      <w:proofErr w:type="spellEnd"/>
      <w:r>
        <w:t xml:space="preserve"> as the single argument.</w:t>
      </w:r>
    </w:p>
    <w:p w14:paraId="5EB46B03" w14:textId="77777777" w:rsidR="00F6452B" w:rsidRDefault="00F26066" w:rsidP="00A651E7">
      <w:pPr>
        <w:pStyle w:val="Alg4"/>
        <w:numPr>
          <w:ilvl w:val="2"/>
          <w:numId w:val="34"/>
        </w:numPr>
        <w:pPrChange w:id="287" w:author="David Herman" w:date="2013-12-02T10:26:00Z">
          <w:pPr>
            <w:pStyle w:val="Alg4"/>
            <w:numPr>
              <w:ilvl w:val="2"/>
              <w:numId w:val="1539"/>
            </w:numPr>
            <w:tabs>
              <w:tab w:val="num" w:pos="360"/>
            </w:tabs>
          </w:pPr>
        </w:pPrChange>
      </w:pPr>
      <w:proofErr w:type="spellStart"/>
      <w:proofErr w:type="gramStart"/>
      <w:r>
        <w:t>ReturnIfAbrupt</w:t>
      </w:r>
      <w:proofErr w:type="spellEnd"/>
      <w:r>
        <w:t>(</w:t>
      </w:r>
      <w:proofErr w:type="spellStart"/>
      <w:proofErr w:type="gramEnd"/>
      <w:r>
        <w:rPr>
          <w:i/>
        </w:rPr>
        <w:t>depsList</w:t>
      </w:r>
      <w:proofErr w:type="spellEnd"/>
      <w:r>
        <w:t>).</w:t>
      </w:r>
    </w:p>
    <w:p w14:paraId="4A7A4388" w14:textId="193E84A4" w:rsidR="00F6452B" w:rsidRDefault="00F26066" w:rsidP="00A651E7">
      <w:pPr>
        <w:pStyle w:val="Alg4"/>
        <w:numPr>
          <w:ilvl w:val="1"/>
          <w:numId w:val="34"/>
        </w:numPr>
        <w:pPrChange w:id="288" w:author="David Herman" w:date="2013-12-02T10:26:00Z">
          <w:pPr>
            <w:pStyle w:val="Alg4"/>
            <w:numPr>
              <w:ilvl w:val="1"/>
              <w:numId w:val="1539"/>
            </w:numPr>
            <w:tabs>
              <w:tab w:val="num" w:pos="360"/>
            </w:tabs>
          </w:pPr>
        </w:pPrChange>
      </w:pPr>
      <w:r>
        <w:t xml:space="preserve">Let </w:t>
      </w:r>
      <w:r>
        <w:rPr>
          <w:i/>
        </w:rPr>
        <w:t>execute</w:t>
      </w:r>
      <w:r>
        <w:t xml:space="preserve"> be the result of </w:t>
      </w:r>
      <w:proofErr w:type="gramStart"/>
      <w:r>
        <w:t>Get(</w:t>
      </w:r>
      <w:proofErr w:type="spellStart"/>
      <w:proofErr w:type="gramEnd"/>
      <w:r>
        <w:rPr>
          <w:i/>
        </w:rPr>
        <w:t>instantiateResult</w:t>
      </w:r>
      <w:proofErr w:type="spellEnd"/>
      <w:r>
        <w:t xml:space="preserve">, </w:t>
      </w:r>
      <w:r>
        <w:rPr>
          <w:rFonts w:ascii="Courier New" w:hAnsi="Courier New"/>
          <w:b/>
        </w:rPr>
        <w:t>"</w:t>
      </w:r>
      <w:del w:id="289" w:author="David Herman" w:date="2013-12-02T10:37:00Z">
        <w:r w:rsidDel="00F57D3F">
          <w:rPr>
            <w:rFonts w:ascii="Courier New" w:hAnsi="Courier New"/>
            <w:b/>
          </w:rPr>
          <w:delText>&lt;var&gt;</w:delText>
        </w:r>
      </w:del>
      <w:r>
        <w:rPr>
          <w:rFonts w:ascii="Courier New" w:hAnsi="Courier New"/>
          <w:b/>
        </w:rPr>
        <w:t>execute</w:t>
      </w:r>
      <w:del w:id="290" w:author="David Herman" w:date="2013-12-02T10:37:00Z">
        <w:r w:rsidDel="00F57D3F">
          <w:rPr>
            <w:rFonts w:ascii="Courier New" w:hAnsi="Courier New"/>
            <w:b/>
          </w:rPr>
          <w:delText>&lt;/var&gt;</w:delText>
        </w:r>
      </w:del>
      <w:r>
        <w:rPr>
          <w:rFonts w:ascii="Courier New" w:hAnsi="Courier New"/>
          <w:b/>
        </w:rPr>
        <w:t>"</w:t>
      </w:r>
      <w:r>
        <w:t>).</w:t>
      </w:r>
    </w:p>
    <w:p w14:paraId="4F7D9DDC" w14:textId="77777777" w:rsidR="00F6452B" w:rsidRDefault="00F26066" w:rsidP="00A651E7">
      <w:pPr>
        <w:pStyle w:val="Alg4"/>
        <w:numPr>
          <w:ilvl w:val="1"/>
          <w:numId w:val="34"/>
        </w:numPr>
        <w:pPrChange w:id="291" w:author="David Herman" w:date="2013-12-02T10:26:00Z">
          <w:pPr>
            <w:pStyle w:val="Alg4"/>
            <w:numPr>
              <w:ilvl w:val="1"/>
              <w:numId w:val="1539"/>
            </w:numPr>
            <w:tabs>
              <w:tab w:val="num" w:pos="360"/>
            </w:tabs>
          </w:pPr>
        </w:pPrChange>
      </w:pPr>
      <w:proofErr w:type="spellStart"/>
      <w:proofErr w:type="gramStart"/>
      <w:r>
        <w:t>ReturnIfAbrupt</w:t>
      </w:r>
      <w:proofErr w:type="spellEnd"/>
      <w:r>
        <w:t>(</w:t>
      </w:r>
      <w:proofErr w:type="gramEnd"/>
      <w:r>
        <w:rPr>
          <w:i/>
        </w:rPr>
        <w:t>execute</w:t>
      </w:r>
      <w:r>
        <w:t>).</w:t>
      </w:r>
    </w:p>
    <w:p w14:paraId="211DD884" w14:textId="77777777" w:rsidR="00F6452B" w:rsidRDefault="00F26066" w:rsidP="00A651E7">
      <w:pPr>
        <w:pStyle w:val="Alg4"/>
        <w:numPr>
          <w:ilvl w:val="1"/>
          <w:numId w:val="34"/>
        </w:numPr>
        <w:pPrChange w:id="292" w:author="David Herman" w:date="2013-12-02T10:26:00Z">
          <w:pPr>
            <w:pStyle w:val="Alg4"/>
            <w:numPr>
              <w:ilvl w:val="1"/>
              <w:numId w:val="1539"/>
            </w:numPr>
            <w:tabs>
              <w:tab w:val="num" w:pos="360"/>
            </w:tabs>
          </w:pPr>
        </w:pPrChange>
      </w:pPr>
      <w:r>
        <w:t xml:space="preserve">Set the [[Execute]] field of </w:t>
      </w:r>
      <w:r>
        <w:rPr>
          <w:i/>
        </w:rPr>
        <w:t>load</w:t>
      </w:r>
      <w:r>
        <w:t xml:space="preserve"> to </w:t>
      </w:r>
      <w:r>
        <w:rPr>
          <w:i/>
        </w:rPr>
        <w:t>execute</w:t>
      </w:r>
      <w:r>
        <w:t>.</w:t>
      </w:r>
    </w:p>
    <w:p w14:paraId="11080065" w14:textId="77777777" w:rsidR="00F6452B" w:rsidRDefault="00F26066" w:rsidP="00A651E7">
      <w:pPr>
        <w:pStyle w:val="Alg4"/>
        <w:numPr>
          <w:ilvl w:val="1"/>
          <w:numId w:val="34"/>
        </w:numPr>
        <w:pPrChange w:id="293" w:author="David Herman" w:date="2013-12-02T10:26:00Z">
          <w:pPr>
            <w:pStyle w:val="Alg4"/>
            <w:numPr>
              <w:ilvl w:val="1"/>
              <w:numId w:val="1539"/>
            </w:numPr>
            <w:tabs>
              <w:tab w:val="num" w:pos="360"/>
            </w:tabs>
          </w:pPr>
        </w:pPrChange>
      </w:pPr>
      <w:r>
        <w:t xml:space="preserve">Set the [[Kind]] field of </w:t>
      </w:r>
      <w:r>
        <w:rPr>
          <w:i/>
        </w:rPr>
        <w:t>load</w:t>
      </w:r>
      <w:r>
        <w:t xml:space="preserve"> to </w:t>
      </w:r>
      <w:r>
        <w:rPr>
          <w:b/>
        </w:rPr>
        <w:t>dynamic</w:t>
      </w:r>
      <w:r>
        <w:t>.</w:t>
      </w:r>
    </w:p>
    <w:p w14:paraId="7B03DE42" w14:textId="77777777" w:rsidR="00F6452B" w:rsidRDefault="00F26066" w:rsidP="00A651E7">
      <w:pPr>
        <w:pStyle w:val="Alg4"/>
        <w:numPr>
          <w:ilvl w:val="0"/>
          <w:numId w:val="34"/>
        </w:numPr>
        <w:pPrChange w:id="294" w:author="David Herman" w:date="2013-12-02T10:26:00Z">
          <w:pPr>
            <w:pStyle w:val="Alg4"/>
            <w:numPr>
              <w:numId w:val="1539"/>
            </w:numPr>
            <w:tabs>
              <w:tab w:val="num" w:pos="360"/>
            </w:tabs>
          </w:pPr>
        </w:pPrChange>
      </w:pPr>
      <w:r>
        <w:t>Else,</w:t>
      </w:r>
    </w:p>
    <w:p w14:paraId="5E727353" w14:textId="77777777" w:rsidR="00F6452B" w:rsidRDefault="00F26066" w:rsidP="00A651E7">
      <w:pPr>
        <w:pStyle w:val="Alg4"/>
        <w:numPr>
          <w:ilvl w:val="1"/>
          <w:numId w:val="34"/>
        </w:numPr>
        <w:pPrChange w:id="295" w:author="David Herman" w:date="2013-12-02T10:26:00Z">
          <w:pPr>
            <w:pStyle w:val="Alg4"/>
            <w:numPr>
              <w:ilvl w:val="1"/>
              <w:numId w:val="1539"/>
            </w:numPr>
            <w:tabs>
              <w:tab w:val="num" w:pos="360"/>
            </w:tabs>
          </w:pPr>
        </w:pPrChange>
      </w:pPr>
      <w:r>
        <w:t xml:space="preserve">Throw a </w:t>
      </w:r>
      <w:proofErr w:type="spellStart"/>
      <w:r>
        <w:t>TypeError</w:t>
      </w:r>
      <w:proofErr w:type="spellEnd"/>
      <w:r>
        <w:t xml:space="preserve"> exception.</w:t>
      </w:r>
    </w:p>
    <w:p w14:paraId="67BF1FFA" w14:textId="77777777" w:rsidR="00F6452B" w:rsidRDefault="00F26066" w:rsidP="00A651E7">
      <w:pPr>
        <w:pStyle w:val="Alg4"/>
        <w:numPr>
          <w:ilvl w:val="0"/>
          <w:numId w:val="34"/>
        </w:numPr>
        <w:spacing w:after="240"/>
        <w:contextualSpacing/>
        <w:pPrChange w:id="296" w:author="David Herman" w:date="2013-12-02T10:26:00Z">
          <w:pPr>
            <w:pStyle w:val="Alg4"/>
            <w:numPr>
              <w:numId w:val="1539"/>
            </w:numPr>
            <w:tabs>
              <w:tab w:val="num" w:pos="360"/>
            </w:tabs>
            <w:spacing w:after="240"/>
            <w:contextualSpacing/>
          </w:pPr>
        </w:pPrChange>
      </w:pPr>
      <w:r>
        <w:t xml:space="preserve">Return the result of calling </w:t>
      </w:r>
      <w:proofErr w:type="spellStart"/>
      <w:proofErr w:type="gramStart"/>
      <w:r>
        <w:t>ProcessLoadDependencies</w:t>
      </w:r>
      <w:proofErr w:type="spellEnd"/>
      <w:r>
        <w:t>(</w:t>
      </w:r>
      <w:proofErr w:type="gramEnd"/>
      <w:r>
        <w:rPr>
          <w:i/>
        </w:rPr>
        <w:t>load</w:t>
      </w:r>
      <w:r>
        <w:t xml:space="preserve">, </w:t>
      </w:r>
      <w:r>
        <w:rPr>
          <w:i/>
        </w:rPr>
        <w:t>loader</w:t>
      </w:r>
      <w:r>
        <w:t xml:space="preserve">, </w:t>
      </w:r>
      <w:proofErr w:type="spellStart"/>
      <w:r>
        <w:rPr>
          <w:i/>
        </w:rPr>
        <w:t>depsList</w:t>
      </w:r>
      <w:proofErr w:type="spellEnd"/>
      <w:r>
        <w:t>).</w:t>
      </w:r>
    </w:p>
    <w:p w14:paraId="2A3A9815" w14:textId="77777777" w:rsidR="00F6452B" w:rsidRDefault="00F26066">
      <w:pPr>
        <w:pStyle w:val="Heading4"/>
      </w:pPr>
      <w:proofErr w:type="spellStart"/>
      <w:proofErr w:type="gramStart"/>
      <w:r>
        <w:t>ProcessLoadDependencies</w:t>
      </w:r>
      <w:proofErr w:type="spellEnd"/>
      <w:r>
        <w:t>(</w:t>
      </w:r>
      <w:proofErr w:type="gramEnd"/>
      <w:r>
        <w:t xml:space="preserve">load, loader, </w:t>
      </w:r>
      <w:proofErr w:type="spellStart"/>
      <w:r>
        <w:t>depsList</w:t>
      </w:r>
      <w:proofErr w:type="spellEnd"/>
      <w:r>
        <w:t>) Abstract Operation</w:t>
      </w:r>
    </w:p>
    <w:p w14:paraId="24E92470" w14:textId="77777777" w:rsidR="00F6452B" w:rsidRDefault="00F26066">
      <w:r>
        <w:t xml:space="preserve">The </w:t>
      </w:r>
      <w:proofErr w:type="spellStart"/>
      <w:r>
        <w:t>ProcessLoadDependencies</w:t>
      </w:r>
      <w:proofErr w:type="spellEnd"/>
      <w:r>
        <w:t xml:space="preserve"> abstract operation is called after one module has nearly finished loading. It starts new loads as needed to </w:t>
      </w:r>
      <w:r>
        <w:rPr>
          <w:rFonts w:ascii="Times New Roman" w:hAnsi="Times New Roman"/>
          <w:i/>
        </w:rPr>
        <w:t>load</w:t>
      </w:r>
      <w:r>
        <w:t xml:space="preserve"> the module's dependencies.</w:t>
      </w:r>
    </w:p>
    <w:p w14:paraId="1F27A91E" w14:textId="77777777" w:rsidR="00F6452B" w:rsidRDefault="00F26066">
      <w:proofErr w:type="spellStart"/>
      <w:r>
        <w:lastRenderedPageBreak/>
        <w:t>ProcessLoadDependencies</w:t>
      </w:r>
      <w:proofErr w:type="spellEnd"/>
      <w:r>
        <w:t xml:space="preserve"> also arranges for </w:t>
      </w:r>
      <w:proofErr w:type="spellStart"/>
      <w:r>
        <w:t>LoadSucceeded</w:t>
      </w:r>
      <w:proofErr w:type="spellEnd"/>
      <w:r>
        <w:t xml:space="preserve"> to be called.</w:t>
      </w:r>
    </w:p>
    <w:p w14:paraId="4F8FA1DD" w14:textId="77777777" w:rsidR="00F6452B" w:rsidRDefault="00F26066">
      <w:r>
        <w:t>The following steps are taken:</w:t>
      </w:r>
    </w:p>
    <w:p w14:paraId="54417D71" w14:textId="77777777" w:rsidR="00F6452B" w:rsidRDefault="00F26066" w:rsidP="00A651E7">
      <w:pPr>
        <w:pStyle w:val="Alg4"/>
        <w:numPr>
          <w:ilvl w:val="0"/>
          <w:numId w:val="35"/>
        </w:numPr>
        <w:pPrChange w:id="297" w:author="David Herman" w:date="2013-12-02T10:26:00Z">
          <w:pPr>
            <w:pStyle w:val="Alg4"/>
            <w:numPr>
              <w:numId w:val="1540"/>
            </w:numPr>
            <w:tabs>
              <w:tab w:val="num" w:pos="360"/>
            </w:tabs>
          </w:pPr>
        </w:pPrChange>
      </w:pPr>
      <w:r>
        <w:t xml:space="preserve">Let </w:t>
      </w:r>
      <w:proofErr w:type="spellStart"/>
      <w:r>
        <w:rPr>
          <w:i/>
        </w:rPr>
        <w:t>refererName</w:t>
      </w:r>
      <w:proofErr w:type="spellEnd"/>
      <w:r>
        <w:t xml:space="preserve"> be </w:t>
      </w:r>
      <w:r>
        <w:rPr>
          <w:i/>
        </w:rPr>
        <w:t>load</w:t>
      </w:r>
      <w:proofErr w:type="gramStart"/>
      <w:r>
        <w:t>.[</w:t>
      </w:r>
      <w:proofErr w:type="gramEnd"/>
      <w:r>
        <w:t>[Name]].</w:t>
      </w:r>
    </w:p>
    <w:p w14:paraId="6F762FF0" w14:textId="77777777" w:rsidR="00F6452B" w:rsidRDefault="00F26066" w:rsidP="00A651E7">
      <w:pPr>
        <w:pStyle w:val="Alg4"/>
        <w:numPr>
          <w:ilvl w:val="0"/>
          <w:numId w:val="35"/>
        </w:numPr>
        <w:pPrChange w:id="298" w:author="David Herman" w:date="2013-12-02T10:26:00Z">
          <w:pPr>
            <w:pStyle w:val="Alg4"/>
            <w:numPr>
              <w:numId w:val="1540"/>
            </w:numPr>
            <w:tabs>
              <w:tab w:val="num" w:pos="360"/>
            </w:tabs>
          </w:pPr>
        </w:pPrChange>
      </w:pPr>
      <w:r>
        <w:t xml:space="preserve">Set the [[Dependencies]] field of </w:t>
      </w:r>
      <w:r>
        <w:rPr>
          <w:i/>
        </w:rPr>
        <w:t>load</w:t>
      </w:r>
      <w:r>
        <w:t xml:space="preserve"> to a new empty List.</w:t>
      </w:r>
    </w:p>
    <w:p w14:paraId="241A0CDD" w14:textId="77777777" w:rsidR="00F6452B" w:rsidRDefault="00F26066" w:rsidP="00A651E7">
      <w:pPr>
        <w:pStyle w:val="Alg4"/>
        <w:numPr>
          <w:ilvl w:val="0"/>
          <w:numId w:val="35"/>
        </w:numPr>
        <w:pPrChange w:id="299" w:author="David Herman" w:date="2013-12-02T10:26:00Z">
          <w:pPr>
            <w:pStyle w:val="Alg4"/>
            <w:numPr>
              <w:numId w:val="1540"/>
            </w:numPr>
            <w:tabs>
              <w:tab w:val="num" w:pos="360"/>
            </w:tabs>
          </w:pPr>
        </w:pPrChange>
      </w:pPr>
      <w:r>
        <w:t xml:space="preserve">Let </w:t>
      </w:r>
      <w:proofErr w:type="spellStart"/>
      <w:r>
        <w:rPr>
          <w:i/>
        </w:rPr>
        <w:t>loadPromises</w:t>
      </w:r>
      <w:proofErr w:type="spellEnd"/>
      <w:r>
        <w:t xml:space="preserve"> be a new empty List.</w:t>
      </w:r>
    </w:p>
    <w:p w14:paraId="166C4BBC" w14:textId="77777777" w:rsidR="00F6452B" w:rsidRDefault="00F26066" w:rsidP="00A651E7">
      <w:pPr>
        <w:pStyle w:val="Alg4"/>
        <w:numPr>
          <w:ilvl w:val="0"/>
          <w:numId w:val="35"/>
        </w:numPr>
        <w:pPrChange w:id="300" w:author="David Herman" w:date="2013-12-02T10:26:00Z">
          <w:pPr>
            <w:pStyle w:val="Alg4"/>
            <w:numPr>
              <w:numId w:val="1540"/>
            </w:numPr>
            <w:tabs>
              <w:tab w:val="num" w:pos="360"/>
            </w:tabs>
          </w:pPr>
        </w:pPrChange>
      </w:pPr>
      <w:r>
        <w:t xml:space="preserve">For each </w:t>
      </w:r>
      <w:r>
        <w:rPr>
          <w:i/>
        </w:rPr>
        <w:t>request</w:t>
      </w:r>
      <w:r>
        <w:t xml:space="preserve"> in </w:t>
      </w:r>
      <w:proofErr w:type="spellStart"/>
      <w:r>
        <w:rPr>
          <w:i/>
        </w:rPr>
        <w:t>depsList</w:t>
      </w:r>
      <w:proofErr w:type="spellEnd"/>
      <w:r>
        <w:t>, do</w:t>
      </w:r>
    </w:p>
    <w:p w14:paraId="53A22FC8" w14:textId="77777777" w:rsidR="00F6452B" w:rsidRDefault="00F26066" w:rsidP="00A651E7">
      <w:pPr>
        <w:pStyle w:val="Alg4"/>
        <w:numPr>
          <w:ilvl w:val="1"/>
          <w:numId w:val="35"/>
        </w:numPr>
        <w:pPrChange w:id="301" w:author="David Herman" w:date="2013-12-02T10:26:00Z">
          <w:pPr>
            <w:pStyle w:val="Alg4"/>
            <w:numPr>
              <w:ilvl w:val="1"/>
              <w:numId w:val="1540"/>
            </w:numPr>
            <w:tabs>
              <w:tab w:val="num" w:pos="360"/>
            </w:tabs>
          </w:pPr>
        </w:pPrChange>
      </w:pPr>
      <w:r>
        <w:t xml:space="preserve">Let </w:t>
      </w:r>
      <w:r>
        <w:rPr>
          <w:i/>
        </w:rPr>
        <w:t>p</w:t>
      </w:r>
      <w:r>
        <w:t xml:space="preserve"> be the result of </w:t>
      </w:r>
      <w:proofErr w:type="spellStart"/>
      <w:proofErr w:type="gramStart"/>
      <w:r>
        <w:t>RequestLoad</w:t>
      </w:r>
      <w:proofErr w:type="spellEnd"/>
      <w:r>
        <w:t>(</w:t>
      </w:r>
      <w:proofErr w:type="gramEnd"/>
      <w:r>
        <w:rPr>
          <w:i/>
        </w:rPr>
        <w:t>loader</w:t>
      </w:r>
      <w:r>
        <w:t xml:space="preserve">, </w:t>
      </w:r>
      <w:r>
        <w:rPr>
          <w:i/>
        </w:rPr>
        <w:t>request</w:t>
      </w:r>
      <w:r>
        <w:t xml:space="preserve">, </w:t>
      </w:r>
      <w:proofErr w:type="spellStart"/>
      <w:r>
        <w:rPr>
          <w:i/>
        </w:rPr>
        <w:t>refererName</w:t>
      </w:r>
      <w:proofErr w:type="spellEnd"/>
      <w:r>
        <w:t xml:space="preserve">, </w:t>
      </w:r>
      <w:r>
        <w:rPr>
          <w:i/>
        </w:rPr>
        <w:t>load</w:t>
      </w:r>
      <w:r>
        <w:t>.[[Address]]).</w:t>
      </w:r>
    </w:p>
    <w:p w14:paraId="100FE63F" w14:textId="77777777" w:rsidR="00F6452B" w:rsidRDefault="00F26066" w:rsidP="00A651E7">
      <w:pPr>
        <w:pStyle w:val="Alg4"/>
        <w:numPr>
          <w:ilvl w:val="1"/>
          <w:numId w:val="35"/>
        </w:numPr>
        <w:pPrChange w:id="302" w:author="David Herman" w:date="2013-12-02T10:26:00Z">
          <w:pPr>
            <w:pStyle w:val="Alg4"/>
            <w:numPr>
              <w:ilvl w:val="1"/>
              <w:numId w:val="1540"/>
            </w:numPr>
            <w:tabs>
              <w:tab w:val="num" w:pos="360"/>
            </w:tabs>
          </w:pPr>
        </w:pPrChange>
      </w:pPr>
      <w:r>
        <w:t xml:space="preserve">Let </w:t>
      </w:r>
      <w:r>
        <w:rPr>
          <w:i/>
        </w:rPr>
        <w:t>F</w:t>
      </w:r>
      <w:r>
        <w:t xml:space="preserve"> be a new anonymous function as defined by </w:t>
      </w:r>
      <w:proofErr w:type="spellStart"/>
      <w:r>
        <w:t>AddDependencyLoad</w:t>
      </w:r>
      <w:proofErr w:type="spellEnd"/>
      <w:r>
        <w:t>.</w:t>
      </w:r>
    </w:p>
    <w:p w14:paraId="4D00C984" w14:textId="77777777" w:rsidR="00F6452B" w:rsidRDefault="00F26066" w:rsidP="00A651E7">
      <w:pPr>
        <w:pStyle w:val="Alg4"/>
        <w:numPr>
          <w:ilvl w:val="1"/>
          <w:numId w:val="35"/>
        </w:numPr>
        <w:pPrChange w:id="303" w:author="David Herman" w:date="2013-12-02T10:26:00Z">
          <w:pPr>
            <w:pStyle w:val="Alg4"/>
            <w:numPr>
              <w:ilvl w:val="1"/>
              <w:numId w:val="1540"/>
            </w:numPr>
            <w:tabs>
              <w:tab w:val="num" w:pos="360"/>
            </w:tabs>
          </w:pPr>
        </w:pPrChange>
      </w:pPr>
      <w:r>
        <w:t xml:space="preserve">Set the [[Load]] internal slot of </w:t>
      </w:r>
      <w:r>
        <w:rPr>
          <w:i/>
        </w:rPr>
        <w:t>F</w:t>
      </w:r>
      <w:r>
        <w:t xml:space="preserve"> to </w:t>
      </w:r>
      <w:r>
        <w:rPr>
          <w:i/>
        </w:rPr>
        <w:t>load</w:t>
      </w:r>
      <w:r>
        <w:t>.</w:t>
      </w:r>
    </w:p>
    <w:p w14:paraId="323FA37F" w14:textId="77777777" w:rsidR="00F6452B" w:rsidRDefault="00F26066" w:rsidP="00A651E7">
      <w:pPr>
        <w:pStyle w:val="Alg4"/>
        <w:numPr>
          <w:ilvl w:val="1"/>
          <w:numId w:val="35"/>
        </w:numPr>
        <w:pPrChange w:id="304" w:author="David Herman" w:date="2013-12-02T10:26:00Z">
          <w:pPr>
            <w:pStyle w:val="Alg4"/>
            <w:numPr>
              <w:ilvl w:val="1"/>
              <w:numId w:val="1540"/>
            </w:numPr>
            <w:tabs>
              <w:tab w:val="num" w:pos="360"/>
            </w:tabs>
          </w:pPr>
        </w:pPrChange>
      </w:pPr>
      <w:r>
        <w:t xml:space="preserve">Set the [[Request]] internal slot of </w:t>
      </w:r>
      <w:r>
        <w:rPr>
          <w:i/>
        </w:rPr>
        <w:t>F</w:t>
      </w:r>
      <w:r>
        <w:t xml:space="preserve"> to </w:t>
      </w:r>
      <w:r>
        <w:rPr>
          <w:i/>
        </w:rPr>
        <w:t>request</w:t>
      </w:r>
      <w:r>
        <w:t>.</w:t>
      </w:r>
    </w:p>
    <w:p w14:paraId="4E70111C" w14:textId="77777777" w:rsidR="00F6452B" w:rsidRDefault="00F26066" w:rsidP="00A651E7">
      <w:pPr>
        <w:pStyle w:val="Alg4"/>
        <w:numPr>
          <w:ilvl w:val="1"/>
          <w:numId w:val="35"/>
        </w:numPr>
        <w:pPrChange w:id="305" w:author="David Herman" w:date="2013-12-02T10:26:00Z">
          <w:pPr>
            <w:pStyle w:val="Alg4"/>
            <w:numPr>
              <w:ilvl w:val="1"/>
              <w:numId w:val="1540"/>
            </w:numPr>
            <w:tabs>
              <w:tab w:val="num" w:pos="360"/>
            </w:tabs>
          </w:pPr>
        </w:pPrChange>
      </w:pPr>
      <w:r>
        <w:t xml:space="preserve">Let </w:t>
      </w:r>
      <w:r>
        <w:rPr>
          <w:i/>
        </w:rPr>
        <w:t>p</w:t>
      </w:r>
      <w:r>
        <w:t xml:space="preserve"> be the result of </w:t>
      </w:r>
      <w:proofErr w:type="spellStart"/>
      <w:proofErr w:type="gramStart"/>
      <w:r>
        <w:t>PromiseThen</w:t>
      </w:r>
      <w:proofErr w:type="spellEnd"/>
      <w:r>
        <w:t>(</w:t>
      </w:r>
      <w:proofErr w:type="gramEnd"/>
      <w:r>
        <w:rPr>
          <w:i/>
        </w:rPr>
        <w:t>p</w:t>
      </w:r>
      <w:r>
        <w:t xml:space="preserve">, </w:t>
      </w:r>
      <w:r>
        <w:rPr>
          <w:i/>
        </w:rPr>
        <w:t>F</w:t>
      </w:r>
      <w:r>
        <w:t>).</w:t>
      </w:r>
    </w:p>
    <w:p w14:paraId="3C4D2E12" w14:textId="77777777" w:rsidR="00F6452B" w:rsidRDefault="00F26066" w:rsidP="00A651E7">
      <w:pPr>
        <w:pStyle w:val="Alg4"/>
        <w:numPr>
          <w:ilvl w:val="1"/>
          <w:numId w:val="35"/>
        </w:numPr>
        <w:pPrChange w:id="306" w:author="David Herman" w:date="2013-12-02T10:26:00Z">
          <w:pPr>
            <w:pStyle w:val="Alg4"/>
            <w:numPr>
              <w:ilvl w:val="1"/>
              <w:numId w:val="1540"/>
            </w:numPr>
            <w:tabs>
              <w:tab w:val="num" w:pos="360"/>
            </w:tabs>
          </w:pPr>
        </w:pPrChange>
      </w:pPr>
      <w:r>
        <w:t xml:space="preserve">Append </w:t>
      </w:r>
      <w:r>
        <w:rPr>
          <w:i/>
        </w:rPr>
        <w:t>p</w:t>
      </w:r>
      <w:r>
        <w:t xml:space="preserve"> as the last element of </w:t>
      </w:r>
      <w:proofErr w:type="spellStart"/>
      <w:r>
        <w:rPr>
          <w:i/>
        </w:rPr>
        <w:t>loadPromises</w:t>
      </w:r>
      <w:proofErr w:type="spellEnd"/>
      <w:r>
        <w:t>.</w:t>
      </w:r>
    </w:p>
    <w:p w14:paraId="77ED4CA4" w14:textId="77777777" w:rsidR="00F6452B" w:rsidRDefault="00F26066" w:rsidP="00A651E7">
      <w:pPr>
        <w:pStyle w:val="Alg4"/>
        <w:numPr>
          <w:ilvl w:val="0"/>
          <w:numId w:val="35"/>
        </w:numPr>
        <w:pPrChange w:id="307" w:author="David Herman" w:date="2013-12-02T10:26:00Z">
          <w:pPr>
            <w:pStyle w:val="Alg4"/>
            <w:numPr>
              <w:numId w:val="1540"/>
            </w:numPr>
            <w:tabs>
              <w:tab w:val="num" w:pos="360"/>
            </w:tabs>
          </w:pPr>
        </w:pPrChange>
      </w:pPr>
      <w:r>
        <w:t xml:space="preserve">Let </w:t>
      </w:r>
      <w:r>
        <w:rPr>
          <w:i/>
        </w:rPr>
        <w:t>p</w:t>
      </w:r>
      <w:r>
        <w:t xml:space="preserve"> be </w:t>
      </w:r>
      <w:proofErr w:type="spellStart"/>
      <w:proofErr w:type="gramStart"/>
      <w:r>
        <w:t>PromiseAll</w:t>
      </w:r>
      <w:proofErr w:type="spellEnd"/>
      <w:r>
        <w:t>(</w:t>
      </w:r>
      <w:proofErr w:type="spellStart"/>
      <w:proofErr w:type="gramEnd"/>
      <w:r>
        <w:rPr>
          <w:i/>
        </w:rPr>
        <w:t>loadPromises</w:t>
      </w:r>
      <w:proofErr w:type="spellEnd"/>
      <w:r>
        <w:t>).</w:t>
      </w:r>
    </w:p>
    <w:p w14:paraId="65A22331" w14:textId="77777777" w:rsidR="00F6452B" w:rsidRDefault="00F26066" w:rsidP="00A651E7">
      <w:pPr>
        <w:pStyle w:val="Alg4"/>
        <w:numPr>
          <w:ilvl w:val="0"/>
          <w:numId w:val="35"/>
        </w:numPr>
        <w:pPrChange w:id="308" w:author="David Herman" w:date="2013-12-02T10:26:00Z">
          <w:pPr>
            <w:pStyle w:val="Alg4"/>
            <w:numPr>
              <w:numId w:val="1540"/>
            </w:numPr>
            <w:tabs>
              <w:tab w:val="num" w:pos="360"/>
            </w:tabs>
          </w:pPr>
        </w:pPrChange>
      </w:pPr>
      <w:r>
        <w:t xml:space="preserve">Let </w:t>
      </w:r>
      <w:r>
        <w:rPr>
          <w:i/>
        </w:rPr>
        <w:t>F</w:t>
      </w:r>
      <w:r>
        <w:t xml:space="preserve"> be a new anonymous function as defined by </w:t>
      </w:r>
      <w:proofErr w:type="spellStart"/>
      <w:r>
        <w:t>LoadSucceeded</w:t>
      </w:r>
      <w:proofErr w:type="spellEnd"/>
      <w:r>
        <w:t>.</w:t>
      </w:r>
    </w:p>
    <w:p w14:paraId="182CF322" w14:textId="77777777" w:rsidR="00F6452B" w:rsidRDefault="00F26066" w:rsidP="00A651E7">
      <w:pPr>
        <w:pStyle w:val="Alg4"/>
        <w:numPr>
          <w:ilvl w:val="0"/>
          <w:numId w:val="35"/>
        </w:numPr>
        <w:pPrChange w:id="309" w:author="David Herman" w:date="2013-12-02T10:26:00Z">
          <w:pPr>
            <w:pStyle w:val="Alg4"/>
            <w:numPr>
              <w:numId w:val="1540"/>
            </w:numPr>
            <w:tabs>
              <w:tab w:val="num" w:pos="360"/>
            </w:tabs>
          </w:pPr>
        </w:pPrChange>
      </w:pPr>
      <w:r>
        <w:t xml:space="preserve">Set the [[Load]] internal slot of </w:t>
      </w:r>
      <w:r>
        <w:rPr>
          <w:i/>
        </w:rPr>
        <w:t>F</w:t>
      </w:r>
      <w:r>
        <w:t xml:space="preserve"> to </w:t>
      </w:r>
      <w:r>
        <w:rPr>
          <w:i/>
        </w:rPr>
        <w:t>load</w:t>
      </w:r>
      <w:r>
        <w:t>.</w:t>
      </w:r>
    </w:p>
    <w:p w14:paraId="0F781B26" w14:textId="77777777" w:rsidR="00F6452B" w:rsidRDefault="00F26066" w:rsidP="00A651E7">
      <w:pPr>
        <w:pStyle w:val="Alg4"/>
        <w:numPr>
          <w:ilvl w:val="0"/>
          <w:numId w:val="35"/>
        </w:numPr>
        <w:pPrChange w:id="310" w:author="David Herman" w:date="2013-12-02T10:26:00Z">
          <w:pPr>
            <w:pStyle w:val="Alg4"/>
            <w:numPr>
              <w:numId w:val="1540"/>
            </w:numPr>
            <w:tabs>
              <w:tab w:val="num" w:pos="360"/>
            </w:tabs>
          </w:pPr>
        </w:pPrChange>
      </w:pPr>
      <w:r>
        <w:t xml:space="preserve">Let </w:t>
      </w:r>
      <w:r>
        <w:rPr>
          <w:i/>
        </w:rPr>
        <w:t>p</w:t>
      </w:r>
      <w:r>
        <w:t xml:space="preserve"> be the result of </w:t>
      </w:r>
      <w:proofErr w:type="spellStart"/>
      <w:proofErr w:type="gramStart"/>
      <w:r>
        <w:t>PromiseThen</w:t>
      </w:r>
      <w:proofErr w:type="spellEnd"/>
      <w:r>
        <w:t>(</w:t>
      </w:r>
      <w:proofErr w:type="gramEnd"/>
      <w:r>
        <w:rPr>
          <w:i/>
        </w:rPr>
        <w:t>p</w:t>
      </w:r>
      <w:r>
        <w:t xml:space="preserve">, </w:t>
      </w:r>
      <w:r>
        <w:rPr>
          <w:i/>
        </w:rPr>
        <w:t>F</w:t>
      </w:r>
      <w:r>
        <w:t>).</w:t>
      </w:r>
    </w:p>
    <w:p w14:paraId="0DB63256" w14:textId="77777777" w:rsidR="00F6452B" w:rsidRDefault="00F26066" w:rsidP="00A651E7">
      <w:pPr>
        <w:pStyle w:val="Alg4"/>
        <w:numPr>
          <w:ilvl w:val="0"/>
          <w:numId w:val="35"/>
        </w:numPr>
        <w:spacing w:after="240"/>
        <w:contextualSpacing/>
        <w:pPrChange w:id="311" w:author="David Herman" w:date="2013-12-02T10:26:00Z">
          <w:pPr>
            <w:pStyle w:val="Alg4"/>
            <w:numPr>
              <w:numId w:val="1540"/>
            </w:numPr>
            <w:tabs>
              <w:tab w:val="num" w:pos="360"/>
            </w:tabs>
            <w:spacing w:after="240"/>
            <w:contextualSpacing/>
          </w:pPr>
        </w:pPrChange>
      </w:pPr>
      <w:r>
        <w:t xml:space="preserve">Return </w:t>
      </w:r>
      <w:r>
        <w:rPr>
          <w:i/>
        </w:rPr>
        <w:t>p</w:t>
      </w:r>
      <w:r>
        <w:t>.</w:t>
      </w:r>
    </w:p>
    <w:p w14:paraId="21B5C331" w14:textId="77777777" w:rsidR="00F6452B" w:rsidRDefault="00F26066">
      <w:pPr>
        <w:pStyle w:val="Heading4"/>
      </w:pPr>
      <w:proofErr w:type="spellStart"/>
      <w:r>
        <w:t>AddDependencyLoad</w:t>
      </w:r>
      <w:proofErr w:type="spellEnd"/>
      <w:r>
        <w:t xml:space="preserve"> Functions</w:t>
      </w:r>
    </w:p>
    <w:p w14:paraId="550E003F" w14:textId="77777777" w:rsidR="00F6452B" w:rsidRDefault="00F26066">
      <w:r>
        <w:t xml:space="preserve">An </w:t>
      </w:r>
      <w:proofErr w:type="spellStart"/>
      <w:r>
        <w:t>AddDependencyLoad</w:t>
      </w:r>
      <w:proofErr w:type="spellEnd"/>
      <w:r>
        <w:t xml:space="preserve"> function is an anonymous function that adds a Load Record for a dependency to any </w:t>
      </w:r>
      <w:proofErr w:type="spellStart"/>
      <w:r>
        <w:t>LinkSets</w:t>
      </w:r>
      <w:proofErr w:type="spellEnd"/>
      <w:r>
        <w:t xml:space="preserve"> associated with the parent Load.</w:t>
      </w:r>
    </w:p>
    <w:p w14:paraId="152C5BBD" w14:textId="77777777" w:rsidR="00F6452B" w:rsidRDefault="00F26066">
      <w:r>
        <w:t xml:space="preserve">Each </w:t>
      </w:r>
      <w:proofErr w:type="spellStart"/>
      <w:r>
        <w:t>AddDependencyLoad</w:t>
      </w:r>
      <w:proofErr w:type="spellEnd"/>
      <w:r>
        <w:t xml:space="preserve"> function has [[</w:t>
      </w:r>
      <w:proofErr w:type="spellStart"/>
      <w:r>
        <w:t>ParentLoad</w:t>
      </w:r>
      <w:proofErr w:type="spellEnd"/>
      <w:r>
        <w:t>]] and [[Request]] internal slots.</w:t>
      </w:r>
    </w:p>
    <w:p w14:paraId="61C815E2" w14:textId="77777777" w:rsidR="00F6452B" w:rsidRDefault="00F26066">
      <w:r>
        <w:t xml:space="preserve">When an </w:t>
      </w:r>
      <w:proofErr w:type="spellStart"/>
      <w:r>
        <w:t>AddDependencyLoad</w:t>
      </w:r>
      <w:proofErr w:type="spellEnd"/>
      <w:r>
        <w:t xml:space="preserve"> function </w:t>
      </w:r>
      <w:r>
        <w:rPr>
          <w:rFonts w:ascii="Times New Roman" w:hAnsi="Times New Roman"/>
          <w:i/>
        </w:rPr>
        <w:t>F</w:t>
      </w:r>
      <w:r>
        <w:t xml:space="preserve"> is called with argument </w:t>
      </w:r>
      <w:proofErr w:type="spellStart"/>
      <w:r>
        <w:rPr>
          <w:rFonts w:ascii="Times New Roman" w:hAnsi="Times New Roman"/>
          <w:i/>
        </w:rPr>
        <w:t>depLoad</w:t>
      </w:r>
      <w:proofErr w:type="spellEnd"/>
      <w:r>
        <w:t>, the following steps are taken:</w:t>
      </w:r>
    </w:p>
    <w:p w14:paraId="53FC7018" w14:textId="77777777" w:rsidR="00F6452B" w:rsidRDefault="00F26066" w:rsidP="00A651E7">
      <w:pPr>
        <w:pStyle w:val="Alg4"/>
        <w:numPr>
          <w:ilvl w:val="0"/>
          <w:numId w:val="36"/>
        </w:numPr>
        <w:pPrChange w:id="312" w:author="David Herman" w:date="2013-12-02T10:26:00Z">
          <w:pPr>
            <w:pStyle w:val="Alg4"/>
            <w:numPr>
              <w:numId w:val="1541"/>
            </w:numPr>
            <w:tabs>
              <w:tab w:val="num" w:pos="360"/>
            </w:tabs>
          </w:pPr>
        </w:pPrChange>
      </w:pPr>
      <w:r>
        <w:t xml:space="preserve">Let </w:t>
      </w:r>
      <w:proofErr w:type="spellStart"/>
      <w:r>
        <w:rPr>
          <w:i/>
        </w:rPr>
        <w:t>parentLoad</w:t>
      </w:r>
      <w:proofErr w:type="spellEnd"/>
      <w:r>
        <w:t xml:space="preserve"> be </w:t>
      </w:r>
      <w:r>
        <w:rPr>
          <w:i/>
        </w:rPr>
        <w:t>F</w:t>
      </w:r>
      <w:proofErr w:type="gramStart"/>
      <w:r>
        <w:t>.[</w:t>
      </w:r>
      <w:proofErr w:type="gramEnd"/>
      <w:r>
        <w:t>[</w:t>
      </w:r>
      <w:proofErr w:type="spellStart"/>
      <w:r>
        <w:t>ParentLoad</w:t>
      </w:r>
      <w:proofErr w:type="spellEnd"/>
      <w:r>
        <w:t>]].</w:t>
      </w:r>
    </w:p>
    <w:p w14:paraId="16651F44" w14:textId="77777777" w:rsidR="00F6452B" w:rsidRDefault="00F26066" w:rsidP="00A651E7">
      <w:pPr>
        <w:pStyle w:val="Alg4"/>
        <w:numPr>
          <w:ilvl w:val="0"/>
          <w:numId w:val="36"/>
        </w:numPr>
        <w:pPrChange w:id="313" w:author="David Herman" w:date="2013-12-02T10:26:00Z">
          <w:pPr>
            <w:pStyle w:val="Alg4"/>
            <w:numPr>
              <w:numId w:val="1541"/>
            </w:numPr>
            <w:tabs>
              <w:tab w:val="num" w:pos="360"/>
            </w:tabs>
          </w:pPr>
        </w:pPrChange>
      </w:pPr>
      <w:r>
        <w:t xml:space="preserve">Let </w:t>
      </w:r>
      <w:r>
        <w:rPr>
          <w:i/>
        </w:rPr>
        <w:t>request</w:t>
      </w:r>
      <w:r>
        <w:t xml:space="preserve"> be </w:t>
      </w:r>
      <w:r>
        <w:rPr>
          <w:i/>
        </w:rPr>
        <w:t>F</w:t>
      </w:r>
      <w:proofErr w:type="gramStart"/>
      <w:r>
        <w:t>.[</w:t>
      </w:r>
      <w:proofErr w:type="gramEnd"/>
      <w:r>
        <w:t>[Request]].</w:t>
      </w:r>
    </w:p>
    <w:p w14:paraId="406D1F50" w14:textId="77777777" w:rsidR="00F6452B" w:rsidRDefault="00F26066" w:rsidP="00A651E7">
      <w:pPr>
        <w:pStyle w:val="Alg4"/>
        <w:numPr>
          <w:ilvl w:val="0"/>
          <w:numId w:val="36"/>
        </w:numPr>
        <w:pPrChange w:id="314" w:author="David Herman" w:date="2013-12-02T10:26:00Z">
          <w:pPr>
            <w:pStyle w:val="Alg4"/>
            <w:numPr>
              <w:numId w:val="1541"/>
            </w:numPr>
            <w:tabs>
              <w:tab w:val="num" w:pos="360"/>
            </w:tabs>
          </w:pPr>
        </w:pPrChange>
      </w:pPr>
      <w:r>
        <w:t xml:space="preserve">Assert: There is no Record in the List </w:t>
      </w:r>
      <w:proofErr w:type="spellStart"/>
      <w:r>
        <w:rPr>
          <w:i/>
        </w:rPr>
        <w:t>parentLoad</w:t>
      </w:r>
      <w:proofErr w:type="spellEnd"/>
      <w:proofErr w:type="gramStart"/>
      <w:r>
        <w:t>.[</w:t>
      </w:r>
      <w:proofErr w:type="gramEnd"/>
      <w:r>
        <w:t xml:space="preserve">[Dependencies]] whose [[key]] field is equal to </w:t>
      </w:r>
      <w:r>
        <w:rPr>
          <w:i/>
        </w:rPr>
        <w:t>request</w:t>
      </w:r>
      <w:r>
        <w:t>.</w:t>
      </w:r>
    </w:p>
    <w:p w14:paraId="35570EF7" w14:textId="77777777" w:rsidR="00F6452B" w:rsidRDefault="00F26066" w:rsidP="00A651E7">
      <w:pPr>
        <w:pStyle w:val="Alg4"/>
        <w:numPr>
          <w:ilvl w:val="0"/>
          <w:numId w:val="36"/>
        </w:numPr>
        <w:pPrChange w:id="315" w:author="David Herman" w:date="2013-12-02T10:26:00Z">
          <w:pPr>
            <w:pStyle w:val="Alg4"/>
            <w:numPr>
              <w:numId w:val="1541"/>
            </w:numPr>
            <w:tabs>
              <w:tab w:val="num" w:pos="360"/>
            </w:tabs>
          </w:pPr>
        </w:pPrChange>
      </w:pPr>
      <w:r>
        <w:t xml:space="preserve">Add the Record {[[key]]: </w:t>
      </w:r>
      <w:r>
        <w:rPr>
          <w:i/>
        </w:rPr>
        <w:t>request</w:t>
      </w:r>
      <w:r>
        <w:t xml:space="preserve">, [[value]]: </w:t>
      </w:r>
      <w:proofErr w:type="spellStart"/>
      <w:r>
        <w:rPr>
          <w:i/>
        </w:rPr>
        <w:t>depLoad</w:t>
      </w:r>
      <w:proofErr w:type="spellEnd"/>
      <w:proofErr w:type="gramStart"/>
      <w:r>
        <w:t>.[</w:t>
      </w:r>
      <w:proofErr w:type="gramEnd"/>
      <w:r>
        <w:t xml:space="preserve">[Name]]} to the List </w:t>
      </w:r>
      <w:proofErr w:type="spellStart"/>
      <w:r>
        <w:rPr>
          <w:i/>
        </w:rPr>
        <w:t>parentLoad</w:t>
      </w:r>
      <w:proofErr w:type="spellEnd"/>
      <w:r>
        <w:t>.[[Dependencies]].</w:t>
      </w:r>
    </w:p>
    <w:p w14:paraId="67E5D778" w14:textId="77777777" w:rsidR="00F6452B" w:rsidRDefault="00F26066" w:rsidP="00A651E7">
      <w:pPr>
        <w:pStyle w:val="Alg4"/>
        <w:numPr>
          <w:ilvl w:val="0"/>
          <w:numId w:val="36"/>
        </w:numPr>
        <w:pPrChange w:id="316" w:author="David Herman" w:date="2013-12-02T10:26:00Z">
          <w:pPr>
            <w:pStyle w:val="Alg4"/>
            <w:numPr>
              <w:numId w:val="1541"/>
            </w:numPr>
            <w:tabs>
              <w:tab w:val="num" w:pos="360"/>
            </w:tabs>
          </w:pPr>
        </w:pPrChange>
      </w:pPr>
      <w:r>
        <w:t xml:space="preserve">If </w:t>
      </w:r>
      <w:proofErr w:type="spellStart"/>
      <w:r>
        <w:rPr>
          <w:i/>
        </w:rPr>
        <w:t>depLoad</w:t>
      </w:r>
      <w:proofErr w:type="spellEnd"/>
      <w:proofErr w:type="gramStart"/>
      <w:r>
        <w:t>.[</w:t>
      </w:r>
      <w:proofErr w:type="gramEnd"/>
      <w:r>
        <w:t xml:space="preserve">[Status]] is not </w:t>
      </w:r>
      <w:r>
        <w:rPr>
          <w:rFonts w:ascii="Courier New" w:hAnsi="Courier New"/>
          <w:b/>
        </w:rPr>
        <w:t>"linked"</w:t>
      </w:r>
      <w:r>
        <w:t>, then</w:t>
      </w:r>
    </w:p>
    <w:p w14:paraId="77880A34" w14:textId="77777777" w:rsidR="00F6452B" w:rsidRDefault="00F26066" w:rsidP="00A651E7">
      <w:pPr>
        <w:pStyle w:val="Alg4"/>
        <w:numPr>
          <w:ilvl w:val="1"/>
          <w:numId w:val="36"/>
        </w:numPr>
        <w:pPrChange w:id="317" w:author="David Herman" w:date="2013-12-02T10:26:00Z">
          <w:pPr>
            <w:pStyle w:val="Alg4"/>
            <w:numPr>
              <w:ilvl w:val="1"/>
              <w:numId w:val="1541"/>
            </w:numPr>
            <w:tabs>
              <w:tab w:val="num" w:pos="360"/>
            </w:tabs>
          </w:pPr>
        </w:pPrChange>
      </w:pPr>
      <w:r>
        <w:t xml:space="preserve">Let </w:t>
      </w:r>
      <w:proofErr w:type="spellStart"/>
      <w:r>
        <w:rPr>
          <w:i/>
        </w:rPr>
        <w:t>linkSets</w:t>
      </w:r>
      <w:proofErr w:type="spellEnd"/>
      <w:r>
        <w:t xml:space="preserve"> be a copy of the List </w:t>
      </w:r>
      <w:proofErr w:type="spellStart"/>
      <w:r>
        <w:rPr>
          <w:i/>
        </w:rPr>
        <w:t>parentLoad</w:t>
      </w:r>
      <w:proofErr w:type="spellEnd"/>
      <w:proofErr w:type="gramStart"/>
      <w:r>
        <w:t>.[</w:t>
      </w:r>
      <w:proofErr w:type="gramEnd"/>
      <w:r>
        <w:t>[</w:t>
      </w:r>
      <w:proofErr w:type="spellStart"/>
      <w:r>
        <w:t>LinkSets</w:t>
      </w:r>
      <w:proofErr w:type="spellEnd"/>
      <w:r>
        <w:t>]].</w:t>
      </w:r>
    </w:p>
    <w:p w14:paraId="38FC7782" w14:textId="77777777" w:rsidR="00F6452B" w:rsidRDefault="00F26066" w:rsidP="00A651E7">
      <w:pPr>
        <w:pStyle w:val="Alg4"/>
        <w:numPr>
          <w:ilvl w:val="1"/>
          <w:numId w:val="36"/>
        </w:numPr>
        <w:pPrChange w:id="318" w:author="David Herman" w:date="2013-12-02T10:26:00Z">
          <w:pPr>
            <w:pStyle w:val="Alg4"/>
            <w:numPr>
              <w:ilvl w:val="1"/>
              <w:numId w:val="1541"/>
            </w:numPr>
            <w:tabs>
              <w:tab w:val="num" w:pos="360"/>
            </w:tabs>
          </w:pPr>
        </w:pPrChange>
      </w:pPr>
      <w:r>
        <w:t xml:space="preserve">For each </w:t>
      </w:r>
      <w:proofErr w:type="spellStart"/>
      <w:r>
        <w:rPr>
          <w:i/>
        </w:rPr>
        <w:t>linkSet</w:t>
      </w:r>
      <w:proofErr w:type="spellEnd"/>
      <w:r>
        <w:t xml:space="preserve"> in </w:t>
      </w:r>
      <w:proofErr w:type="spellStart"/>
      <w:r>
        <w:rPr>
          <w:i/>
        </w:rPr>
        <w:t>linkSets</w:t>
      </w:r>
      <w:proofErr w:type="spellEnd"/>
      <w:r>
        <w:t>, do</w:t>
      </w:r>
    </w:p>
    <w:p w14:paraId="48819190" w14:textId="77777777" w:rsidR="00F6452B" w:rsidRDefault="00F26066" w:rsidP="00A651E7">
      <w:pPr>
        <w:pStyle w:val="Alg4"/>
        <w:numPr>
          <w:ilvl w:val="2"/>
          <w:numId w:val="36"/>
        </w:numPr>
        <w:spacing w:after="240"/>
        <w:contextualSpacing/>
        <w:pPrChange w:id="319" w:author="David Herman" w:date="2013-12-02T10:26:00Z">
          <w:pPr>
            <w:pStyle w:val="Alg4"/>
            <w:numPr>
              <w:ilvl w:val="2"/>
              <w:numId w:val="1541"/>
            </w:numPr>
            <w:tabs>
              <w:tab w:val="num" w:pos="360"/>
            </w:tabs>
            <w:spacing w:after="240"/>
            <w:contextualSpacing/>
          </w:pPr>
        </w:pPrChange>
      </w:pPr>
      <w:r>
        <w:t xml:space="preserve">Call </w:t>
      </w:r>
      <w:proofErr w:type="spellStart"/>
      <w:proofErr w:type="gramStart"/>
      <w:r>
        <w:t>AddLoadToLinkSet</w:t>
      </w:r>
      <w:proofErr w:type="spellEnd"/>
      <w:r>
        <w:t>(</w:t>
      </w:r>
      <w:proofErr w:type="spellStart"/>
      <w:proofErr w:type="gramEnd"/>
      <w:r>
        <w:rPr>
          <w:i/>
        </w:rPr>
        <w:t>linkSet</w:t>
      </w:r>
      <w:proofErr w:type="spellEnd"/>
      <w:r>
        <w:t xml:space="preserve">, </w:t>
      </w:r>
      <w:proofErr w:type="spellStart"/>
      <w:r>
        <w:rPr>
          <w:i/>
        </w:rPr>
        <w:t>depLoad</w:t>
      </w:r>
      <w:proofErr w:type="spellEnd"/>
      <w:r>
        <w:t>).</w:t>
      </w:r>
    </w:p>
    <w:p w14:paraId="2DBA2B43" w14:textId="77777777" w:rsidR="00F6452B" w:rsidRDefault="00F26066">
      <w:pPr>
        <w:pStyle w:val="Heading4"/>
      </w:pPr>
      <w:proofErr w:type="spellStart"/>
      <w:r>
        <w:t>LoadSucceeded</w:t>
      </w:r>
      <w:proofErr w:type="spellEnd"/>
      <w:r>
        <w:t xml:space="preserve"> Functions</w:t>
      </w:r>
    </w:p>
    <w:p w14:paraId="5A1A7D09" w14:textId="77777777" w:rsidR="00F6452B" w:rsidRDefault="00F26066">
      <w:r>
        <w:t xml:space="preserve">A </w:t>
      </w:r>
      <w:proofErr w:type="spellStart"/>
      <w:r>
        <w:t>LoadSucceeded</w:t>
      </w:r>
      <w:proofErr w:type="spellEnd"/>
      <w:r>
        <w:t xml:space="preserve"> function is an anonymous function that transitions a Load Record from </w:t>
      </w:r>
      <w:r>
        <w:rPr>
          <w:rFonts w:ascii="Courier New" w:hAnsi="Courier New"/>
          <w:b/>
        </w:rPr>
        <w:t>"loading"</w:t>
      </w:r>
      <w:r>
        <w:t xml:space="preserve"> to </w:t>
      </w:r>
      <w:r>
        <w:rPr>
          <w:rFonts w:ascii="Courier New" w:hAnsi="Courier New"/>
          <w:b/>
        </w:rPr>
        <w:t>"loaded"</w:t>
      </w:r>
      <w:r>
        <w:t xml:space="preserve"> and notifies all associated </w:t>
      </w:r>
      <w:proofErr w:type="spellStart"/>
      <w:r>
        <w:t>LinkSet</w:t>
      </w:r>
      <w:proofErr w:type="spellEnd"/>
      <w:r>
        <w:t xml:space="preserve"> Records of the change. This function concludes the loader pipeline. It is called after all a newly loaded module's dependencies are successfully processed.</w:t>
      </w:r>
    </w:p>
    <w:p w14:paraId="453B97FD" w14:textId="77777777" w:rsidR="00F6452B" w:rsidRDefault="00F26066">
      <w:r>
        <w:t xml:space="preserve">Each </w:t>
      </w:r>
      <w:proofErr w:type="spellStart"/>
      <w:r>
        <w:t>LoadSucceeded</w:t>
      </w:r>
      <w:proofErr w:type="spellEnd"/>
      <w:r>
        <w:t xml:space="preserve"> function has </w:t>
      </w:r>
      <w:proofErr w:type="gramStart"/>
      <w:r>
        <w:t>a</w:t>
      </w:r>
      <w:proofErr w:type="gramEnd"/>
      <w:r>
        <w:t xml:space="preserve"> [[Load]] internal slot.</w:t>
      </w:r>
    </w:p>
    <w:p w14:paraId="1A4296F6" w14:textId="77777777" w:rsidR="00F6452B" w:rsidRDefault="00F26066">
      <w:r>
        <w:t xml:space="preserve">When a </w:t>
      </w:r>
      <w:proofErr w:type="spellStart"/>
      <w:r>
        <w:t>LoadSucceeded</w:t>
      </w:r>
      <w:proofErr w:type="spellEnd"/>
      <w:r>
        <w:t xml:space="preserve"> function </w:t>
      </w:r>
      <w:r>
        <w:rPr>
          <w:rFonts w:ascii="Times New Roman" w:hAnsi="Times New Roman"/>
          <w:i/>
        </w:rPr>
        <w:t>F</w:t>
      </w:r>
      <w:r>
        <w:t xml:space="preserve"> is called, the following steps are taken:</w:t>
      </w:r>
    </w:p>
    <w:p w14:paraId="07A60AE0" w14:textId="77777777" w:rsidR="00F6452B" w:rsidRDefault="00F26066" w:rsidP="00A651E7">
      <w:pPr>
        <w:pStyle w:val="Alg4"/>
        <w:numPr>
          <w:ilvl w:val="0"/>
          <w:numId w:val="37"/>
        </w:numPr>
        <w:pPrChange w:id="320" w:author="David Herman" w:date="2013-12-02T10:26:00Z">
          <w:pPr>
            <w:pStyle w:val="Alg4"/>
            <w:numPr>
              <w:numId w:val="1542"/>
            </w:numPr>
            <w:tabs>
              <w:tab w:val="num" w:pos="360"/>
            </w:tabs>
          </w:pPr>
        </w:pPrChange>
      </w:pPr>
      <w:r>
        <w:t xml:space="preserve">Let </w:t>
      </w:r>
      <w:r>
        <w:rPr>
          <w:i/>
        </w:rPr>
        <w:t>load</w:t>
      </w:r>
      <w:r>
        <w:t xml:space="preserve"> be </w:t>
      </w:r>
      <w:r>
        <w:rPr>
          <w:i/>
        </w:rPr>
        <w:t>F</w:t>
      </w:r>
      <w:proofErr w:type="gramStart"/>
      <w:r>
        <w:t>.[</w:t>
      </w:r>
      <w:proofErr w:type="gramEnd"/>
      <w:r>
        <w:t>[Load]].</w:t>
      </w:r>
    </w:p>
    <w:p w14:paraId="07FBED00" w14:textId="77777777" w:rsidR="00F6452B" w:rsidRDefault="00F26066" w:rsidP="00A651E7">
      <w:pPr>
        <w:pStyle w:val="Alg4"/>
        <w:numPr>
          <w:ilvl w:val="0"/>
          <w:numId w:val="37"/>
        </w:numPr>
        <w:pPrChange w:id="321" w:author="David Herman" w:date="2013-12-02T10:26:00Z">
          <w:pPr>
            <w:pStyle w:val="Alg4"/>
            <w:numPr>
              <w:numId w:val="1542"/>
            </w:numPr>
            <w:tabs>
              <w:tab w:val="num" w:pos="360"/>
            </w:tabs>
          </w:pPr>
        </w:pPrChange>
      </w:pPr>
      <w:r>
        <w:t xml:space="preserve">Assert: </w:t>
      </w:r>
      <w:r>
        <w:rPr>
          <w:i/>
        </w:rPr>
        <w:t>load</w:t>
      </w:r>
      <w:proofErr w:type="gramStart"/>
      <w:r>
        <w:t>.[</w:t>
      </w:r>
      <w:proofErr w:type="gramEnd"/>
      <w:r>
        <w:t xml:space="preserve">[Status]] is </w:t>
      </w:r>
      <w:r>
        <w:rPr>
          <w:rFonts w:ascii="Courier New" w:hAnsi="Courier New"/>
          <w:b/>
        </w:rPr>
        <w:t>"loading"</w:t>
      </w:r>
      <w:r>
        <w:t>.</w:t>
      </w:r>
    </w:p>
    <w:p w14:paraId="66BFC043" w14:textId="77777777" w:rsidR="00F6452B" w:rsidRDefault="00F26066" w:rsidP="00A651E7">
      <w:pPr>
        <w:pStyle w:val="Alg4"/>
        <w:numPr>
          <w:ilvl w:val="0"/>
          <w:numId w:val="37"/>
        </w:numPr>
        <w:pPrChange w:id="322" w:author="David Herman" w:date="2013-12-02T10:26:00Z">
          <w:pPr>
            <w:pStyle w:val="Alg4"/>
            <w:numPr>
              <w:numId w:val="1542"/>
            </w:numPr>
            <w:tabs>
              <w:tab w:val="num" w:pos="360"/>
            </w:tabs>
          </w:pPr>
        </w:pPrChange>
      </w:pPr>
      <w:r>
        <w:t xml:space="preserve">Set the [[Status]] field of </w:t>
      </w:r>
      <w:r>
        <w:rPr>
          <w:i/>
        </w:rPr>
        <w:t>load</w:t>
      </w:r>
      <w:r>
        <w:t xml:space="preserve"> to </w:t>
      </w:r>
      <w:r>
        <w:rPr>
          <w:rFonts w:ascii="Courier New" w:hAnsi="Courier New"/>
          <w:b/>
        </w:rPr>
        <w:t>"loaded"</w:t>
      </w:r>
      <w:r>
        <w:t>.</w:t>
      </w:r>
    </w:p>
    <w:p w14:paraId="653FAB12" w14:textId="77777777" w:rsidR="00F6452B" w:rsidRDefault="00F26066" w:rsidP="00A651E7">
      <w:pPr>
        <w:pStyle w:val="Alg4"/>
        <w:numPr>
          <w:ilvl w:val="0"/>
          <w:numId w:val="37"/>
        </w:numPr>
        <w:pPrChange w:id="323" w:author="David Herman" w:date="2013-12-02T10:26:00Z">
          <w:pPr>
            <w:pStyle w:val="Alg4"/>
            <w:numPr>
              <w:numId w:val="1542"/>
            </w:numPr>
            <w:tabs>
              <w:tab w:val="num" w:pos="360"/>
            </w:tabs>
          </w:pPr>
        </w:pPrChange>
      </w:pPr>
      <w:r>
        <w:lastRenderedPageBreak/>
        <w:t xml:space="preserve">Let </w:t>
      </w:r>
      <w:proofErr w:type="spellStart"/>
      <w:r>
        <w:rPr>
          <w:i/>
        </w:rPr>
        <w:t>linkSets</w:t>
      </w:r>
      <w:proofErr w:type="spellEnd"/>
      <w:r>
        <w:t xml:space="preserve"> be a copy of </w:t>
      </w:r>
      <w:r>
        <w:rPr>
          <w:i/>
        </w:rPr>
        <w:t>load</w:t>
      </w:r>
      <w:proofErr w:type="gramStart"/>
      <w:r>
        <w:t>.[</w:t>
      </w:r>
      <w:proofErr w:type="gramEnd"/>
      <w:r>
        <w:t>[</w:t>
      </w:r>
      <w:proofErr w:type="spellStart"/>
      <w:r>
        <w:t>LinkSets</w:t>
      </w:r>
      <w:proofErr w:type="spellEnd"/>
      <w:r>
        <w:t>]].</w:t>
      </w:r>
    </w:p>
    <w:p w14:paraId="5692BE7C" w14:textId="77777777" w:rsidR="00F6452B" w:rsidRDefault="00F26066" w:rsidP="00A651E7">
      <w:pPr>
        <w:pStyle w:val="Alg4"/>
        <w:numPr>
          <w:ilvl w:val="0"/>
          <w:numId w:val="37"/>
        </w:numPr>
        <w:pPrChange w:id="324" w:author="David Herman" w:date="2013-12-02T10:26:00Z">
          <w:pPr>
            <w:pStyle w:val="Alg4"/>
            <w:numPr>
              <w:numId w:val="1542"/>
            </w:numPr>
            <w:tabs>
              <w:tab w:val="num" w:pos="360"/>
            </w:tabs>
          </w:pPr>
        </w:pPrChange>
      </w:pPr>
      <w:r>
        <w:t xml:space="preserve">For each </w:t>
      </w:r>
      <w:proofErr w:type="spellStart"/>
      <w:r>
        <w:rPr>
          <w:i/>
        </w:rPr>
        <w:t>linkSet</w:t>
      </w:r>
      <w:proofErr w:type="spellEnd"/>
      <w:r>
        <w:t xml:space="preserve"> in </w:t>
      </w:r>
      <w:proofErr w:type="spellStart"/>
      <w:r>
        <w:rPr>
          <w:i/>
        </w:rPr>
        <w:t>linkSets</w:t>
      </w:r>
      <w:proofErr w:type="spellEnd"/>
      <w:r>
        <w:t xml:space="preserve">, in the order in which the </w:t>
      </w:r>
      <w:proofErr w:type="spellStart"/>
      <w:r>
        <w:t>LinkSet</w:t>
      </w:r>
      <w:proofErr w:type="spellEnd"/>
      <w:r>
        <w:t xml:space="preserve"> Records were created,</w:t>
      </w:r>
    </w:p>
    <w:p w14:paraId="56A278EE" w14:textId="77777777" w:rsidR="00F6452B" w:rsidRDefault="00F26066" w:rsidP="00A651E7">
      <w:pPr>
        <w:pStyle w:val="Alg4"/>
        <w:numPr>
          <w:ilvl w:val="1"/>
          <w:numId w:val="37"/>
        </w:numPr>
        <w:spacing w:after="240"/>
        <w:contextualSpacing/>
        <w:pPrChange w:id="325" w:author="David Herman" w:date="2013-12-02T10:26:00Z">
          <w:pPr>
            <w:pStyle w:val="Alg4"/>
            <w:numPr>
              <w:ilvl w:val="1"/>
              <w:numId w:val="1542"/>
            </w:numPr>
            <w:tabs>
              <w:tab w:val="num" w:pos="360"/>
            </w:tabs>
            <w:spacing w:after="240"/>
            <w:contextualSpacing/>
          </w:pPr>
        </w:pPrChange>
      </w:pPr>
      <w:r>
        <w:t xml:space="preserve">Call </w:t>
      </w:r>
      <w:proofErr w:type="spellStart"/>
      <w:proofErr w:type="gramStart"/>
      <w:r>
        <w:t>UpdateLinkSetOnLoad</w:t>
      </w:r>
      <w:proofErr w:type="spellEnd"/>
      <w:r>
        <w:t>(</w:t>
      </w:r>
      <w:proofErr w:type="spellStart"/>
      <w:proofErr w:type="gramEnd"/>
      <w:r>
        <w:rPr>
          <w:i/>
        </w:rPr>
        <w:t>linkSet</w:t>
      </w:r>
      <w:proofErr w:type="spellEnd"/>
      <w:r>
        <w:t xml:space="preserve">, </w:t>
      </w:r>
      <w:r>
        <w:rPr>
          <w:i/>
        </w:rPr>
        <w:t>load</w:t>
      </w:r>
      <w:r>
        <w:t>).</w:t>
      </w:r>
    </w:p>
    <w:p w14:paraId="32063327" w14:textId="77777777" w:rsidR="00F6452B" w:rsidRDefault="00F26066">
      <w:pPr>
        <w:pStyle w:val="Heading3"/>
      </w:pPr>
      <w:proofErr w:type="spellStart"/>
      <w:r>
        <w:t>LinkSet</w:t>
      </w:r>
      <w:proofErr w:type="spellEnd"/>
      <w:r>
        <w:t xml:space="preserve"> Records</w:t>
      </w:r>
    </w:p>
    <w:p w14:paraId="32E54034" w14:textId="77777777" w:rsidR="00F6452B" w:rsidRDefault="00F26066">
      <w:r>
        <w:t xml:space="preserve">A </w:t>
      </w:r>
      <w:proofErr w:type="spellStart"/>
      <w:r>
        <w:t>LinkSet</w:t>
      </w:r>
      <w:proofErr w:type="spellEnd"/>
      <w:r>
        <w:t xml:space="preserve"> Record represents a call to </w:t>
      </w:r>
      <w:proofErr w:type="spellStart"/>
      <w:proofErr w:type="gramStart"/>
      <w:r>
        <w:rPr>
          <w:rFonts w:ascii="Courier New" w:hAnsi="Courier New"/>
          <w:b/>
        </w:rPr>
        <w:t>loader.define</w:t>
      </w:r>
      <w:proofErr w:type="spellEnd"/>
      <w:r>
        <w:rPr>
          <w:rFonts w:ascii="Courier New" w:hAnsi="Courier New"/>
          <w:b/>
        </w:rPr>
        <w:t>(</w:t>
      </w:r>
      <w:proofErr w:type="gramEnd"/>
      <w:r>
        <w:rPr>
          <w:rFonts w:ascii="Courier New" w:hAnsi="Courier New"/>
          <w:b/>
        </w:rPr>
        <w:t>)</w:t>
      </w:r>
      <w:r>
        <w:t xml:space="preserve">, </w:t>
      </w:r>
      <w:r>
        <w:rPr>
          <w:rFonts w:ascii="Courier New" w:hAnsi="Courier New"/>
          <w:b/>
        </w:rPr>
        <w:t>.load()</w:t>
      </w:r>
      <w:r>
        <w:t xml:space="preserve">, </w:t>
      </w:r>
      <w:r>
        <w:rPr>
          <w:rFonts w:ascii="Courier New" w:hAnsi="Courier New"/>
          <w:b/>
        </w:rPr>
        <w:t>.module()</w:t>
      </w:r>
      <w:r>
        <w:t xml:space="preserve">, or </w:t>
      </w:r>
      <w:r>
        <w:rPr>
          <w:rFonts w:ascii="Courier New" w:hAnsi="Courier New"/>
          <w:b/>
        </w:rPr>
        <w:t>.import()</w:t>
      </w:r>
      <w:r>
        <w:t>.</w:t>
      </w:r>
    </w:p>
    <w:p w14:paraId="1FDCC6FC" w14:textId="77777777" w:rsidR="00F6452B" w:rsidRDefault="00F26066">
      <w:pPr>
        <w:rPr>
          <w:ins w:id="326" w:author="David Herman" w:date="2013-12-02T10:28:00Z"/>
        </w:rPr>
      </w:pPr>
      <w:r>
        <w:t xml:space="preserve">Each </w:t>
      </w:r>
      <w:proofErr w:type="spellStart"/>
      <w:r>
        <w:t>LinkSet</w:t>
      </w:r>
      <w:proofErr w:type="spellEnd"/>
      <w:r>
        <w:t xml:space="preserve"> Record has the following fields:</w:t>
      </w:r>
    </w:p>
    <w:tbl>
      <w:tblPr>
        <w:tblStyle w:val="TableGrid"/>
        <w:tblW w:w="0" w:type="auto"/>
        <w:tblLook w:val="04A0" w:firstRow="1" w:lastRow="0" w:firstColumn="1" w:lastColumn="0" w:noHBand="0" w:noVBand="1"/>
      </w:tblPr>
      <w:tblGrid>
        <w:gridCol w:w="4428"/>
        <w:gridCol w:w="4428"/>
      </w:tblGrid>
      <w:tr w:rsidR="00F26066" w14:paraId="34F86AC1" w14:textId="77777777" w:rsidTr="00F26066">
        <w:trPr>
          <w:ins w:id="327" w:author="David Herman" w:date="2013-12-02T10:28:00Z"/>
        </w:trPr>
        <w:tc>
          <w:tcPr>
            <w:tcW w:w="4428" w:type="dxa"/>
          </w:tcPr>
          <w:p w14:paraId="73CA7EF2" w14:textId="77777777" w:rsidR="00F26066" w:rsidRDefault="00F26066">
            <w:pPr>
              <w:rPr>
                <w:ins w:id="328" w:author="David Herman" w:date="2013-12-02T10:28:00Z"/>
              </w:rPr>
            </w:pPr>
            <w:proofErr w:type="spellStart"/>
            <w:proofErr w:type="gramStart"/>
            <w:ins w:id="329" w:author="David Herman" w:date="2013-12-02T10:28:00Z">
              <w:r>
                <w:t>linkSet</w:t>
              </w:r>
              <w:proofErr w:type="spellEnd"/>
              <w:proofErr w:type="gramEnd"/>
              <w:r>
                <w:t>.[[Loader]]</w:t>
              </w:r>
            </w:ins>
          </w:p>
        </w:tc>
        <w:tc>
          <w:tcPr>
            <w:tcW w:w="4428" w:type="dxa"/>
          </w:tcPr>
          <w:p w14:paraId="3A74FC1B" w14:textId="77777777" w:rsidR="00F26066" w:rsidRDefault="00D939D3">
            <w:pPr>
              <w:rPr>
                <w:ins w:id="330" w:author="David Herman" w:date="2013-12-02T10:28:00Z"/>
              </w:rPr>
            </w:pPr>
            <w:ins w:id="331" w:author="David Herman" w:date="2013-12-02T10:28:00Z">
              <w:r>
                <w:t xml:space="preserve">The Loader object that created this </w:t>
              </w:r>
              <w:proofErr w:type="spellStart"/>
              <w:r>
                <w:t>LinkSet</w:t>
              </w:r>
              <w:proofErr w:type="spellEnd"/>
              <w:r>
                <w:t>.</w:t>
              </w:r>
            </w:ins>
          </w:p>
        </w:tc>
      </w:tr>
      <w:tr w:rsidR="00F26066" w14:paraId="3C365130" w14:textId="77777777" w:rsidTr="00F26066">
        <w:trPr>
          <w:ins w:id="332" w:author="David Herman" w:date="2013-12-02T10:28:00Z"/>
        </w:trPr>
        <w:tc>
          <w:tcPr>
            <w:tcW w:w="4428" w:type="dxa"/>
          </w:tcPr>
          <w:p w14:paraId="39244AE0" w14:textId="77777777" w:rsidR="00F26066" w:rsidRDefault="00F26066">
            <w:pPr>
              <w:rPr>
                <w:ins w:id="333" w:author="David Herman" w:date="2013-12-02T10:28:00Z"/>
              </w:rPr>
            </w:pPr>
            <w:proofErr w:type="spellStart"/>
            <w:proofErr w:type="gramStart"/>
            <w:ins w:id="334" w:author="David Herman" w:date="2013-12-02T10:28:00Z">
              <w:r>
                <w:t>linkSet</w:t>
              </w:r>
              <w:proofErr w:type="spellEnd"/>
              <w:proofErr w:type="gramEnd"/>
              <w:r>
                <w:t>.[[Loads]]</w:t>
              </w:r>
            </w:ins>
          </w:p>
        </w:tc>
        <w:tc>
          <w:tcPr>
            <w:tcW w:w="4428" w:type="dxa"/>
          </w:tcPr>
          <w:p w14:paraId="40594845" w14:textId="77777777" w:rsidR="00F26066" w:rsidRDefault="00D939D3">
            <w:pPr>
              <w:rPr>
                <w:ins w:id="335" w:author="David Herman" w:date="2013-12-02T10:28:00Z"/>
              </w:rPr>
            </w:pPr>
            <w:ins w:id="336" w:author="David Herman" w:date="2013-12-02T10:29:00Z">
              <w:r>
                <w:t>A List of the Load Records that must finish loading before the modules can be linked and evaluated.</w:t>
              </w:r>
            </w:ins>
          </w:p>
        </w:tc>
      </w:tr>
      <w:tr w:rsidR="00F26066" w14:paraId="4C35F33F" w14:textId="77777777" w:rsidTr="00F26066">
        <w:trPr>
          <w:ins w:id="337" w:author="David Herman" w:date="2013-12-02T10:28:00Z"/>
        </w:trPr>
        <w:tc>
          <w:tcPr>
            <w:tcW w:w="4428" w:type="dxa"/>
          </w:tcPr>
          <w:p w14:paraId="0AD57B47" w14:textId="77777777" w:rsidR="00F26066" w:rsidRDefault="00F26066">
            <w:pPr>
              <w:rPr>
                <w:ins w:id="338" w:author="David Herman" w:date="2013-12-02T10:28:00Z"/>
              </w:rPr>
            </w:pPr>
            <w:proofErr w:type="spellStart"/>
            <w:proofErr w:type="gramStart"/>
            <w:ins w:id="339" w:author="David Herman" w:date="2013-12-02T10:28:00Z">
              <w:r>
                <w:t>linkSet</w:t>
              </w:r>
              <w:proofErr w:type="spellEnd"/>
              <w:proofErr w:type="gramEnd"/>
              <w:r>
                <w:t>.[[Done]]</w:t>
              </w:r>
            </w:ins>
          </w:p>
        </w:tc>
        <w:tc>
          <w:tcPr>
            <w:tcW w:w="4428" w:type="dxa"/>
          </w:tcPr>
          <w:p w14:paraId="3AE7084B" w14:textId="77777777" w:rsidR="00F26066" w:rsidRDefault="00D939D3">
            <w:pPr>
              <w:rPr>
                <w:ins w:id="340" w:author="David Herman" w:date="2013-12-02T10:28:00Z"/>
              </w:rPr>
            </w:pPr>
            <w:ins w:id="341" w:author="David Herman" w:date="2013-12-02T10:29:00Z">
              <w:r>
                <w:t>A Promise that becomes fulfilled when all dependencies are loaded and linked together.</w:t>
              </w:r>
            </w:ins>
          </w:p>
        </w:tc>
      </w:tr>
      <w:tr w:rsidR="00D939D3" w14:paraId="408CE6FE" w14:textId="77777777" w:rsidTr="00F26066">
        <w:trPr>
          <w:ins w:id="342" w:author="David Herman" w:date="2013-12-02T10:28:00Z"/>
        </w:trPr>
        <w:tc>
          <w:tcPr>
            <w:tcW w:w="4428" w:type="dxa"/>
          </w:tcPr>
          <w:p w14:paraId="4CC19519" w14:textId="77777777" w:rsidR="00D939D3" w:rsidRDefault="00D939D3">
            <w:pPr>
              <w:rPr>
                <w:ins w:id="343" w:author="David Herman" w:date="2013-12-02T10:28:00Z"/>
              </w:rPr>
            </w:pPr>
            <w:proofErr w:type="spellStart"/>
            <w:proofErr w:type="gramStart"/>
            <w:ins w:id="344" w:author="David Herman" w:date="2013-12-02T10:28:00Z">
              <w:r>
                <w:t>linkSet</w:t>
              </w:r>
              <w:proofErr w:type="spellEnd"/>
              <w:proofErr w:type="gramEnd"/>
              <w:r>
                <w:t>.[[Resolve]]</w:t>
              </w:r>
            </w:ins>
          </w:p>
        </w:tc>
        <w:tc>
          <w:tcPr>
            <w:tcW w:w="4428" w:type="dxa"/>
          </w:tcPr>
          <w:p w14:paraId="3981B86C" w14:textId="77777777" w:rsidR="00D939D3" w:rsidRDefault="00D939D3" w:rsidP="00D939D3">
            <w:pPr>
              <w:rPr>
                <w:ins w:id="345" w:author="David Herman" w:date="2013-12-02T10:28:00Z"/>
              </w:rPr>
            </w:pPr>
            <w:ins w:id="346" w:author="David Herman" w:date="2013-12-02T10:29:00Z">
              <w:r>
                <w:t xml:space="preserve">Function used to resolve </w:t>
              </w:r>
              <w:proofErr w:type="spellStart"/>
              <w:r>
                <w:t>linkSet</w:t>
              </w:r>
              <w:proofErr w:type="spellEnd"/>
              <w:proofErr w:type="gramStart"/>
              <w:r>
                <w:t>.[</w:t>
              </w:r>
              <w:proofErr w:type="gramEnd"/>
              <w:r>
                <w:t>[Done]].</w:t>
              </w:r>
            </w:ins>
          </w:p>
        </w:tc>
      </w:tr>
      <w:tr w:rsidR="00F26066" w14:paraId="13FA38FE" w14:textId="77777777" w:rsidTr="00F26066">
        <w:trPr>
          <w:ins w:id="347" w:author="David Herman" w:date="2013-12-02T10:28:00Z"/>
        </w:trPr>
        <w:tc>
          <w:tcPr>
            <w:tcW w:w="4428" w:type="dxa"/>
          </w:tcPr>
          <w:p w14:paraId="78867D5B" w14:textId="77777777" w:rsidR="00F26066" w:rsidRDefault="00D939D3">
            <w:pPr>
              <w:rPr>
                <w:ins w:id="348" w:author="David Herman" w:date="2013-12-02T10:28:00Z"/>
              </w:rPr>
            </w:pPr>
            <w:proofErr w:type="spellStart"/>
            <w:proofErr w:type="gramStart"/>
            <w:ins w:id="349" w:author="David Herman" w:date="2013-12-02T10:28:00Z">
              <w:r>
                <w:t>linkSet</w:t>
              </w:r>
              <w:proofErr w:type="spellEnd"/>
              <w:proofErr w:type="gramEnd"/>
              <w:r>
                <w:t>.[[Reject]]</w:t>
              </w:r>
            </w:ins>
          </w:p>
        </w:tc>
        <w:tc>
          <w:tcPr>
            <w:tcW w:w="4428" w:type="dxa"/>
          </w:tcPr>
          <w:p w14:paraId="5A83F927" w14:textId="77777777" w:rsidR="00F26066" w:rsidRDefault="00D939D3" w:rsidP="00D939D3">
            <w:pPr>
              <w:rPr>
                <w:ins w:id="350" w:author="David Herman" w:date="2013-12-02T10:28:00Z"/>
              </w:rPr>
            </w:pPr>
            <w:ins w:id="351" w:author="David Herman" w:date="2013-12-02T10:29:00Z">
              <w:r>
                <w:t xml:space="preserve">Function used to reject </w:t>
              </w:r>
              <w:proofErr w:type="spellStart"/>
              <w:r>
                <w:t>linkSet</w:t>
              </w:r>
              <w:proofErr w:type="spellEnd"/>
              <w:proofErr w:type="gramStart"/>
              <w:r>
                <w:t>.[</w:t>
              </w:r>
              <w:proofErr w:type="gramEnd"/>
              <w:r>
                <w:t>[Done]].</w:t>
              </w:r>
            </w:ins>
          </w:p>
        </w:tc>
      </w:tr>
    </w:tbl>
    <w:p w14:paraId="01692A5D" w14:textId="77777777" w:rsidR="00F26066" w:rsidRDefault="00F26066"/>
    <w:p w14:paraId="3A8AED34" w14:textId="77777777" w:rsidR="00F6452B" w:rsidDel="00D939D3" w:rsidRDefault="00F26066" w:rsidP="00A651E7">
      <w:pPr>
        <w:pStyle w:val="BulletNotlast"/>
        <w:numPr>
          <w:ilvl w:val="0"/>
          <w:numId w:val="38"/>
        </w:numPr>
        <w:rPr>
          <w:del w:id="352" w:author="David Herman" w:date="2013-12-02T10:29:00Z"/>
        </w:rPr>
        <w:pPrChange w:id="353" w:author="David Herman" w:date="2013-12-02T10:26:00Z">
          <w:pPr>
            <w:pStyle w:val="BulletNotlast"/>
            <w:numPr>
              <w:numId w:val="1543"/>
            </w:numPr>
            <w:tabs>
              <w:tab w:val="num" w:pos="360"/>
            </w:tabs>
          </w:pPr>
        </w:pPrChange>
      </w:pPr>
      <w:del w:id="354" w:author="David Herman" w:date="2013-12-02T10:29:00Z">
        <w:r w:rsidDel="00D939D3">
          <w:delText xml:space="preserve"> </w:delText>
        </w:r>
      </w:del>
    </w:p>
    <w:p w14:paraId="7EBABF4D" w14:textId="77777777" w:rsidR="00F6452B" w:rsidDel="00D939D3" w:rsidRDefault="00F26066">
      <w:pPr>
        <w:rPr>
          <w:del w:id="355" w:author="David Herman" w:date="2013-12-02T10:29:00Z"/>
        </w:rPr>
      </w:pPr>
      <w:del w:id="356" w:author="David Herman" w:date="2013-12-02T10:29:00Z">
        <w:r w:rsidDel="00D939D3">
          <w:delText>linkSet.[[Loader]] - The Loader object that created this LinkSet.</w:delText>
        </w:r>
      </w:del>
    </w:p>
    <w:p w14:paraId="5D49E95A" w14:textId="77777777" w:rsidR="00F6452B" w:rsidDel="00D939D3" w:rsidRDefault="00F26066" w:rsidP="00A651E7">
      <w:pPr>
        <w:pStyle w:val="BulletNotlast"/>
        <w:numPr>
          <w:ilvl w:val="0"/>
          <w:numId w:val="38"/>
        </w:numPr>
        <w:rPr>
          <w:del w:id="357" w:author="David Herman" w:date="2013-12-02T10:29:00Z"/>
        </w:rPr>
        <w:pPrChange w:id="358" w:author="David Herman" w:date="2013-12-02T10:26:00Z">
          <w:pPr>
            <w:pStyle w:val="BulletNotlast"/>
            <w:numPr>
              <w:numId w:val="1543"/>
            </w:numPr>
            <w:tabs>
              <w:tab w:val="num" w:pos="360"/>
            </w:tabs>
          </w:pPr>
        </w:pPrChange>
      </w:pPr>
      <w:del w:id="359" w:author="David Herman" w:date="2013-12-02T10:29:00Z">
        <w:r w:rsidDel="00D939D3">
          <w:delText xml:space="preserve"> </w:delText>
        </w:r>
      </w:del>
    </w:p>
    <w:p w14:paraId="778A0F9D" w14:textId="77777777" w:rsidR="00F6452B" w:rsidDel="00D939D3" w:rsidRDefault="00F26066">
      <w:pPr>
        <w:rPr>
          <w:del w:id="360" w:author="David Herman" w:date="2013-12-02T10:29:00Z"/>
        </w:rPr>
      </w:pPr>
      <w:del w:id="361" w:author="David Herman" w:date="2013-12-02T10:29:00Z">
        <w:r w:rsidDel="00D939D3">
          <w:delText>linkSet.[[Loads]] - A List of the Load Records that must finish loading before the modules can be linked and evaluated.</w:delText>
        </w:r>
      </w:del>
    </w:p>
    <w:p w14:paraId="0685E5C9" w14:textId="77777777" w:rsidR="00F6452B" w:rsidDel="00D939D3" w:rsidRDefault="00F26066" w:rsidP="00A651E7">
      <w:pPr>
        <w:pStyle w:val="BulletNotlast"/>
        <w:numPr>
          <w:ilvl w:val="0"/>
          <w:numId w:val="38"/>
        </w:numPr>
        <w:rPr>
          <w:del w:id="362" w:author="David Herman" w:date="2013-12-02T10:29:00Z"/>
        </w:rPr>
        <w:pPrChange w:id="363" w:author="David Herman" w:date="2013-12-02T10:26:00Z">
          <w:pPr>
            <w:pStyle w:val="BulletNotlast"/>
            <w:numPr>
              <w:numId w:val="1543"/>
            </w:numPr>
            <w:tabs>
              <w:tab w:val="num" w:pos="360"/>
            </w:tabs>
          </w:pPr>
        </w:pPrChange>
      </w:pPr>
      <w:del w:id="364" w:author="David Herman" w:date="2013-12-02T10:29:00Z">
        <w:r w:rsidDel="00D939D3">
          <w:delText xml:space="preserve"> </w:delText>
        </w:r>
      </w:del>
    </w:p>
    <w:p w14:paraId="59CD0B49" w14:textId="77777777" w:rsidR="00F6452B" w:rsidDel="00D939D3" w:rsidRDefault="00F26066">
      <w:pPr>
        <w:rPr>
          <w:del w:id="365" w:author="David Herman" w:date="2013-12-02T10:29:00Z"/>
        </w:rPr>
      </w:pPr>
      <w:del w:id="366" w:author="David Herman" w:date="2013-12-02T10:29:00Z">
        <w:r w:rsidDel="00D939D3">
          <w:delText>linkSet.[[Done]] - A Promise that becomes fulfilled when all dependencies are loaded and linked together.</w:delText>
        </w:r>
      </w:del>
    </w:p>
    <w:p w14:paraId="2A36E35C" w14:textId="77777777" w:rsidR="00F6452B" w:rsidDel="00D939D3" w:rsidRDefault="00F26066" w:rsidP="00A651E7">
      <w:pPr>
        <w:pStyle w:val="BulletNotlast"/>
        <w:numPr>
          <w:ilvl w:val="0"/>
          <w:numId w:val="38"/>
        </w:numPr>
        <w:rPr>
          <w:del w:id="367" w:author="David Herman" w:date="2013-12-02T10:29:00Z"/>
        </w:rPr>
        <w:pPrChange w:id="368" w:author="David Herman" w:date="2013-12-02T10:26:00Z">
          <w:pPr>
            <w:pStyle w:val="BulletNotlast"/>
            <w:numPr>
              <w:numId w:val="1543"/>
            </w:numPr>
            <w:tabs>
              <w:tab w:val="num" w:pos="360"/>
            </w:tabs>
          </w:pPr>
        </w:pPrChange>
      </w:pPr>
      <w:del w:id="369" w:author="David Herman" w:date="2013-12-02T10:29:00Z">
        <w:r w:rsidDel="00D939D3">
          <w:delText xml:space="preserve"> </w:delText>
        </w:r>
      </w:del>
    </w:p>
    <w:p w14:paraId="16BD1338" w14:textId="77777777" w:rsidR="00F6452B" w:rsidDel="00D939D3" w:rsidRDefault="00F26066">
      <w:pPr>
        <w:rPr>
          <w:del w:id="370" w:author="David Herman" w:date="2013-12-02T10:29:00Z"/>
        </w:rPr>
      </w:pPr>
      <w:del w:id="371" w:author="David Herman" w:date="2013-12-02T10:29:00Z">
        <w:r w:rsidDel="00D939D3">
          <w:delText>linkSet.[[Resolve]] and linkSet.[[Reject]] - Functions used to resolve or reject linkSet.[[Done]].</w:delText>
        </w:r>
      </w:del>
    </w:p>
    <w:p w14:paraId="6E971A2A" w14:textId="77777777" w:rsidR="00F6452B" w:rsidRDefault="00F26066">
      <w:pPr>
        <w:pStyle w:val="Heading4"/>
      </w:pPr>
      <w:proofErr w:type="spellStart"/>
      <w:proofErr w:type="gramStart"/>
      <w:r>
        <w:t>CreateLinkSet</w:t>
      </w:r>
      <w:proofErr w:type="spellEnd"/>
      <w:r>
        <w:t>(</w:t>
      </w:r>
      <w:proofErr w:type="gramEnd"/>
      <w:r>
        <w:t xml:space="preserve">loader, </w:t>
      </w:r>
      <w:proofErr w:type="spellStart"/>
      <w:r>
        <w:t>startingLoad</w:t>
      </w:r>
      <w:proofErr w:type="spellEnd"/>
      <w:r>
        <w:t>) Abstract Operation</w:t>
      </w:r>
    </w:p>
    <w:p w14:paraId="35D3C0C2" w14:textId="77777777" w:rsidR="00F6452B" w:rsidRDefault="00F26066">
      <w:r>
        <w:t xml:space="preserve">The </w:t>
      </w:r>
      <w:proofErr w:type="spellStart"/>
      <w:r>
        <w:t>CreateLinkSet</w:t>
      </w:r>
      <w:proofErr w:type="spellEnd"/>
      <w:r>
        <w:t xml:space="preserve"> abstract operation creates a new </w:t>
      </w:r>
      <w:proofErr w:type="spellStart"/>
      <w:r>
        <w:t>LinkSet</w:t>
      </w:r>
      <w:proofErr w:type="spellEnd"/>
      <w:r>
        <w:t xml:space="preserve"> record by performing the following steps:</w:t>
      </w:r>
    </w:p>
    <w:p w14:paraId="1796A3ED" w14:textId="77777777" w:rsidR="00F6452B" w:rsidRDefault="00F26066" w:rsidP="00A651E7">
      <w:pPr>
        <w:pStyle w:val="Alg4"/>
        <w:numPr>
          <w:ilvl w:val="0"/>
          <w:numId w:val="39"/>
        </w:numPr>
        <w:pPrChange w:id="372" w:author="David Herman" w:date="2013-12-02T10:26:00Z">
          <w:pPr>
            <w:pStyle w:val="Alg4"/>
            <w:numPr>
              <w:numId w:val="1544"/>
            </w:numPr>
            <w:tabs>
              <w:tab w:val="num" w:pos="360"/>
            </w:tabs>
          </w:pPr>
        </w:pPrChange>
      </w:pPr>
      <w:r>
        <w:t xml:space="preserve">If </w:t>
      </w:r>
      <w:proofErr w:type="gramStart"/>
      <w:r>
        <w:t>Type(</w:t>
      </w:r>
      <w:proofErr w:type="gramEnd"/>
      <w:r>
        <w:rPr>
          <w:i/>
        </w:rPr>
        <w:t>loader</w:t>
      </w:r>
      <w:r>
        <w:t xml:space="preserve">) is not Object, throw a </w:t>
      </w:r>
      <w:proofErr w:type="spellStart"/>
      <w:r>
        <w:t>TypeError</w:t>
      </w:r>
      <w:proofErr w:type="spellEnd"/>
      <w:r>
        <w:t xml:space="preserve"> exception.</w:t>
      </w:r>
    </w:p>
    <w:p w14:paraId="091B7F96" w14:textId="77777777" w:rsidR="00F6452B" w:rsidRDefault="00F26066" w:rsidP="00A651E7">
      <w:pPr>
        <w:pStyle w:val="Alg4"/>
        <w:numPr>
          <w:ilvl w:val="0"/>
          <w:numId w:val="39"/>
        </w:numPr>
        <w:pPrChange w:id="373" w:author="David Herman" w:date="2013-12-02T10:26:00Z">
          <w:pPr>
            <w:pStyle w:val="Alg4"/>
            <w:numPr>
              <w:numId w:val="1544"/>
            </w:numPr>
            <w:tabs>
              <w:tab w:val="num" w:pos="360"/>
            </w:tabs>
          </w:pPr>
        </w:pPrChange>
      </w:pPr>
      <w:r>
        <w:t xml:space="preserve">If </w:t>
      </w:r>
      <w:r>
        <w:rPr>
          <w:i/>
        </w:rPr>
        <w:t>loader</w:t>
      </w:r>
      <w:r>
        <w:t xml:space="preserve"> does not have all of the internal properties of a Loader Instance, throw a </w:t>
      </w:r>
      <w:proofErr w:type="spellStart"/>
      <w:r>
        <w:t>TypeError</w:t>
      </w:r>
      <w:proofErr w:type="spellEnd"/>
      <w:r>
        <w:t xml:space="preserve"> exception.</w:t>
      </w:r>
    </w:p>
    <w:p w14:paraId="7EFA51B7" w14:textId="77777777" w:rsidR="00F6452B" w:rsidRDefault="00F26066" w:rsidP="00A651E7">
      <w:pPr>
        <w:pStyle w:val="Alg4"/>
        <w:numPr>
          <w:ilvl w:val="0"/>
          <w:numId w:val="39"/>
        </w:numPr>
        <w:pPrChange w:id="374" w:author="David Herman" w:date="2013-12-02T10:26:00Z">
          <w:pPr>
            <w:pStyle w:val="Alg4"/>
            <w:numPr>
              <w:numId w:val="1544"/>
            </w:numPr>
            <w:tabs>
              <w:tab w:val="num" w:pos="360"/>
            </w:tabs>
          </w:pPr>
        </w:pPrChange>
      </w:pPr>
      <w:r>
        <w:t xml:space="preserve">Let </w:t>
      </w:r>
      <w:r>
        <w:rPr>
          <w:i/>
        </w:rPr>
        <w:t>deferred</w:t>
      </w:r>
      <w:r>
        <w:t xml:space="preserve"> be the result of calling </w:t>
      </w:r>
      <w:proofErr w:type="spellStart"/>
      <w:proofErr w:type="gramStart"/>
      <w:r>
        <w:t>GetDeferred</w:t>
      </w:r>
      <w:proofErr w:type="spellEnd"/>
      <w:r>
        <w:t>(</w:t>
      </w:r>
      <w:proofErr w:type="gramEnd"/>
      <w:r>
        <w:t>%Promise%).</w:t>
      </w:r>
    </w:p>
    <w:p w14:paraId="641DCA78" w14:textId="77777777" w:rsidR="00F6452B" w:rsidRDefault="00F26066" w:rsidP="00A651E7">
      <w:pPr>
        <w:pStyle w:val="Alg4"/>
        <w:numPr>
          <w:ilvl w:val="0"/>
          <w:numId w:val="39"/>
        </w:numPr>
        <w:pPrChange w:id="375" w:author="David Herman" w:date="2013-12-02T10:26:00Z">
          <w:pPr>
            <w:pStyle w:val="Alg4"/>
            <w:numPr>
              <w:numId w:val="1544"/>
            </w:numPr>
            <w:tabs>
              <w:tab w:val="num" w:pos="360"/>
            </w:tabs>
          </w:pPr>
        </w:pPrChange>
      </w:pPr>
      <w:proofErr w:type="spellStart"/>
      <w:proofErr w:type="gramStart"/>
      <w:r>
        <w:t>ReturnIfAbrupt</w:t>
      </w:r>
      <w:proofErr w:type="spellEnd"/>
      <w:r>
        <w:t>(</w:t>
      </w:r>
      <w:proofErr w:type="gramEnd"/>
      <w:r>
        <w:rPr>
          <w:i/>
        </w:rPr>
        <w:t>deferred</w:t>
      </w:r>
      <w:r>
        <w:t>).</w:t>
      </w:r>
    </w:p>
    <w:p w14:paraId="65ED5A7F" w14:textId="77777777" w:rsidR="00F6452B" w:rsidRDefault="00F26066" w:rsidP="00A651E7">
      <w:pPr>
        <w:pStyle w:val="Alg4"/>
        <w:numPr>
          <w:ilvl w:val="0"/>
          <w:numId w:val="39"/>
        </w:numPr>
        <w:pPrChange w:id="376" w:author="David Herman" w:date="2013-12-02T10:26:00Z">
          <w:pPr>
            <w:pStyle w:val="Alg4"/>
            <w:numPr>
              <w:numId w:val="1544"/>
            </w:numPr>
            <w:tabs>
              <w:tab w:val="num" w:pos="360"/>
            </w:tabs>
          </w:pPr>
        </w:pPrChange>
      </w:pPr>
      <w:r>
        <w:t xml:space="preserve">Let </w:t>
      </w:r>
      <w:proofErr w:type="spellStart"/>
      <w:r>
        <w:rPr>
          <w:i/>
        </w:rPr>
        <w:t>linkSet</w:t>
      </w:r>
      <w:proofErr w:type="spellEnd"/>
      <w:r>
        <w:t xml:space="preserve"> be a new </w:t>
      </w:r>
      <w:proofErr w:type="spellStart"/>
      <w:r>
        <w:t>LinkSet</w:t>
      </w:r>
      <w:proofErr w:type="spellEnd"/>
      <w:r>
        <w:t xml:space="preserve"> Record.</w:t>
      </w:r>
    </w:p>
    <w:p w14:paraId="5DB5B278" w14:textId="77777777" w:rsidR="00F6452B" w:rsidRDefault="00F26066" w:rsidP="00A651E7">
      <w:pPr>
        <w:pStyle w:val="Alg4"/>
        <w:numPr>
          <w:ilvl w:val="0"/>
          <w:numId w:val="39"/>
        </w:numPr>
        <w:pPrChange w:id="377" w:author="David Herman" w:date="2013-12-02T10:26:00Z">
          <w:pPr>
            <w:pStyle w:val="Alg4"/>
            <w:numPr>
              <w:numId w:val="1544"/>
            </w:numPr>
            <w:tabs>
              <w:tab w:val="num" w:pos="360"/>
            </w:tabs>
          </w:pPr>
        </w:pPrChange>
      </w:pPr>
      <w:r>
        <w:t xml:space="preserve">Set the [[Loader]] field of </w:t>
      </w:r>
      <w:proofErr w:type="spellStart"/>
      <w:r>
        <w:rPr>
          <w:i/>
        </w:rPr>
        <w:t>linkSet</w:t>
      </w:r>
      <w:proofErr w:type="spellEnd"/>
      <w:r>
        <w:t xml:space="preserve"> to </w:t>
      </w:r>
      <w:r>
        <w:rPr>
          <w:i/>
        </w:rPr>
        <w:t>loader</w:t>
      </w:r>
      <w:r>
        <w:t>.</w:t>
      </w:r>
    </w:p>
    <w:p w14:paraId="1E8C9ADC" w14:textId="77777777" w:rsidR="00F6452B" w:rsidRDefault="00F26066" w:rsidP="00A651E7">
      <w:pPr>
        <w:pStyle w:val="Alg4"/>
        <w:numPr>
          <w:ilvl w:val="0"/>
          <w:numId w:val="39"/>
        </w:numPr>
        <w:pPrChange w:id="378" w:author="David Herman" w:date="2013-12-02T10:26:00Z">
          <w:pPr>
            <w:pStyle w:val="Alg4"/>
            <w:numPr>
              <w:numId w:val="1544"/>
            </w:numPr>
            <w:tabs>
              <w:tab w:val="num" w:pos="360"/>
            </w:tabs>
          </w:pPr>
        </w:pPrChange>
      </w:pPr>
      <w:r>
        <w:t xml:space="preserve">Set the [[Loads]] field of </w:t>
      </w:r>
      <w:proofErr w:type="spellStart"/>
      <w:r>
        <w:rPr>
          <w:i/>
        </w:rPr>
        <w:t>linkSet</w:t>
      </w:r>
      <w:proofErr w:type="spellEnd"/>
      <w:r>
        <w:t xml:space="preserve"> to a new empty List.</w:t>
      </w:r>
    </w:p>
    <w:p w14:paraId="131DA7AA" w14:textId="77777777" w:rsidR="00F6452B" w:rsidRDefault="00F26066" w:rsidP="00A651E7">
      <w:pPr>
        <w:pStyle w:val="Alg4"/>
        <w:numPr>
          <w:ilvl w:val="0"/>
          <w:numId w:val="39"/>
        </w:numPr>
        <w:pPrChange w:id="379" w:author="David Herman" w:date="2013-12-02T10:26:00Z">
          <w:pPr>
            <w:pStyle w:val="Alg4"/>
            <w:numPr>
              <w:numId w:val="1544"/>
            </w:numPr>
            <w:tabs>
              <w:tab w:val="num" w:pos="360"/>
            </w:tabs>
          </w:pPr>
        </w:pPrChange>
      </w:pPr>
      <w:r>
        <w:t xml:space="preserve">Set the [[Done]] field of </w:t>
      </w:r>
      <w:proofErr w:type="spellStart"/>
      <w:r>
        <w:rPr>
          <w:i/>
        </w:rPr>
        <w:t>linkSet</w:t>
      </w:r>
      <w:proofErr w:type="spellEnd"/>
      <w:r>
        <w:t xml:space="preserve"> to </w:t>
      </w:r>
      <w:r>
        <w:rPr>
          <w:i/>
        </w:rPr>
        <w:t>deferred</w:t>
      </w:r>
      <w:proofErr w:type="gramStart"/>
      <w:r>
        <w:t>.[</w:t>
      </w:r>
      <w:proofErr w:type="gramEnd"/>
      <w:r>
        <w:t>[Promise]].</w:t>
      </w:r>
    </w:p>
    <w:p w14:paraId="73B5F202" w14:textId="77777777" w:rsidR="00F6452B" w:rsidRDefault="00F26066" w:rsidP="00A651E7">
      <w:pPr>
        <w:pStyle w:val="Alg4"/>
        <w:numPr>
          <w:ilvl w:val="0"/>
          <w:numId w:val="39"/>
        </w:numPr>
        <w:pPrChange w:id="380" w:author="David Herman" w:date="2013-12-02T10:26:00Z">
          <w:pPr>
            <w:pStyle w:val="Alg4"/>
            <w:numPr>
              <w:numId w:val="1544"/>
            </w:numPr>
            <w:tabs>
              <w:tab w:val="num" w:pos="360"/>
            </w:tabs>
          </w:pPr>
        </w:pPrChange>
      </w:pPr>
      <w:r>
        <w:t xml:space="preserve">Set the [[Resolve]] field of </w:t>
      </w:r>
      <w:proofErr w:type="spellStart"/>
      <w:r>
        <w:rPr>
          <w:i/>
        </w:rPr>
        <w:t>linkSet</w:t>
      </w:r>
      <w:proofErr w:type="spellEnd"/>
      <w:r>
        <w:t xml:space="preserve"> to </w:t>
      </w:r>
      <w:r>
        <w:rPr>
          <w:i/>
        </w:rPr>
        <w:t>deferred</w:t>
      </w:r>
      <w:proofErr w:type="gramStart"/>
      <w:r>
        <w:t>.[</w:t>
      </w:r>
      <w:proofErr w:type="gramEnd"/>
      <w:r>
        <w:t>[Resolve]].</w:t>
      </w:r>
    </w:p>
    <w:p w14:paraId="26121AFC" w14:textId="77777777" w:rsidR="00F6452B" w:rsidRDefault="00F26066" w:rsidP="00A651E7">
      <w:pPr>
        <w:pStyle w:val="Alg4"/>
        <w:numPr>
          <w:ilvl w:val="0"/>
          <w:numId w:val="39"/>
        </w:numPr>
        <w:pPrChange w:id="381" w:author="David Herman" w:date="2013-12-02T10:26:00Z">
          <w:pPr>
            <w:pStyle w:val="Alg4"/>
            <w:numPr>
              <w:numId w:val="1544"/>
            </w:numPr>
            <w:tabs>
              <w:tab w:val="num" w:pos="360"/>
            </w:tabs>
          </w:pPr>
        </w:pPrChange>
      </w:pPr>
      <w:r>
        <w:t xml:space="preserve">Set the [[Reject]] field of </w:t>
      </w:r>
      <w:proofErr w:type="spellStart"/>
      <w:r>
        <w:rPr>
          <w:i/>
        </w:rPr>
        <w:t>linkSet</w:t>
      </w:r>
      <w:proofErr w:type="spellEnd"/>
      <w:r>
        <w:t xml:space="preserve"> to </w:t>
      </w:r>
      <w:r>
        <w:rPr>
          <w:i/>
        </w:rPr>
        <w:t>deferred</w:t>
      </w:r>
      <w:proofErr w:type="gramStart"/>
      <w:r>
        <w:t>.[</w:t>
      </w:r>
      <w:proofErr w:type="gramEnd"/>
      <w:r>
        <w:t>[Reject]].</w:t>
      </w:r>
    </w:p>
    <w:p w14:paraId="1FA1EA86" w14:textId="77777777" w:rsidR="00F6452B" w:rsidRDefault="00F26066" w:rsidP="00A651E7">
      <w:pPr>
        <w:pStyle w:val="Alg4"/>
        <w:numPr>
          <w:ilvl w:val="0"/>
          <w:numId w:val="39"/>
        </w:numPr>
        <w:pPrChange w:id="382" w:author="David Herman" w:date="2013-12-02T10:26:00Z">
          <w:pPr>
            <w:pStyle w:val="Alg4"/>
            <w:numPr>
              <w:numId w:val="1544"/>
            </w:numPr>
            <w:tabs>
              <w:tab w:val="num" w:pos="360"/>
            </w:tabs>
          </w:pPr>
        </w:pPrChange>
      </w:pPr>
      <w:r>
        <w:t xml:space="preserve">Call </w:t>
      </w:r>
      <w:proofErr w:type="spellStart"/>
      <w:proofErr w:type="gramStart"/>
      <w:r>
        <w:t>AddLoadToLinkSet</w:t>
      </w:r>
      <w:proofErr w:type="spellEnd"/>
      <w:r>
        <w:t>(</w:t>
      </w:r>
      <w:proofErr w:type="spellStart"/>
      <w:proofErr w:type="gramEnd"/>
      <w:r>
        <w:rPr>
          <w:i/>
        </w:rPr>
        <w:t>linkSet</w:t>
      </w:r>
      <w:proofErr w:type="spellEnd"/>
      <w:r>
        <w:t xml:space="preserve">, </w:t>
      </w:r>
      <w:proofErr w:type="spellStart"/>
      <w:r>
        <w:rPr>
          <w:i/>
        </w:rPr>
        <w:t>startingLoad</w:t>
      </w:r>
      <w:proofErr w:type="spellEnd"/>
      <w:r>
        <w:t>).</w:t>
      </w:r>
    </w:p>
    <w:p w14:paraId="21AEDA44" w14:textId="77777777" w:rsidR="00F6452B" w:rsidRDefault="00F26066" w:rsidP="00A651E7">
      <w:pPr>
        <w:pStyle w:val="Alg4"/>
        <w:numPr>
          <w:ilvl w:val="0"/>
          <w:numId w:val="39"/>
        </w:numPr>
        <w:spacing w:after="240"/>
        <w:contextualSpacing/>
        <w:pPrChange w:id="383" w:author="David Herman" w:date="2013-12-02T10:26:00Z">
          <w:pPr>
            <w:pStyle w:val="Alg4"/>
            <w:numPr>
              <w:numId w:val="1544"/>
            </w:numPr>
            <w:tabs>
              <w:tab w:val="num" w:pos="360"/>
            </w:tabs>
            <w:spacing w:after="240"/>
            <w:contextualSpacing/>
          </w:pPr>
        </w:pPrChange>
      </w:pPr>
      <w:r>
        <w:t xml:space="preserve">Return </w:t>
      </w:r>
      <w:proofErr w:type="spellStart"/>
      <w:r>
        <w:rPr>
          <w:i/>
        </w:rPr>
        <w:t>linkSet</w:t>
      </w:r>
      <w:proofErr w:type="spellEnd"/>
      <w:r>
        <w:t>.</w:t>
      </w:r>
    </w:p>
    <w:p w14:paraId="4BF83666" w14:textId="77777777" w:rsidR="00F6452B" w:rsidRDefault="00F26066">
      <w:pPr>
        <w:pStyle w:val="Heading4"/>
      </w:pPr>
      <w:proofErr w:type="spellStart"/>
      <w:proofErr w:type="gramStart"/>
      <w:r>
        <w:t>AddLoadToLinkSet</w:t>
      </w:r>
      <w:proofErr w:type="spellEnd"/>
      <w:r>
        <w:t>(</w:t>
      </w:r>
      <w:proofErr w:type="spellStart"/>
      <w:proofErr w:type="gramEnd"/>
      <w:r>
        <w:t>linkSet</w:t>
      </w:r>
      <w:proofErr w:type="spellEnd"/>
      <w:r>
        <w:t>, load) Abstract Operation</w:t>
      </w:r>
    </w:p>
    <w:p w14:paraId="0C4BBCC7" w14:textId="77777777" w:rsidR="00F6452B" w:rsidRDefault="00F26066">
      <w:r>
        <w:t xml:space="preserve">The </w:t>
      </w:r>
      <w:proofErr w:type="spellStart"/>
      <w:r>
        <w:t>AddLoadToLinkSet</w:t>
      </w:r>
      <w:proofErr w:type="spellEnd"/>
      <w:r>
        <w:t xml:space="preserve"> abstract operation associates a </w:t>
      </w:r>
      <w:proofErr w:type="spellStart"/>
      <w:r>
        <w:t>LinkSet</w:t>
      </w:r>
      <w:proofErr w:type="spellEnd"/>
      <w:r>
        <w:t xml:space="preserve"> Record with a Load Record and each of its currently known dependencies, indicating that the </w:t>
      </w:r>
      <w:proofErr w:type="spellStart"/>
      <w:r>
        <w:t>LinkSet</w:t>
      </w:r>
      <w:proofErr w:type="spellEnd"/>
      <w:r>
        <w:t xml:space="preserve"> cannot be linked until those Loads have finished successfully.</w:t>
      </w:r>
    </w:p>
    <w:p w14:paraId="5095C9FA" w14:textId="77777777" w:rsidR="00F6452B" w:rsidRDefault="00F26066">
      <w:r>
        <w:t>The following steps are taken:</w:t>
      </w:r>
    </w:p>
    <w:p w14:paraId="1D7251B1" w14:textId="77777777" w:rsidR="00F6452B" w:rsidRDefault="00F26066" w:rsidP="00A651E7">
      <w:pPr>
        <w:pStyle w:val="Alg4"/>
        <w:numPr>
          <w:ilvl w:val="0"/>
          <w:numId w:val="40"/>
        </w:numPr>
        <w:pPrChange w:id="384" w:author="David Herman" w:date="2013-12-02T10:26:00Z">
          <w:pPr>
            <w:pStyle w:val="Alg4"/>
            <w:numPr>
              <w:numId w:val="1545"/>
            </w:numPr>
            <w:tabs>
              <w:tab w:val="num" w:pos="360"/>
            </w:tabs>
          </w:pPr>
        </w:pPrChange>
      </w:pPr>
      <w:r>
        <w:t xml:space="preserve">Assert: </w:t>
      </w:r>
      <w:r>
        <w:rPr>
          <w:i/>
        </w:rPr>
        <w:t>load</w:t>
      </w:r>
      <w:proofErr w:type="gramStart"/>
      <w:r>
        <w:t>.[</w:t>
      </w:r>
      <w:proofErr w:type="gramEnd"/>
      <w:r>
        <w:t xml:space="preserve">[Status]] is either </w:t>
      </w:r>
      <w:r>
        <w:rPr>
          <w:rFonts w:ascii="Courier New" w:hAnsi="Courier New"/>
          <w:b/>
        </w:rPr>
        <w:t>"loading"</w:t>
      </w:r>
      <w:r>
        <w:t xml:space="preserve"> or </w:t>
      </w:r>
      <w:r>
        <w:rPr>
          <w:rFonts w:ascii="Courier New" w:hAnsi="Courier New"/>
          <w:b/>
        </w:rPr>
        <w:t>"loaded"</w:t>
      </w:r>
      <w:r>
        <w:t>.</w:t>
      </w:r>
    </w:p>
    <w:p w14:paraId="45B4ACEC" w14:textId="77777777" w:rsidR="00F6452B" w:rsidRDefault="00F26066" w:rsidP="00A651E7">
      <w:pPr>
        <w:pStyle w:val="Alg4"/>
        <w:numPr>
          <w:ilvl w:val="0"/>
          <w:numId w:val="40"/>
        </w:numPr>
        <w:pPrChange w:id="385" w:author="David Herman" w:date="2013-12-02T10:26:00Z">
          <w:pPr>
            <w:pStyle w:val="Alg4"/>
            <w:numPr>
              <w:numId w:val="1545"/>
            </w:numPr>
            <w:tabs>
              <w:tab w:val="num" w:pos="360"/>
            </w:tabs>
          </w:pPr>
        </w:pPrChange>
      </w:pPr>
      <w:r>
        <w:t xml:space="preserve">Let </w:t>
      </w:r>
      <w:r>
        <w:rPr>
          <w:i/>
        </w:rPr>
        <w:t>loader</w:t>
      </w:r>
      <w:r>
        <w:t xml:space="preserve"> be </w:t>
      </w:r>
      <w:proofErr w:type="spellStart"/>
      <w:r>
        <w:rPr>
          <w:i/>
        </w:rPr>
        <w:t>linkSet</w:t>
      </w:r>
      <w:proofErr w:type="spellEnd"/>
      <w:proofErr w:type="gramStart"/>
      <w:r>
        <w:t>.[</w:t>
      </w:r>
      <w:proofErr w:type="gramEnd"/>
      <w:r>
        <w:t>[Loader]].</w:t>
      </w:r>
    </w:p>
    <w:p w14:paraId="3F5AA75C" w14:textId="77777777" w:rsidR="00F6452B" w:rsidRDefault="00F26066" w:rsidP="00A651E7">
      <w:pPr>
        <w:pStyle w:val="Alg4"/>
        <w:numPr>
          <w:ilvl w:val="0"/>
          <w:numId w:val="40"/>
        </w:numPr>
        <w:pPrChange w:id="386" w:author="David Herman" w:date="2013-12-02T10:26:00Z">
          <w:pPr>
            <w:pStyle w:val="Alg4"/>
            <w:numPr>
              <w:numId w:val="1545"/>
            </w:numPr>
            <w:tabs>
              <w:tab w:val="num" w:pos="360"/>
            </w:tabs>
          </w:pPr>
        </w:pPrChange>
      </w:pPr>
      <w:r>
        <w:lastRenderedPageBreak/>
        <w:t xml:space="preserve">If </w:t>
      </w:r>
      <w:r>
        <w:rPr>
          <w:i/>
        </w:rPr>
        <w:t>load</w:t>
      </w:r>
      <w:r>
        <w:t xml:space="preserve"> is not already an element of the List </w:t>
      </w:r>
      <w:proofErr w:type="spellStart"/>
      <w:r>
        <w:rPr>
          <w:i/>
        </w:rPr>
        <w:t>linkSet</w:t>
      </w:r>
      <w:proofErr w:type="spellEnd"/>
      <w:proofErr w:type="gramStart"/>
      <w:r>
        <w:t>.[</w:t>
      </w:r>
      <w:proofErr w:type="gramEnd"/>
      <w:r>
        <w:t>[Loads]],</w:t>
      </w:r>
    </w:p>
    <w:p w14:paraId="13D35528" w14:textId="77777777" w:rsidR="00F6452B" w:rsidRDefault="00F26066" w:rsidP="00A651E7">
      <w:pPr>
        <w:pStyle w:val="Alg4"/>
        <w:numPr>
          <w:ilvl w:val="1"/>
          <w:numId w:val="40"/>
        </w:numPr>
        <w:pPrChange w:id="387" w:author="David Herman" w:date="2013-12-02T10:26:00Z">
          <w:pPr>
            <w:pStyle w:val="Alg4"/>
            <w:numPr>
              <w:ilvl w:val="1"/>
              <w:numId w:val="1545"/>
            </w:numPr>
            <w:tabs>
              <w:tab w:val="num" w:pos="360"/>
            </w:tabs>
          </w:pPr>
        </w:pPrChange>
      </w:pPr>
      <w:r>
        <w:t xml:space="preserve">Add </w:t>
      </w:r>
      <w:r>
        <w:rPr>
          <w:i/>
        </w:rPr>
        <w:t>load</w:t>
      </w:r>
      <w:r>
        <w:t xml:space="preserve"> to the List </w:t>
      </w:r>
      <w:proofErr w:type="spellStart"/>
      <w:r>
        <w:rPr>
          <w:i/>
        </w:rPr>
        <w:t>linkSet</w:t>
      </w:r>
      <w:proofErr w:type="spellEnd"/>
      <w:proofErr w:type="gramStart"/>
      <w:r>
        <w:t>.[</w:t>
      </w:r>
      <w:proofErr w:type="gramEnd"/>
      <w:r>
        <w:t>[Loads]].</w:t>
      </w:r>
    </w:p>
    <w:p w14:paraId="2D76A61D" w14:textId="77777777" w:rsidR="00F6452B" w:rsidRDefault="00F26066" w:rsidP="00A651E7">
      <w:pPr>
        <w:pStyle w:val="Alg4"/>
        <w:numPr>
          <w:ilvl w:val="1"/>
          <w:numId w:val="40"/>
        </w:numPr>
        <w:pPrChange w:id="388" w:author="David Herman" w:date="2013-12-02T10:26:00Z">
          <w:pPr>
            <w:pStyle w:val="Alg4"/>
            <w:numPr>
              <w:ilvl w:val="1"/>
              <w:numId w:val="1545"/>
            </w:numPr>
            <w:tabs>
              <w:tab w:val="num" w:pos="360"/>
            </w:tabs>
          </w:pPr>
        </w:pPrChange>
      </w:pPr>
      <w:r>
        <w:t xml:space="preserve">Add </w:t>
      </w:r>
      <w:proofErr w:type="spellStart"/>
      <w:r>
        <w:rPr>
          <w:i/>
        </w:rPr>
        <w:t>linkSet</w:t>
      </w:r>
      <w:proofErr w:type="spellEnd"/>
      <w:r>
        <w:t xml:space="preserve"> to the List </w:t>
      </w:r>
      <w:r>
        <w:rPr>
          <w:i/>
        </w:rPr>
        <w:t>load</w:t>
      </w:r>
      <w:proofErr w:type="gramStart"/>
      <w:r>
        <w:t>.[</w:t>
      </w:r>
      <w:proofErr w:type="gramEnd"/>
      <w:r>
        <w:t>[</w:t>
      </w:r>
      <w:proofErr w:type="spellStart"/>
      <w:r>
        <w:t>LinkSets</w:t>
      </w:r>
      <w:proofErr w:type="spellEnd"/>
      <w:r>
        <w:t>]].</w:t>
      </w:r>
    </w:p>
    <w:p w14:paraId="3BCF846C" w14:textId="77777777" w:rsidR="00F6452B" w:rsidRDefault="00F26066" w:rsidP="00A651E7">
      <w:pPr>
        <w:pStyle w:val="Alg4"/>
        <w:numPr>
          <w:ilvl w:val="1"/>
          <w:numId w:val="40"/>
        </w:numPr>
        <w:pPrChange w:id="389" w:author="David Herman" w:date="2013-12-02T10:26:00Z">
          <w:pPr>
            <w:pStyle w:val="Alg4"/>
            <w:numPr>
              <w:ilvl w:val="1"/>
              <w:numId w:val="1545"/>
            </w:numPr>
            <w:tabs>
              <w:tab w:val="num" w:pos="360"/>
            </w:tabs>
          </w:pPr>
        </w:pPrChange>
      </w:pPr>
      <w:r>
        <w:t xml:space="preserve">If </w:t>
      </w:r>
      <w:r>
        <w:rPr>
          <w:i/>
        </w:rPr>
        <w:t>load</w:t>
      </w:r>
      <w:proofErr w:type="gramStart"/>
      <w:r>
        <w:t>.[</w:t>
      </w:r>
      <w:proofErr w:type="gramEnd"/>
      <w:r>
        <w:t xml:space="preserve">[Status]] is </w:t>
      </w:r>
      <w:r>
        <w:rPr>
          <w:rFonts w:ascii="Courier New" w:hAnsi="Courier New"/>
          <w:b/>
        </w:rPr>
        <w:t>"loaded"</w:t>
      </w:r>
      <w:r>
        <w:t>, then</w:t>
      </w:r>
    </w:p>
    <w:p w14:paraId="2317ED91" w14:textId="77777777" w:rsidR="00F6452B" w:rsidRDefault="00F26066" w:rsidP="00A651E7">
      <w:pPr>
        <w:pStyle w:val="Alg4"/>
        <w:numPr>
          <w:ilvl w:val="2"/>
          <w:numId w:val="40"/>
        </w:numPr>
        <w:pPrChange w:id="390" w:author="David Herman" w:date="2013-12-02T10:26:00Z">
          <w:pPr>
            <w:pStyle w:val="Alg4"/>
            <w:numPr>
              <w:ilvl w:val="2"/>
              <w:numId w:val="1545"/>
            </w:numPr>
            <w:tabs>
              <w:tab w:val="num" w:pos="360"/>
            </w:tabs>
          </w:pPr>
        </w:pPrChange>
      </w:pPr>
      <w:r>
        <w:t xml:space="preserve">For each </w:t>
      </w:r>
      <w:r>
        <w:rPr>
          <w:i/>
        </w:rPr>
        <w:t>name</w:t>
      </w:r>
      <w:r>
        <w:t xml:space="preserve"> in the List </w:t>
      </w:r>
      <w:r>
        <w:rPr>
          <w:i/>
        </w:rPr>
        <w:t>load</w:t>
      </w:r>
      <w:proofErr w:type="gramStart"/>
      <w:r>
        <w:t>.[</w:t>
      </w:r>
      <w:proofErr w:type="gramEnd"/>
      <w:r>
        <w:t>[Dependencies]], do</w:t>
      </w:r>
    </w:p>
    <w:p w14:paraId="68018E58" w14:textId="77777777" w:rsidR="00F6452B" w:rsidRDefault="00F26066" w:rsidP="00A651E7">
      <w:pPr>
        <w:pStyle w:val="Alg4"/>
        <w:numPr>
          <w:ilvl w:val="3"/>
          <w:numId w:val="40"/>
        </w:numPr>
        <w:pPrChange w:id="391" w:author="David Herman" w:date="2013-12-02T10:26:00Z">
          <w:pPr>
            <w:pStyle w:val="Alg4"/>
            <w:numPr>
              <w:ilvl w:val="3"/>
              <w:numId w:val="1545"/>
            </w:numPr>
            <w:tabs>
              <w:tab w:val="num" w:pos="360"/>
            </w:tabs>
          </w:pPr>
        </w:pPrChange>
      </w:pPr>
      <w:r>
        <w:t xml:space="preserve">If there is no element of </w:t>
      </w:r>
      <w:r>
        <w:rPr>
          <w:i/>
        </w:rPr>
        <w:t>loader</w:t>
      </w:r>
      <w:proofErr w:type="gramStart"/>
      <w:r>
        <w:t>.[</w:t>
      </w:r>
      <w:proofErr w:type="gramEnd"/>
      <w:r>
        <w:t xml:space="preserve">[Modules]] whose [[key]] field is equal to </w:t>
      </w:r>
      <w:r>
        <w:rPr>
          <w:i/>
        </w:rPr>
        <w:t>name</w:t>
      </w:r>
      <w:r>
        <w:t>,</w:t>
      </w:r>
    </w:p>
    <w:p w14:paraId="1EBEA86D" w14:textId="77777777" w:rsidR="00F6452B" w:rsidRDefault="00F26066" w:rsidP="00A651E7">
      <w:pPr>
        <w:pStyle w:val="Alg4"/>
        <w:numPr>
          <w:ilvl w:val="4"/>
          <w:numId w:val="40"/>
        </w:numPr>
        <w:pPrChange w:id="392" w:author="David Herman" w:date="2013-12-02T10:26:00Z">
          <w:pPr>
            <w:pStyle w:val="Alg4"/>
            <w:numPr>
              <w:ilvl w:val="4"/>
              <w:numId w:val="1545"/>
            </w:numPr>
            <w:tabs>
              <w:tab w:val="num" w:pos="360"/>
            </w:tabs>
          </w:pPr>
        </w:pPrChange>
      </w:pPr>
      <w:r>
        <w:t xml:space="preserve">If there is an element of </w:t>
      </w:r>
      <w:r>
        <w:rPr>
          <w:i/>
        </w:rPr>
        <w:t>loader</w:t>
      </w:r>
      <w:proofErr w:type="gramStart"/>
      <w:r>
        <w:t>.[</w:t>
      </w:r>
      <w:proofErr w:type="gramEnd"/>
      <w:r>
        <w:t xml:space="preserve">[Loads]] whose [[Name]] field is equal to </w:t>
      </w:r>
      <w:r>
        <w:rPr>
          <w:i/>
        </w:rPr>
        <w:t>name</w:t>
      </w:r>
      <w:r>
        <w:t>,</w:t>
      </w:r>
    </w:p>
    <w:p w14:paraId="13502B00" w14:textId="77777777" w:rsidR="00F6452B" w:rsidRDefault="00F26066" w:rsidP="00A651E7">
      <w:pPr>
        <w:pStyle w:val="Alg4"/>
        <w:numPr>
          <w:ilvl w:val="5"/>
          <w:numId w:val="40"/>
        </w:numPr>
        <w:pPrChange w:id="393" w:author="David Herman" w:date="2013-12-02T10:26:00Z">
          <w:pPr>
            <w:pStyle w:val="Alg4"/>
            <w:numPr>
              <w:ilvl w:val="5"/>
              <w:numId w:val="1545"/>
            </w:numPr>
            <w:tabs>
              <w:tab w:val="num" w:pos="360"/>
            </w:tabs>
          </w:pPr>
        </w:pPrChange>
      </w:pPr>
      <w:r>
        <w:t xml:space="preserve">Let </w:t>
      </w:r>
      <w:proofErr w:type="spellStart"/>
      <w:r>
        <w:rPr>
          <w:i/>
        </w:rPr>
        <w:t>depLoad</w:t>
      </w:r>
      <w:proofErr w:type="spellEnd"/>
      <w:r>
        <w:t xml:space="preserve"> be that Load Record.</w:t>
      </w:r>
    </w:p>
    <w:p w14:paraId="058E6AD5" w14:textId="77777777" w:rsidR="00F6452B" w:rsidRDefault="00F26066" w:rsidP="00A651E7">
      <w:pPr>
        <w:pStyle w:val="Alg4"/>
        <w:numPr>
          <w:ilvl w:val="5"/>
          <w:numId w:val="40"/>
        </w:numPr>
        <w:spacing w:after="240"/>
        <w:contextualSpacing/>
        <w:pPrChange w:id="394" w:author="David Herman" w:date="2013-12-02T10:26:00Z">
          <w:pPr>
            <w:pStyle w:val="Alg4"/>
            <w:numPr>
              <w:ilvl w:val="5"/>
              <w:numId w:val="1545"/>
            </w:numPr>
            <w:tabs>
              <w:tab w:val="num" w:pos="360"/>
            </w:tabs>
            <w:spacing w:after="240"/>
            <w:contextualSpacing/>
          </w:pPr>
        </w:pPrChange>
      </w:pPr>
      <w:r>
        <w:t xml:space="preserve">Call </w:t>
      </w:r>
      <w:proofErr w:type="spellStart"/>
      <w:proofErr w:type="gramStart"/>
      <w:r>
        <w:t>AddLoadToLinkSet</w:t>
      </w:r>
      <w:proofErr w:type="spellEnd"/>
      <w:r>
        <w:t>(</w:t>
      </w:r>
      <w:proofErr w:type="spellStart"/>
      <w:proofErr w:type="gramEnd"/>
      <w:r>
        <w:rPr>
          <w:i/>
        </w:rPr>
        <w:t>linkSet</w:t>
      </w:r>
      <w:proofErr w:type="spellEnd"/>
      <w:r>
        <w:t xml:space="preserve">, </w:t>
      </w:r>
      <w:proofErr w:type="spellStart"/>
      <w:r>
        <w:rPr>
          <w:i/>
        </w:rPr>
        <w:t>depLoad</w:t>
      </w:r>
      <w:proofErr w:type="spellEnd"/>
      <w:r>
        <w:t>).</w:t>
      </w:r>
    </w:p>
    <w:p w14:paraId="43A519F6" w14:textId="77777777" w:rsidR="00F6452B" w:rsidRDefault="00F26066">
      <w:pPr>
        <w:pStyle w:val="Heading4"/>
      </w:pPr>
      <w:proofErr w:type="spellStart"/>
      <w:proofErr w:type="gramStart"/>
      <w:r>
        <w:t>UpdateLinkSetOnLoad</w:t>
      </w:r>
      <w:proofErr w:type="spellEnd"/>
      <w:r>
        <w:t>(</w:t>
      </w:r>
      <w:proofErr w:type="spellStart"/>
      <w:proofErr w:type="gramEnd"/>
      <w:r>
        <w:t>linkSet</w:t>
      </w:r>
      <w:proofErr w:type="spellEnd"/>
      <w:r>
        <w:t>, load) Abstract Operation</w:t>
      </w:r>
    </w:p>
    <w:p w14:paraId="2FE1CF21" w14:textId="77777777" w:rsidR="00F6452B" w:rsidRDefault="00F26066">
      <w:r>
        <w:t xml:space="preserve">The </w:t>
      </w:r>
      <w:proofErr w:type="spellStart"/>
      <w:r>
        <w:t>UpdateLinkSetOnLoad</w:t>
      </w:r>
      <w:proofErr w:type="spellEnd"/>
      <w:r>
        <w:t xml:space="preserve"> abstract operation is called immediately after a Load successfully finishes, after starting Loads for any dependencies that were not already loading, loaded, or in the module registry.</w:t>
      </w:r>
    </w:p>
    <w:p w14:paraId="04D3F9E3" w14:textId="77777777" w:rsidR="00F6452B" w:rsidRDefault="00F26066">
      <w:r>
        <w:t xml:space="preserve">This operation determines whether </w:t>
      </w:r>
      <w:proofErr w:type="spellStart"/>
      <w:r>
        <w:rPr>
          <w:rFonts w:ascii="Times New Roman" w:hAnsi="Times New Roman"/>
          <w:i/>
        </w:rPr>
        <w:t>linkSet</w:t>
      </w:r>
      <w:proofErr w:type="spellEnd"/>
      <w:r>
        <w:t xml:space="preserve"> is ready to link, and if so, calls Link.</w:t>
      </w:r>
    </w:p>
    <w:p w14:paraId="53262539" w14:textId="77777777" w:rsidR="00F6452B" w:rsidRDefault="00F26066">
      <w:r>
        <w:t>The following steps are taken:</w:t>
      </w:r>
    </w:p>
    <w:p w14:paraId="796ED88A" w14:textId="77777777" w:rsidR="00F6452B" w:rsidRDefault="00F26066" w:rsidP="00A651E7">
      <w:pPr>
        <w:pStyle w:val="Alg4"/>
        <w:numPr>
          <w:ilvl w:val="0"/>
          <w:numId w:val="41"/>
        </w:numPr>
        <w:pPrChange w:id="395" w:author="David Herman" w:date="2013-12-02T10:26:00Z">
          <w:pPr>
            <w:pStyle w:val="Alg4"/>
            <w:numPr>
              <w:numId w:val="1546"/>
            </w:numPr>
            <w:tabs>
              <w:tab w:val="num" w:pos="360"/>
            </w:tabs>
          </w:pPr>
        </w:pPrChange>
      </w:pPr>
      <w:r>
        <w:t xml:space="preserve">Assert: </w:t>
      </w:r>
      <w:r>
        <w:rPr>
          <w:i/>
        </w:rPr>
        <w:t>load</w:t>
      </w:r>
      <w:r>
        <w:t xml:space="preserve"> is an element of </w:t>
      </w:r>
      <w:proofErr w:type="spellStart"/>
      <w:r>
        <w:rPr>
          <w:i/>
        </w:rPr>
        <w:t>linkSet</w:t>
      </w:r>
      <w:proofErr w:type="spellEnd"/>
      <w:proofErr w:type="gramStart"/>
      <w:r>
        <w:t>.[</w:t>
      </w:r>
      <w:proofErr w:type="gramEnd"/>
      <w:r>
        <w:t>[Loads]].</w:t>
      </w:r>
    </w:p>
    <w:p w14:paraId="2C76285C" w14:textId="77777777" w:rsidR="00F6452B" w:rsidRDefault="00F26066" w:rsidP="00A651E7">
      <w:pPr>
        <w:pStyle w:val="Alg4"/>
        <w:numPr>
          <w:ilvl w:val="0"/>
          <w:numId w:val="41"/>
        </w:numPr>
        <w:pPrChange w:id="396" w:author="David Herman" w:date="2013-12-02T10:26:00Z">
          <w:pPr>
            <w:pStyle w:val="Alg4"/>
            <w:numPr>
              <w:numId w:val="1546"/>
            </w:numPr>
            <w:tabs>
              <w:tab w:val="num" w:pos="360"/>
            </w:tabs>
          </w:pPr>
        </w:pPrChange>
      </w:pPr>
      <w:r>
        <w:t xml:space="preserve">Assert: </w:t>
      </w:r>
      <w:r>
        <w:rPr>
          <w:i/>
        </w:rPr>
        <w:t>load</w:t>
      </w:r>
      <w:proofErr w:type="gramStart"/>
      <w:r>
        <w:t>.[</w:t>
      </w:r>
      <w:proofErr w:type="gramEnd"/>
      <w:r>
        <w:t xml:space="preserve">[Status]] is either </w:t>
      </w:r>
      <w:r>
        <w:rPr>
          <w:rFonts w:ascii="Courier New" w:hAnsi="Courier New"/>
          <w:b/>
        </w:rPr>
        <w:t>"loaded"</w:t>
      </w:r>
      <w:r>
        <w:t xml:space="preserve"> or </w:t>
      </w:r>
      <w:r>
        <w:rPr>
          <w:rFonts w:ascii="Courier New" w:hAnsi="Courier New"/>
          <w:b/>
        </w:rPr>
        <w:t>"linked"</w:t>
      </w:r>
      <w:r>
        <w:t>.</w:t>
      </w:r>
    </w:p>
    <w:p w14:paraId="4BF71F92" w14:textId="77777777" w:rsidR="00F6452B" w:rsidRDefault="00F26066" w:rsidP="00A651E7">
      <w:pPr>
        <w:pStyle w:val="Alg4"/>
        <w:numPr>
          <w:ilvl w:val="0"/>
          <w:numId w:val="41"/>
        </w:numPr>
        <w:pPrChange w:id="397" w:author="David Herman" w:date="2013-12-02T10:26:00Z">
          <w:pPr>
            <w:pStyle w:val="Alg4"/>
            <w:numPr>
              <w:numId w:val="1546"/>
            </w:numPr>
            <w:tabs>
              <w:tab w:val="num" w:pos="360"/>
            </w:tabs>
          </w:pPr>
        </w:pPrChange>
      </w:pPr>
      <w:r>
        <w:t xml:space="preserve">Repeat for each </w:t>
      </w:r>
      <w:r>
        <w:rPr>
          <w:i/>
        </w:rPr>
        <w:t>load</w:t>
      </w:r>
      <w:r>
        <w:t xml:space="preserve"> in </w:t>
      </w:r>
      <w:proofErr w:type="spellStart"/>
      <w:r>
        <w:rPr>
          <w:i/>
        </w:rPr>
        <w:t>linkSet</w:t>
      </w:r>
      <w:proofErr w:type="spellEnd"/>
      <w:proofErr w:type="gramStart"/>
      <w:r>
        <w:t>.[</w:t>
      </w:r>
      <w:proofErr w:type="gramEnd"/>
      <w:r>
        <w:t>[Loads]],</w:t>
      </w:r>
    </w:p>
    <w:p w14:paraId="62830F2F" w14:textId="77777777" w:rsidR="00F6452B" w:rsidRDefault="00F26066" w:rsidP="00A651E7">
      <w:pPr>
        <w:pStyle w:val="Alg4"/>
        <w:numPr>
          <w:ilvl w:val="1"/>
          <w:numId w:val="41"/>
        </w:numPr>
        <w:pPrChange w:id="398" w:author="David Herman" w:date="2013-12-02T10:26:00Z">
          <w:pPr>
            <w:pStyle w:val="Alg4"/>
            <w:numPr>
              <w:ilvl w:val="1"/>
              <w:numId w:val="1546"/>
            </w:numPr>
            <w:tabs>
              <w:tab w:val="num" w:pos="360"/>
            </w:tabs>
          </w:pPr>
        </w:pPrChange>
      </w:pPr>
      <w:r>
        <w:t xml:space="preserve">If </w:t>
      </w:r>
      <w:r>
        <w:rPr>
          <w:i/>
        </w:rPr>
        <w:t>load</w:t>
      </w:r>
      <w:proofErr w:type="gramStart"/>
      <w:r>
        <w:t>.[</w:t>
      </w:r>
      <w:proofErr w:type="gramEnd"/>
      <w:r>
        <w:t xml:space="preserve">[Status]] is </w:t>
      </w:r>
      <w:r>
        <w:rPr>
          <w:rFonts w:ascii="Courier New" w:hAnsi="Courier New"/>
          <w:b/>
        </w:rPr>
        <w:t>"loading"</w:t>
      </w:r>
      <w:r>
        <w:t>, then return.</w:t>
      </w:r>
    </w:p>
    <w:p w14:paraId="58EA7489" w14:textId="77777777" w:rsidR="00F6452B" w:rsidRDefault="00F26066" w:rsidP="00A651E7">
      <w:pPr>
        <w:pStyle w:val="Alg4"/>
        <w:numPr>
          <w:ilvl w:val="0"/>
          <w:numId w:val="41"/>
        </w:numPr>
        <w:pPrChange w:id="399" w:author="David Herman" w:date="2013-12-02T10:26:00Z">
          <w:pPr>
            <w:pStyle w:val="Alg4"/>
            <w:numPr>
              <w:numId w:val="1546"/>
            </w:numPr>
            <w:tabs>
              <w:tab w:val="num" w:pos="360"/>
            </w:tabs>
          </w:pPr>
        </w:pPrChange>
      </w:pPr>
      <w:r>
        <w:t xml:space="preserve">Let </w:t>
      </w:r>
      <w:proofErr w:type="spellStart"/>
      <w:r>
        <w:rPr>
          <w:i/>
        </w:rPr>
        <w:t>startingLoad</w:t>
      </w:r>
      <w:proofErr w:type="spellEnd"/>
      <w:r>
        <w:t xml:space="preserve"> be the first element of the List </w:t>
      </w:r>
      <w:proofErr w:type="spellStart"/>
      <w:r>
        <w:rPr>
          <w:i/>
        </w:rPr>
        <w:t>linkSet</w:t>
      </w:r>
      <w:proofErr w:type="spellEnd"/>
      <w:proofErr w:type="gramStart"/>
      <w:r>
        <w:t>.[</w:t>
      </w:r>
      <w:proofErr w:type="gramEnd"/>
      <w:r>
        <w:t>[Loads]].</w:t>
      </w:r>
    </w:p>
    <w:p w14:paraId="35858C47" w14:textId="77777777" w:rsidR="00F6452B" w:rsidRDefault="00F26066" w:rsidP="00A651E7">
      <w:pPr>
        <w:pStyle w:val="Alg4"/>
        <w:numPr>
          <w:ilvl w:val="0"/>
          <w:numId w:val="41"/>
        </w:numPr>
        <w:pPrChange w:id="400" w:author="David Herman" w:date="2013-12-02T10:26:00Z">
          <w:pPr>
            <w:pStyle w:val="Alg4"/>
            <w:numPr>
              <w:numId w:val="1546"/>
            </w:numPr>
            <w:tabs>
              <w:tab w:val="num" w:pos="360"/>
            </w:tabs>
          </w:pPr>
        </w:pPrChange>
      </w:pPr>
      <w:r>
        <w:t xml:space="preserve">Let </w:t>
      </w:r>
      <w:r>
        <w:rPr>
          <w:i/>
        </w:rPr>
        <w:t>status</w:t>
      </w:r>
      <w:r>
        <w:t xml:space="preserve"> be the result of </w:t>
      </w:r>
      <w:proofErr w:type="gramStart"/>
      <w:r>
        <w:t>Link(</w:t>
      </w:r>
      <w:proofErr w:type="spellStart"/>
      <w:proofErr w:type="gramEnd"/>
      <w:r>
        <w:rPr>
          <w:i/>
        </w:rPr>
        <w:t>linkSet</w:t>
      </w:r>
      <w:proofErr w:type="spellEnd"/>
      <w:r>
        <w:t xml:space="preserve">.[[Loads]], </w:t>
      </w:r>
      <w:proofErr w:type="spellStart"/>
      <w:r>
        <w:rPr>
          <w:i/>
        </w:rPr>
        <w:t>linkSet</w:t>
      </w:r>
      <w:proofErr w:type="spellEnd"/>
      <w:r>
        <w:t>.[[Loader]]).</w:t>
      </w:r>
    </w:p>
    <w:p w14:paraId="5F6357D5" w14:textId="77777777" w:rsidR="00F6452B" w:rsidRDefault="00F26066" w:rsidP="00A651E7">
      <w:pPr>
        <w:pStyle w:val="Alg4"/>
        <w:numPr>
          <w:ilvl w:val="0"/>
          <w:numId w:val="41"/>
        </w:numPr>
        <w:pPrChange w:id="401" w:author="David Herman" w:date="2013-12-02T10:26:00Z">
          <w:pPr>
            <w:pStyle w:val="Alg4"/>
            <w:numPr>
              <w:numId w:val="1546"/>
            </w:numPr>
            <w:tabs>
              <w:tab w:val="num" w:pos="360"/>
            </w:tabs>
          </w:pPr>
        </w:pPrChange>
      </w:pPr>
      <w:r>
        <w:t xml:space="preserve">If </w:t>
      </w:r>
      <w:r>
        <w:rPr>
          <w:i/>
        </w:rPr>
        <w:t>status</w:t>
      </w:r>
      <w:r>
        <w:t xml:space="preserve"> is an abrupt completion, then</w:t>
      </w:r>
    </w:p>
    <w:p w14:paraId="012D70A2" w14:textId="77777777" w:rsidR="00F6452B" w:rsidRDefault="00F26066" w:rsidP="00A651E7">
      <w:pPr>
        <w:pStyle w:val="Alg4"/>
        <w:numPr>
          <w:ilvl w:val="1"/>
          <w:numId w:val="41"/>
        </w:numPr>
        <w:pPrChange w:id="402" w:author="David Herman" w:date="2013-12-02T10:26:00Z">
          <w:pPr>
            <w:pStyle w:val="Alg4"/>
            <w:numPr>
              <w:ilvl w:val="1"/>
              <w:numId w:val="1546"/>
            </w:numPr>
            <w:tabs>
              <w:tab w:val="num" w:pos="360"/>
            </w:tabs>
          </w:pPr>
        </w:pPrChange>
      </w:pPr>
      <w:r>
        <w:t xml:space="preserve">Call </w:t>
      </w:r>
      <w:proofErr w:type="spellStart"/>
      <w:proofErr w:type="gramStart"/>
      <w:r>
        <w:t>LinkSetFailed</w:t>
      </w:r>
      <w:proofErr w:type="spellEnd"/>
      <w:r>
        <w:t>(</w:t>
      </w:r>
      <w:proofErr w:type="spellStart"/>
      <w:proofErr w:type="gramEnd"/>
      <w:r>
        <w:rPr>
          <w:i/>
        </w:rPr>
        <w:t>linkSet</w:t>
      </w:r>
      <w:proofErr w:type="spellEnd"/>
      <w:r>
        <w:t xml:space="preserve">, </w:t>
      </w:r>
      <w:r>
        <w:rPr>
          <w:i/>
        </w:rPr>
        <w:t>status</w:t>
      </w:r>
      <w:r>
        <w:t>.[[value]]).</w:t>
      </w:r>
    </w:p>
    <w:p w14:paraId="474699B1" w14:textId="77777777" w:rsidR="00F6452B" w:rsidRDefault="00F26066" w:rsidP="00A651E7">
      <w:pPr>
        <w:pStyle w:val="Alg4"/>
        <w:numPr>
          <w:ilvl w:val="1"/>
          <w:numId w:val="41"/>
        </w:numPr>
        <w:pPrChange w:id="403" w:author="David Herman" w:date="2013-12-02T10:26:00Z">
          <w:pPr>
            <w:pStyle w:val="Alg4"/>
            <w:numPr>
              <w:ilvl w:val="1"/>
              <w:numId w:val="1546"/>
            </w:numPr>
            <w:tabs>
              <w:tab w:val="num" w:pos="360"/>
            </w:tabs>
          </w:pPr>
        </w:pPrChange>
      </w:pPr>
      <w:r>
        <w:t>Return.</w:t>
      </w:r>
    </w:p>
    <w:p w14:paraId="7A8306E5" w14:textId="77777777" w:rsidR="00F6452B" w:rsidRDefault="00F26066" w:rsidP="00A651E7">
      <w:pPr>
        <w:pStyle w:val="Alg4"/>
        <w:numPr>
          <w:ilvl w:val="0"/>
          <w:numId w:val="41"/>
        </w:numPr>
        <w:pPrChange w:id="404" w:author="David Herman" w:date="2013-12-02T10:26:00Z">
          <w:pPr>
            <w:pStyle w:val="Alg4"/>
            <w:numPr>
              <w:numId w:val="1546"/>
            </w:numPr>
            <w:tabs>
              <w:tab w:val="num" w:pos="360"/>
            </w:tabs>
          </w:pPr>
        </w:pPrChange>
      </w:pPr>
      <w:r>
        <w:t xml:space="preserve">Assert: </w:t>
      </w:r>
      <w:proofErr w:type="spellStart"/>
      <w:r>
        <w:rPr>
          <w:i/>
        </w:rPr>
        <w:t>linkSet</w:t>
      </w:r>
      <w:proofErr w:type="spellEnd"/>
      <w:proofErr w:type="gramStart"/>
      <w:r>
        <w:t>.[</w:t>
      </w:r>
      <w:proofErr w:type="gramEnd"/>
      <w:r>
        <w:t>[Loads]] is an empty List.</w:t>
      </w:r>
    </w:p>
    <w:p w14:paraId="0FAC8491" w14:textId="77777777" w:rsidR="00F6452B" w:rsidRDefault="00F26066" w:rsidP="00A651E7">
      <w:pPr>
        <w:pStyle w:val="Alg4"/>
        <w:numPr>
          <w:ilvl w:val="0"/>
          <w:numId w:val="41"/>
        </w:numPr>
        <w:pPrChange w:id="405" w:author="David Herman" w:date="2013-12-02T10:26:00Z">
          <w:pPr>
            <w:pStyle w:val="Alg4"/>
            <w:numPr>
              <w:numId w:val="1546"/>
            </w:numPr>
            <w:tabs>
              <w:tab w:val="num" w:pos="360"/>
            </w:tabs>
          </w:pPr>
        </w:pPrChange>
      </w:pPr>
      <w:r>
        <w:t xml:space="preserve">Call the [[Call]] internal method of </w:t>
      </w:r>
      <w:proofErr w:type="spellStart"/>
      <w:r>
        <w:rPr>
          <w:i/>
        </w:rPr>
        <w:t>linkSet</w:t>
      </w:r>
      <w:proofErr w:type="spellEnd"/>
      <w:proofErr w:type="gramStart"/>
      <w:r>
        <w:t>.[</w:t>
      </w:r>
      <w:proofErr w:type="gramEnd"/>
      <w:r>
        <w:t>[Resolve]] passing undefined and (</w:t>
      </w:r>
      <w:proofErr w:type="spellStart"/>
      <w:r>
        <w:rPr>
          <w:i/>
        </w:rPr>
        <w:t>startingLoad</w:t>
      </w:r>
      <w:proofErr w:type="spellEnd"/>
      <w:r>
        <w:t>) as arguments.</w:t>
      </w:r>
    </w:p>
    <w:p w14:paraId="68666E70" w14:textId="77777777" w:rsidR="00F6452B" w:rsidRDefault="00F26066" w:rsidP="00A651E7">
      <w:pPr>
        <w:pStyle w:val="Alg4"/>
        <w:numPr>
          <w:ilvl w:val="0"/>
          <w:numId w:val="41"/>
        </w:numPr>
        <w:spacing w:after="240"/>
        <w:contextualSpacing/>
        <w:pPrChange w:id="406" w:author="David Herman" w:date="2013-12-02T10:26:00Z">
          <w:pPr>
            <w:pStyle w:val="Alg4"/>
            <w:numPr>
              <w:numId w:val="1546"/>
            </w:numPr>
            <w:tabs>
              <w:tab w:val="num" w:pos="360"/>
            </w:tabs>
            <w:spacing w:after="240"/>
            <w:contextualSpacing/>
          </w:pPr>
        </w:pPrChange>
      </w:pPr>
      <w:r>
        <w:t>Assert: The call performed by step 8 completed normally.</w:t>
      </w:r>
    </w:p>
    <w:p w14:paraId="3CA7AEA2" w14:textId="77777777" w:rsidR="00F6452B" w:rsidRDefault="00F26066">
      <w:pPr>
        <w:pStyle w:val="Heading4"/>
      </w:pPr>
      <w:proofErr w:type="spellStart"/>
      <w:proofErr w:type="gramStart"/>
      <w:r>
        <w:t>LinkSetFailed</w:t>
      </w:r>
      <w:proofErr w:type="spellEnd"/>
      <w:r>
        <w:t>(</w:t>
      </w:r>
      <w:proofErr w:type="spellStart"/>
      <w:proofErr w:type="gramEnd"/>
      <w:r>
        <w:t>linkSet</w:t>
      </w:r>
      <w:proofErr w:type="spellEnd"/>
      <w:r>
        <w:t xml:space="preserve">, </w:t>
      </w:r>
      <w:proofErr w:type="spellStart"/>
      <w:r>
        <w:t>exc</w:t>
      </w:r>
      <w:proofErr w:type="spellEnd"/>
      <w:r>
        <w:t>) Abstract Operation</w:t>
      </w:r>
    </w:p>
    <w:p w14:paraId="07E33E91" w14:textId="77777777" w:rsidR="00F6452B" w:rsidRDefault="00F26066">
      <w:r>
        <w:t xml:space="preserve">The </w:t>
      </w:r>
      <w:proofErr w:type="spellStart"/>
      <w:r>
        <w:t>LinkSetFailed</w:t>
      </w:r>
      <w:proofErr w:type="spellEnd"/>
      <w:r>
        <w:t xml:space="preserve"> abstract operation is called when a </w:t>
      </w:r>
      <w:proofErr w:type="spellStart"/>
      <w:r>
        <w:t>LinkSet</w:t>
      </w:r>
      <w:proofErr w:type="spellEnd"/>
      <w:r>
        <w:t xml:space="preserve"> fails. It detaches the given </w:t>
      </w:r>
      <w:proofErr w:type="spellStart"/>
      <w:r>
        <w:t>LinkSet</w:t>
      </w:r>
      <w:proofErr w:type="spellEnd"/>
      <w:r>
        <w:t xml:space="preserve"> Record from all Load Records and rejects the </w:t>
      </w:r>
      <w:proofErr w:type="spellStart"/>
      <w:r>
        <w:rPr>
          <w:rFonts w:ascii="Times New Roman" w:hAnsi="Times New Roman"/>
          <w:i/>
        </w:rPr>
        <w:t>linkSet</w:t>
      </w:r>
      <w:proofErr w:type="spellEnd"/>
      <w:proofErr w:type="gramStart"/>
      <w:r>
        <w:t>.[</w:t>
      </w:r>
      <w:proofErr w:type="gramEnd"/>
      <w:r>
        <w:t>[Done]] Promise.</w:t>
      </w:r>
    </w:p>
    <w:p w14:paraId="33E3FF9E" w14:textId="77777777" w:rsidR="00F6452B" w:rsidRDefault="00F26066">
      <w:r>
        <w:t>The following steps are taken:</w:t>
      </w:r>
    </w:p>
    <w:p w14:paraId="4CD21A0D" w14:textId="77777777" w:rsidR="00F6452B" w:rsidRDefault="00F26066" w:rsidP="00A651E7">
      <w:pPr>
        <w:pStyle w:val="Alg4"/>
        <w:numPr>
          <w:ilvl w:val="0"/>
          <w:numId w:val="42"/>
        </w:numPr>
        <w:pPrChange w:id="407" w:author="David Herman" w:date="2013-12-02T10:26:00Z">
          <w:pPr>
            <w:pStyle w:val="Alg4"/>
            <w:numPr>
              <w:numId w:val="1547"/>
            </w:numPr>
            <w:tabs>
              <w:tab w:val="num" w:pos="360"/>
            </w:tabs>
          </w:pPr>
        </w:pPrChange>
      </w:pPr>
      <w:r>
        <w:t xml:space="preserve">Let </w:t>
      </w:r>
      <w:r>
        <w:rPr>
          <w:i/>
        </w:rPr>
        <w:t>loader</w:t>
      </w:r>
      <w:r>
        <w:t xml:space="preserve"> be </w:t>
      </w:r>
      <w:proofErr w:type="spellStart"/>
      <w:r>
        <w:rPr>
          <w:i/>
        </w:rPr>
        <w:t>linkSet</w:t>
      </w:r>
      <w:proofErr w:type="spellEnd"/>
      <w:proofErr w:type="gramStart"/>
      <w:r>
        <w:t>.[</w:t>
      </w:r>
      <w:proofErr w:type="gramEnd"/>
      <w:r>
        <w:t>[Loader]].</w:t>
      </w:r>
    </w:p>
    <w:p w14:paraId="333E53C4" w14:textId="77777777" w:rsidR="00F6452B" w:rsidRDefault="00F26066" w:rsidP="00A651E7">
      <w:pPr>
        <w:pStyle w:val="Alg4"/>
        <w:numPr>
          <w:ilvl w:val="0"/>
          <w:numId w:val="42"/>
        </w:numPr>
        <w:pPrChange w:id="408" w:author="David Herman" w:date="2013-12-02T10:26:00Z">
          <w:pPr>
            <w:pStyle w:val="Alg4"/>
            <w:numPr>
              <w:numId w:val="1547"/>
            </w:numPr>
            <w:tabs>
              <w:tab w:val="num" w:pos="360"/>
            </w:tabs>
          </w:pPr>
        </w:pPrChange>
      </w:pPr>
      <w:r>
        <w:t xml:space="preserve">Let </w:t>
      </w:r>
      <w:r>
        <w:rPr>
          <w:i/>
        </w:rPr>
        <w:t>loads</w:t>
      </w:r>
      <w:r>
        <w:t xml:space="preserve"> be a copy of the List </w:t>
      </w:r>
      <w:proofErr w:type="spellStart"/>
      <w:r>
        <w:rPr>
          <w:i/>
        </w:rPr>
        <w:t>linkSet</w:t>
      </w:r>
      <w:proofErr w:type="spellEnd"/>
      <w:proofErr w:type="gramStart"/>
      <w:r>
        <w:t>.[</w:t>
      </w:r>
      <w:proofErr w:type="gramEnd"/>
      <w:r>
        <w:t>[Loads]].</w:t>
      </w:r>
    </w:p>
    <w:p w14:paraId="79206762" w14:textId="77777777" w:rsidR="00F6452B" w:rsidRDefault="00F26066" w:rsidP="00A651E7">
      <w:pPr>
        <w:pStyle w:val="Alg4"/>
        <w:numPr>
          <w:ilvl w:val="0"/>
          <w:numId w:val="42"/>
        </w:numPr>
        <w:pPrChange w:id="409" w:author="David Herman" w:date="2013-12-02T10:26:00Z">
          <w:pPr>
            <w:pStyle w:val="Alg4"/>
            <w:numPr>
              <w:numId w:val="1547"/>
            </w:numPr>
            <w:tabs>
              <w:tab w:val="num" w:pos="360"/>
            </w:tabs>
          </w:pPr>
        </w:pPrChange>
      </w:pPr>
      <w:r>
        <w:t xml:space="preserve">For each </w:t>
      </w:r>
      <w:r>
        <w:rPr>
          <w:i/>
        </w:rPr>
        <w:t>load</w:t>
      </w:r>
      <w:r>
        <w:t xml:space="preserve"> in </w:t>
      </w:r>
      <w:r>
        <w:rPr>
          <w:i/>
        </w:rPr>
        <w:t>loads</w:t>
      </w:r>
      <w:r>
        <w:t>,</w:t>
      </w:r>
    </w:p>
    <w:p w14:paraId="6B2B0AFE" w14:textId="77777777" w:rsidR="00F6452B" w:rsidRDefault="00F26066" w:rsidP="00A651E7">
      <w:pPr>
        <w:pStyle w:val="Alg4"/>
        <w:numPr>
          <w:ilvl w:val="1"/>
          <w:numId w:val="42"/>
        </w:numPr>
        <w:pPrChange w:id="410" w:author="David Herman" w:date="2013-12-02T10:26:00Z">
          <w:pPr>
            <w:pStyle w:val="Alg4"/>
            <w:numPr>
              <w:ilvl w:val="1"/>
              <w:numId w:val="1547"/>
            </w:numPr>
            <w:tabs>
              <w:tab w:val="num" w:pos="360"/>
            </w:tabs>
          </w:pPr>
        </w:pPrChange>
      </w:pPr>
      <w:r>
        <w:t xml:space="preserve">Assert: </w:t>
      </w:r>
      <w:proofErr w:type="spellStart"/>
      <w:r>
        <w:rPr>
          <w:i/>
        </w:rPr>
        <w:t>linkSet</w:t>
      </w:r>
      <w:proofErr w:type="spellEnd"/>
      <w:r>
        <w:t xml:space="preserve"> is an element of the List </w:t>
      </w:r>
      <w:r>
        <w:rPr>
          <w:i/>
        </w:rPr>
        <w:t>load</w:t>
      </w:r>
      <w:proofErr w:type="gramStart"/>
      <w:r>
        <w:t>.[</w:t>
      </w:r>
      <w:proofErr w:type="gramEnd"/>
      <w:r>
        <w:t>[</w:t>
      </w:r>
      <w:proofErr w:type="spellStart"/>
      <w:r>
        <w:t>LinkSets</w:t>
      </w:r>
      <w:proofErr w:type="spellEnd"/>
      <w:r>
        <w:t>]].</w:t>
      </w:r>
    </w:p>
    <w:p w14:paraId="6D519DCB" w14:textId="77777777" w:rsidR="00F6452B" w:rsidRDefault="00F26066" w:rsidP="00A651E7">
      <w:pPr>
        <w:pStyle w:val="Alg4"/>
        <w:numPr>
          <w:ilvl w:val="1"/>
          <w:numId w:val="42"/>
        </w:numPr>
        <w:pPrChange w:id="411" w:author="David Herman" w:date="2013-12-02T10:26:00Z">
          <w:pPr>
            <w:pStyle w:val="Alg4"/>
            <w:numPr>
              <w:ilvl w:val="1"/>
              <w:numId w:val="1547"/>
            </w:numPr>
            <w:tabs>
              <w:tab w:val="num" w:pos="360"/>
            </w:tabs>
          </w:pPr>
        </w:pPrChange>
      </w:pPr>
      <w:r>
        <w:t xml:space="preserve">Remove </w:t>
      </w:r>
      <w:proofErr w:type="spellStart"/>
      <w:r>
        <w:rPr>
          <w:i/>
        </w:rPr>
        <w:t>linkSet</w:t>
      </w:r>
      <w:proofErr w:type="spellEnd"/>
      <w:r>
        <w:t xml:space="preserve"> from the List </w:t>
      </w:r>
      <w:r>
        <w:rPr>
          <w:i/>
        </w:rPr>
        <w:t>load</w:t>
      </w:r>
      <w:proofErr w:type="gramStart"/>
      <w:r>
        <w:t>.[</w:t>
      </w:r>
      <w:proofErr w:type="gramEnd"/>
      <w:r>
        <w:t>[</w:t>
      </w:r>
      <w:proofErr w:type="spellStart"/>
      <w:r>
        <w:t>LinkSets</w:t>
      </w:r>
      <w:proofErr w:type="spellEnd"/>
      <w:r>
        <w:t>]].</w:t>
      </w:r>
    </w:p>
    <w:p w14:paraId="6F1F67C2" w14:textId="77777777" w:rsidR="00F6452B" w:rsidRDefault="00F26066" w:rsidP="00A651E7">
      <w:pPr>
        <w:pStyle w:val="Alg4"/>
        <w:numPr>
          <w:ilvl w:val="1"/>
          <w:numId w:val="42"/>
        </w:numPr>
        <w:pPrChange w:id="412" w:author="David Herman" w:date="2013-12-02T10:26:00Z">
          <w:pPr>
            <w:pStyle w:val="Alg4"/>
            <w:numPr>
              <w:ilvl w:val="1"/>
              <w:numId w:val="1547"/>
            </w:numPr>
            <w:tabs>
              <w:tab w:val="num" w:pos="360"/>
            </w:tabs>
          </w:pPr>
        </w:pPrChange>
      </w:pPr>
      <w:r>
        <w:t xml:space="preserve">If </w:t>
      </w:r>
      <w:r>
        <w:rPr>
          <w:i/>
        </w:rPr>
        <w:t>load</w:t>
      </w:r>
      <w:proofErr w:type="gramStart"/>
      <w:r>
        <w:t>.[</w:t>
      </w:r>
      <w:proofErr w:type="gramEnd"/>
      <w:r>
        <w:t>[</w:t>
      </w:r>
      <w:proofErr w:type="spellStart"/>
      <w:r>
        <w:t>LinkSets</w:t>
      </w:r>
      <w:proofErr w:type="spellEnd"/>
      <w:r>
        <w:t xml:space="preserve">]] is empty and </w:t>
      </w:r>
      <w:r>
        <w:rPr>
          <w:i/>
        </w:rPr>
        <w:t>load</w:t>
      </w:r>
      <w:r>
        <w:t xml:space="preserve"> is an element of the List </w:t>
      </w:r>
      <w:r>
        <w:rPr>
          <w:i/>
        </w:rPr>
        <w:t>loader</w:t>
      </w:r>
      <w:r>
        <w:t>.[[Loads]], then</w:t>
      </w:r>
    </w:p>
    <w:p w14:paraId="22DC76CA" w14:textId="77777777" w:rsidR="00F6452B" w:rsidRDefault="00F26066" w:rsidP="00A651E7">
      <w:pPr>
        <w:pStyle w:val="Alg4"/>
        <w:numPr>
          <w:ilvl w:val="2"/>
          <w:numId w:val="42"/>
        </w:numPr>
        <w:pPrChange w:id="413" w:author="David Herman" w:date="2013-12-02T10:26:00Z">
          <w:pPr>
            <w:pStyle w:val="Alg4"/>
            <w:numPr>
              <w:ilvl w:val="2"/>
              <w:numId w:val="1547"/>
            </w:numPr>
            <w:tabs>
              <w:tab w:val="num" w:pos="360"/>
            </w:tabs>
          </w:pPr>
        </w:pPrChange>
      </w:pPr>
      <w:r>
        <w:t xml:space="preserve">Remove </w:t>
      </w:r>
      <w:r>
        <w:rPr>
          <w:i/>
        </w:rPr>
        <w:t>load</w:t>
      </w:r>
      <w:r>
        <w:t xml:space="preserve"> from the List </w:t>
      </w:r>
      <w:r>
        <w:rPr>
          <w:i/>
        </w:rPr>
        <w:t>loader</w:t>
      </w:r>
      <w:proofErr w:type="gramStart"/>
      <w:r>
        <w:t>.[</w:t>
      </w:r>
      <w:proofErr w:type="gramEnd"/>
      <w:r>
        <w:t>[Loads]].</w:t>
      </w:r>
    </w:p>
    <w:p w14:paraId="7EC5D9DA" w14:textId="77777777" w:rsidR="00F6452B" w:rsidRDefault="00F26066" w:rsidP="00A651E7">
      <w:pPr>
        <w:pStyle w:val="Alg4"/>
        <w:numPr>
          <w:ilvl w:val="0"/>
          <w:numId w:val="42"/>
        </w:numPr>
        <w:pPrChange w:id="414" w:author="David Herman" w:date="2013-12-02T10:26:00Z">
          <w:pPr>
            <w:pStyle w:val="Alg4"/>
            <w:numPr>
              <w:numId w:val="1547"/>
            </w:numPr>
            <w:tabs>
              <w:tab w:val="num" w:pos="360"/>
            </w:tabs>
          </w:pPr>
        </w:pPrChange>
      </w:pPr>
      <w:r>
        <w:t xml:space="preserve">Call the [[Call]] internal method of </w:t>
      </w:r>
      <w:proofErr w:type="spellStart"/>
      <w:r>
        <w:rPr>
          <w:i/>
        </w:rPr>
        <w:t>linkSet</w:t>
      </w:r>
      <w:proofErr w:type="spellEnd"/>
      <w:proofErr w:type="gramStart"/>
      <w:r>
        <w:t>.[</w:t>
      </w:r>
      <w:proofErr w:type="gramEnd"/>
      <w:r>
        <w:t>[Reject]] passing undefined and (</w:t>
      </w:r>
      <w:proofErr w:type="spellStart"/>
      <w:r>
        <w:rPr>
          <w:i/>
        </w:rPr>
        <w:t>exc</w:t>
      </w:r>
      <w:proofErr w:type="spellEnd"/>
      <w:r>
        <w:t>) as arguments.</w:t>
      </w:r>
    </w:p>
    <w:p w14:paraId="0743826D" w14:textId="77777777" w:rsidR="00F6452B" w:rsidRDefault="00F26066" w:rsidP="00A651E7">
      <w:pPr>
        <w:pStyle w:val="Alg4"/>
        <w:numPr>
          <w:ilvl w:val="0"/>
          <w:numId w:val="42"/>
        </w:numPr>
        <w:spacing w:after="240"/>
        <w:contextualSpacing/>
        <w:pPrChange w:id="415" w:author="David Herman" w:date="2013-12-02T10:26:00Z">
          <w:pPr>
            <w:pStyle w:val="Alg4"/>
            <w:numPr>
              <w:numId w:val="1547"/>
            </w:numPr>
            <w:tabs>
              <w:tab w:val="num" w:pos="360"/>
            </w:tabs>
            <w:spacing w:after="240"/>
            <w:contextualSpacing/>
          </w:pPr>
        </w:pPrChange>
      </w:pPr>
      <w:r>
        <w:t>Assert: The call performed by step 4 completed normally.</w:t>
      </w:r>
    </w:p>
    <w:p w14:paraId="43EF3762" w14:textId="77777777" w:rsidR="00F6452B" w:rsidRDefault="00F26066">
      <w:pPr>
        <w:pStyle w:val="Heading4"/>
      </w:pPr>
      <w:proofErr w:type="spellStart"/>
      <w:proofErr w:type="gramStart"/>
      <w:r>
        <w:lastRenderedPageBreak/>
        <w:t>FinishLoad</w:t>
      </w:r>
      <w:proofErr w:type="spellEnd"/>
      <w:r>
        <w:t>(</w:t>
      </w:r>
      <w:proofErr w:type="gramEnd"/>
      <w:r>
        <w:t>loader, load) Abstract Operation</w:t>
      </w:r>
    </w:p>
    <w:p w14:paraId="4B2C95C0" w14:textId="77777777" w:rsidR="00F6452B" w:rsidRDefault="00F26066">
      <w:r>
        <w:t xml:space="preserve">The </w:t>
      </w:r>
      <w:proofErr w:type="spellStart"/>
      <w:r>
        <w:t>FinishLoad</w:t>
      </w:r>
      <w:proofErr w:type="spellEnd"/>
      <w:r>
        <w:t xml:space="preserve"> Abstract Operation removes a completed Load Record from all </w:t>
      </w:r>
      <w:proofErr w:type="spellStart"/>
      <w:r>
        <w:t>LinkSets</w:t>
      </w:r>
      <w:proofErr w:type="spellEnd"/>
      <w:r>
        <w:t xml:space="preserve"> and commits the newly loaded Module to the registry. It performs the following steps:</w:t>
      </w:r>
    </w:p>
    <w:p w14:paraId="0879B6DA" w14:textId="77777777" w:rsidR="00F6452B" w:rsidRDefault="00F26066" w:rsidP="00A651E7">
      <w:pPr>
        <w:pStyle w:val="Alg4"/>
        <w:numPr>
          <w:ilvl w:val="0"/>
          <w:numId w:val="43"/>
        </w:numPr>
        <w:pPrChange w:id="416" w:author="David Herman" w:date="2013-12-02T10:26:00Z">
          <w:pPr>
            <w:pStyle w:val="Alg4"/>
            <w:numPr>
              <w:numId w:val="1548"/>
            </w:numPr>
            <w:tabs>
              <w:tab w:val="num" w:pos="360"/>
            </w:tabs>
          </w:pPr>
        </w:pPrChange>
      </w:pPr>
      <w:r>
        <w:t xml:space="preserve">Let </w:t>
      </w:r>
      <w:r>
        <w:rPr>
          <w:i/>
        </w:rPr>
        <w:t>name</w:t>
      </w:r>
      <w:r>
        <w:t xml:space="preserve"> be </w:t>
      </w:r>
      <w:r>
        <w:rPr>
          <w:i/>
        </w:rPr>
        <w:t>load</w:t>
      </w:r>
      <w:proofErr w:type="gramStart"/>
      <w:r>
        <w:t>.[</w:t>
      </w:r>
      <w:proofErr w:type="gramEnd"/>
      <w:r>
        <w:t>[Name]].</w:t>
      </w:r>
    </w:p>
    <w:p w14:paraId="40688357" w14:textId="77777777" w:rsidR="00F6452B" w:rsidRDefault="00F26066" w:rsidP="00A651E7">
      <w:pPr>
        <w:pStyle w:val="Alg4"/>
        <w:numPr>
          <w:ilvl w:val="0"/>
          <w:numId w:val="43"/>
        </w:numPr>
        <w:pPrChange w:id="417" w:author="David Herman" w:date="2013-12-02T10:26:00Z">
          <w:pPr>
            <w:pStyle w:val="Alg4"/>
            <w:numPr>
              <w:numId w:val="1548"/>
            </w:numPr>
            <w:tabs>
              <w:tab w:val="num" w:pos="360"/>
            </w:tabs>
          </w:pPr>
        </w:pPrChange>
      </w:pPr>
      <w:r>
        <w:t xml:space="preserve">If </w:t>
      </w:r>
      <w:r>
        <w:rPr>
          <w:i/>
        </w:rPr>
        <w:t>name</w:t>
      </w:r>
      <w:r>
        <w:t xml:space="preserve"> is not undefined, then</w:t>
      </w:r>
    </w:p>
    <w:p w14:paraId="048378A6" w14:textId="77777777" w:rsidR="00F6452B" w:rsidRDefault="00F26066" w:rsidP="00A651E7">
      <w:pPr>
        <w:pStyle w:val="Alg4"/>
        <w:numPr>
          <w:ilvl w:val="1"/>
          <w:numId w:val="43"/>
        </w:numPr>
        <w:pPrChange w:id="418" w:author="David Herman" w:date="2013-12-02T10:26:00Z">
          <w:pPr>
            <w:pStyle w:val="Alg4"/>
            <w:numPr>
              <w:ilvl w:val="1"/>
              <w:numId w:val="1548"/>
            </w:numPr>
            <w:tabs>
              <w:tab w:val="num" w:pos="360"/>
            </w:tabs>
          </w:pPr>
        </w:pPrChange>
      </w:pPr>
      <w:r>
        <w:t xml:space="preserve">Assert: There is no Record {[[key]], [[value]]} p that is an element of </w:t>
      </w:r>
      <w:r>
        <w:rPr>
          <w:i/>
        </w:rPr>
        <w:t>loader</w:t>
      </w:r>
      <w:proofErr w:type="gramStart"/>
      <w:r>
        <w:t>.[</w:t>
      </w:r>
      <w:proofErr w:type="gramEnd"/>
      <w:r>
        <w:t xml:space="preserve">[Modules]], such that p.[[key]] is equal to </w:t>
      </w:r>
      <w:r>
        <w:rPr>
          <w:i/>
        </w:rPr>
        <w:t>load</w:t>
      </w:r>
      <w:r>
        <w:t>.[[Name]].</w:t>
      </w:r>
    </w:p>
    <w:p w14:paraId="42B83C31" w14:textId="77777777" w:rsidR="00F6452B" w:rsidRDefault="00F26066" w:rsidP="00A651E7">
      <w:pPr>
        <w:pStyle w:val="Alg4"/>
        <w:numPr>
          <w:ilvl w:val="1"/>
          <w:numId w:val="43"/>
        </w:numPr>
        <w:pPrChange w:id="419" w:author="David Herman" w:date="2013-12-02T10:26:00Z">
          <w:pPr>
            <w:pStyle w:val="Alg4"/>
            <w:numPr>
              <w:ilvl w:val="1"/>
              <w:numId w:val="1548"/>
            </w:numPr>
            <w:tabs>
              <w:tab w:val="num" w:pos="360"/>
            </w:tabs>
          </w:pPr>
        </w:pPrChange>
      </w:pPr>
      <w:r>
        <w:t xml:space="preserve">Append the Record {[[key]]: </w:t>
      </w:r>
      <w:r>
        <w:rPr>
          <w:i/>
        </w:rPr>
        <w:t>load</w:t>
      </w:r>
      <w:proofErr w:type="gramStart"/>
      <w:r>
        <w:t>.[</w:t>
      </w:r>
      <w:proofErr w:type="gramEnd"/>
      <w:r>
        <w:t xml:space="preserve">[Name]], [[value]]: </w:t>
      </w:r>
      <w:r>
        <w:rPr>
          <w:i/>
        </w:rPr>
        <w:t>load</w:t>
      </w:r>
      <w:r>
        <w:t xml:space="preserve">.[[Module]]} as the last element of </w:t>
      </w:r>
      <w:r>
        <w:rPr>
          <w:i/>
        </w:rPr>
        <w:t>loader</w:t>
      </w:r>
      <w:r>
        <w:t>.[[Modules]].</w:t>
      </w:r>
    </w:p>
    <w:p w14:paraId="30E9ED02" w14:textId="77777777" w:rsidR="00F6452B" w:rsidRDefault="00F26066" w:rsidP="00A651E7">
      <w:pPr>
        <w:pStyle w:val="Alg4"/>
        <w:numPr>
          <w:ilvl w:val="0"/>
          <w:numId w:val="43"/>
        </w:numPr>
        <w:pPrChange w:id="420" w:author="David Herman" w:date="2013-12-02T10:26:00Z">
          <w:pPr>
            <w:pStyle w:val="Alg4"/>
            <w:numPr>
              <w:numId w:val="1548"/>
            </w:numPr>
            <w:tabs>
              <w:tab w:val="num" w:pos="360"/>
            </w:tabs>
          </w:pPr>
        </w:pPrChange>
      </w:pPr>
      <w:r>
        <w:t xml:space="preserve">If </w:t>
      </w:r>
      <w:r>
        <w:rPr>
          <w:i/>
        </w:rPr>
        <w:t>load</w:t>
      </w:r>
      <w:r>
        <w:t xml:space="preserve"> is an element of the List </w:t>
      </w:r>
      <w:r>
        <w:rPr>
          <w:i/>
        </w:rPr>
        <w:t>loader</w:t>
      </w:r>
      <w:proofErr w:type="gramStart"/>
      <w:r>
        <w:t>.[</w:t>
      </w:r>
      <w:proofErr w:type="gramEnd"/>
      <w:r>
        <w:t>[Loads]], then</w:t>
      </w:r>
    </w:p>
    <w:p w14:paraId="19362AF7" w14:textId="77777777" w:rsidR="00F6452B" w:rsidRDefault="00F26066" w:rsidP="00A651E7">
      <w:pPr>
        <w:pStyle w:val="Alg4"/>
        <w:numPr>
          <w:ilvl w:val="1"/>
          <w:numId w:val="43"/>
        </w:numPr>
        <w:pPrChange w:id="421" w:author="David Herman" w:date="2013-12-02T10:26:00Z">
          <w:pPr>
            <w:pStyle w:val="Alg4"/>
            <w:numPr>
              <w:ilvl w:val="1"/>
              <w:numId w:val="1548"/>
            </w:numPr>
            <w:tabs>
              <w:tab w:val="num" w:pos="360"/>
            </w:tabs>
          </w:pPr>
        </w:pPrChange>
      </w:pPr>
      <w:r>
        <w:t xml:space="preserve">Remove </w:t>
      </w:r>
      <w:r>
        <w:rPr>
          <w:i/>
        </w:rPr>
        <w:t>load</w:t>
      </w:r>
      <w:r>
        <w:t xml:space="preserve"> from the List </w:t>
      </w:r>
      <w:r>
        <w:rPr>
          <w:i/>
        </w:rPr>
        <w:t>loader</w:t>
      </w:r>
      <w:proofErr w:type="gramStart"/>
      <w:r>
        <w:t>.[</w:t>
      </w:r>
      <w:proofErr w:type="gramEnd"/>
      <w:r>
        <w:t>[Loads]].</w:t>
      </w:r>
    </w:p>
    <w:p w14:paraId="4E1AF2E9" w14:textId="77777777" w:rsidR="00F6452B" w:rsidRDefault="00F26066" w:rsidP="00A651E7">
      <w:pPr>
        <w:pStyle w:val="Alg4"/>
        <w:numPr>
          <w:ilvl w:val="0"/>
          <w:numId w:val="43"/>
        </w:numPr>
        <w:pPrChange w:id="422" w:author="David Herman" w:date="2013-12-02T10:26:00Z">
          <w:pPr>
            <w:pStyle w:val="Alg4"/>
            <w:numPr>
              <w:numId w:val="1548"/>
            </w:numPr>
            <w:tabs>
              <w:tab w:val="num" w:pos="360"/>
            </w:tabs>
          </w:pPr>
        </w:pPrChange>
      </w:pPr>
      <w:r>
        <w:t xml:space="preserve">For each </w:t>
      </w:r>
      <w:proofErr w:type="spellStart"/>
      <w:r>
        <w:rPr>
          <w:i/>
        </w:rPr>
        <w:t>linkSet</w:t>
      </w:r>
      <w:proofErr w:type="spellEnd"/>
      <w:r>
        <w:t xml:space="preserve"> in </w:t>
      </w:r>
      <w:r>
        <w:rPr>
          <w:i/>
        </w:rPr>
        <w:t>load</w:t>
      </w:r>
      <w:proofErr w:type="gramStart"/>
      <w:r>
        <w:t>.[</w:t>
      </w:r>
      <w:proofErr w:type="gramEnd"/>
      <w:r>
        <w:t>[</w:t>
      </w:r>
      <w:proofErr w:type="spellStart"/>
      <w:r>
        <w:t>LinkSets</w:t>
      </w:r>
      <w:proofErr w:type="spellEnd"/>
      <w:r>
        <w:t>]],</w:t>
      </w:r>
    </w:p>
    <w:p w14:paraId="7AE5C2C9" w14:textId="77777777" w:rsidR="00F6452B" w:rsidRDefault="00F26066" w:rsidP="00A651E7">
      <w:pPr>
        <w:pStyle w:val="Alg4"/>
        <w:numPr>
          <w:ilvl w:val="1"/>
          <w:numId w:val="43"/>
        </w:numPr>
        <w:pPrChange w:id="423" w:author="David Herman" w:date="2013-12-02T10:26:00Z">
          <w:pPr>
            <w:pStyle w:val="Alg4"/>
            <w:numPr>
              <w:ilvl w:val="1"/>
              <w:numId w:val="1548"/>
            </w:numPr>
            <w:tabs>
              <w:tab w:val="num" w:pos="360"/>
            </w:tabs>
          </w:pPr>
        </w:pPrChange>
      </w:pPr>
      <w:r>
        <w:t xml:space="preserve">Remove </w:t>
      </w:r>
      <w:r>
        <w:rPr>
          <w:i/>
        </w:rPr>
        <w:t>load</w:t>
      </w:r>
      <w:r>
        <w:t xml:space="preserve"> from </w:t>
      </w:r>
      <w:proofErr w:type="spellStart"/>
      <w:r>
        <w:rPr>
          <w:i/>
        </w:rPr>
        <w:t>linkSet</w:t>
      </w:r>
      <w:proofErr w:type="spellEnd"/>
      <w:proofErr w:type="gramStart"/>
      <w:r>
        <w:t>.[</w:t>
      </w:r>
      <w:proofErr w:type="gramEnd"/>
      <w:r>
        <w:t>[Loads]].</w:t>
      </w:r>
    </w:p>
    <w:p w14:paraId="5B6E99AC" w14:textId="77777777" w:rsidR="00F6452B" w:rsidRDefault="00F26066" w:rsidP="00A651E7">
      <w:pPr>
        <w:pStyle w:val="Alg4"/>
        <w:numPr>
          <w:ilvl w:val="0"/>
          <w:numId w:val="43"/>
        </w:numPr>
        <w:spacing w:after="240"/>
        <w:contextualSpacing/>
        <w:pPrChange w:id="424" w:author="David Herman" w:date="2013-12-02T10:26:00Z">
          <w:pPr>
            <w:pStyle w:val="Alg4"/>
            <w:numPr>
              <w:numId w:val="1548"/>
            </w:numPr>
            <w:tabs>
              <w:tab w:val="num" w:pos="360"/>
            </w:tabs>
            <w:spacing w:after="240"/>
            <w:contextualSpacing/>
          </w:pPr>
        </w:pPrChange>
      </w:pPr>
      <w:r>
        <w:t xml:space="preserve">Remove all elements from the List </w:t>
      </w:r>
      <w:r>
        <w:rPr>
          <w:i/>
        </w:rPr>
        <w:t>load</w:t>
      </w:r>
      <w:proofErr w:type="gramStart"/>
      <w:r>
        <w:t>.[</w:t>
      </w:r>
      <w:proofErr w:type="gramEnd"/>
      <w:r>
        <w:t>[</w:t>
      </w:r>
      <w:proofErr w:type="spellStart"/>
      <w:r>
        <w:t>LinkSets</w:t>
      </w:r>
      <w:proofErr w:type="spellEnd"/>
      <w:r>
        <w:t>]].</w:t>
      </w:r>
    </w:p>
    <w:p w14:paraId="3D0A30AE" w14:textId="77777777" w:rsidR="00F6452B" w:rsidRDefault="00F26066">
      <w:pPr>
        <w:pStyle w:val="Heading4"/>
      </w:pPr>
      <w:proofErr w:type="spellStart"/>
      <w:proofErr w:type="gramStart"/>
      <w:r>
        <w:t>LoadModule</w:t>
      </w:r>
      <w:proofErr w:type="spellEnd"/>
      <w:r>
        <w:t>(</w:t>
      </w:r>
      <w:proofErr w:type="gramEnd"/>
      <w:r>
        <w:t>loader, name, options) Abstract Operation</w:t>
      </w:r>
    </w:p>
    <w:p w14:paraId="4AFA4AD8" w14:textId="77777777" w:rsidR="00F6452B" w:rsidRDefault="00F26066">
      <w:r>
        <w:t>The following steps are taken:</w:t>
      </w:r>
    </w:p>
    <w:p w14:paraId="7F160CD1" w14:textId="77777777" w:rsidR="00F6452B" w:rsidRDefault="00F26066" w:rsidP="00A651E7">
      <w:pPr>
        <w:pStyle w:val="Alg4"/>
        <w:numPr>
          <w:ilvl w:val="0"/>
          <w:numId w:val="44"/>
        </w:numPr>
        <w:pPrChange w:id="425" w:author="David Herman" w:date="2013-12-02T10:26:00Z">
          <w:pPr>
            <w:pStyle w:val="Alg4"/>
            <w:numPr>
              <w:numId w:val="1549"/>
            </w:numPr>
            <w:tabs>
              <w:tab w:val="num" w:pos="360"/>
            </w:tabs>
          </w:pPr>
        </w:pPrChange>
      </w:pPr>
      <w:r>
        <w:t xml:space="preserve">Let </w:t>
      </w:r>
      <w:r>
        <w:rPr>
          <w:i/>
        </w:rPr>
        <w:t>name</w:t>
      </w:r>
      <w:r>
        <w:t xml:space="preserve"> be </w:t>
      </w:r>
      <w:proofErr w:type="spellStart"/>
      <w:proofErr w:type="gramStart"/>
      <w:r>
        <w:t>ToString</w:t>
      </w:r>
      <w:proofErr w:type="spellEnd"/>
      <w:r>
        <w:t>(</w:t>
      </w:r>
      <w:proofErr w:type="gramEnd"/>
      <w:r>
        <w:rPr>
          <w:i/>
        </w:rPr>
        <w:t>name</w:t>
      </w:r>
      <w:r>
        <w:t>).</w:t>
      </w:r>
    </w:p>
    <w:p w14:paraId="0BF6B1A7" w14:textId="77777777" w:rsidR="00F6452B" w:rsidRDefault="00F26066" w:rsidP="00A651E7">
      <w:pPr>
        <w:pStyle w:val="Alg4"/>
        <w:numPr>
          <w:ilvl w:val="0"/>
          <w:numId w:val="44"/>
        </w:numPr>
        <w:pPrChange w:id="426" w:author="David Herman" w:date="2013-12-02T10:26:00Z">
          <w:pPr>
            <w:pStyle w:val="Alg4"/>
            <w:numPr>
              <w:numId w:val="1549"/>
            </w:numPr>
            <w:tabs>
              <w:tab w:val="num" w:pos="360"/>
            </w:tabs>
          </w:pPr>
        </w:pPrChange>
      </w:pPr>
      <w:proofErr w:type="spellStart"/>
      <w:proofErr w:type="gramStart"/>
      <w:r>
        <w:t>ReturnIfAbrupt</w:t>
      </w:r>
      <w:proofErr w:type="spellEnd"/>
      <w:r>
        <w:t>(</w:t>
      </w:r>
      <w:proofErr w:type="gramEnd"/>
      <w:r>
        <w:rPr>
          <w:i/>
        </w:rPr>
        <w:t>name</w:t>
      </w:r>
      <w:r>
        <w:t>).</w:t>
      </w:r>
    </w:p>
    <w:p w14:paraId="120A13BC" w14:textId="0E7352E2" w:rsidR="00F6452B" w:rsidRDefault="00F26066" w:rsidP="00A651E7">
      <w:pPr>
        <w:pStyle w:val="Alg4"/>
        <w:numPr>
          <w:ilvl w:val="0"/>
          <w:numId w:val="44"/>
        </w:numPr>
        <w:pPrChange w:id="427" w:author="David Herman" w:date="2013-12-02T10:26:00Z">
          <w:pPr>
            <w:pStyle w:val="Alg4"/>
            <w:numPr>
              <w:numId w:val="1549"/>
            </w:numPr>
            <w:tabs>
              <w:tab w:val="num" w:pos="360"/>
            </w:tabs>
          </w:pPr>
        </w:pPrChange>
      </w:pPr>
      <w:r>
        <w:t xml:space="preserve">Let </w:t>
      </w:r>
      <w:r>
        <w:rPr>
          <w:i/>
        </w:rPr>
        <w:t>address</w:t>
      </w:r>
      <w:r>
        <w:t xml:space="preserve"> be </w:t>
      </w:r>
      <w:proofErr w:type="spellStart"/>
      <w:proofErr w:type="gramStart"/>
      <w:r>
        <w:t>GetOption</w:t>
      </w:r>
      <w:proofErr w:type="spellEnd"/>
      <w:r>
        <w:t>(</w:t>
      </w:r>
      <w:proofErr w:type="gramEnd"/>
      <w:r>
        <w:rPr>
          <w:i/>
        </w:rPr>
        <w:t>options</w:t>
      </w:r>
      <w:r>
        <w:t xml:space="preserve">, </w:t>
      </w:r>
      <w:r>
        <w:rPr>
          <w:rFonts w:ascii="Courier New" w:hAnsi="Courier New"/>
          <w:b/>
        </w:rPr>
        <w:t>"</w:t>
      </w:r>
      <w:del w:id="428" w:author="David Herman" w:date="2013-12-02T10:37:00Z">
        <w:r w:rsidDel="00F57D3F">
          <w:rPr>
            <w:rFonts w:ascii="Courier New" w:hAnsi="Courier New"/>
            <w:b/>
          </w:rPr>
          <w:delText>&lt;var&gt;</w:delText>
        </w:r>
      </w:del>
      <w:r>
        <w:rPr>
          <w:rFonts w:ascii="Courier New" w:hAnsi="Courier New"/>
          <w:b/>
        </w:rPr>
        <w:t>address</w:t>
      </w:r>
      <w:del w:id="429" w:author="David Herman" w:date="2013-12-02T10:37:00Z">
        <w:r w:rsidDel="00F57D3F">
          <w:rPr>
            <w:rFonts w:ascii="Courier New" w:hAnsi="Courier New"/>
            <w:b/>
          </w:rPr>
          <w:delText>&lt;/var&gt;</w:delText>
        </w:r>
      </w:del>
      <w:r>
        <w:rPr>
          <w:rFonts w:ascii="Courier New" w:hAnsi="Courier New"/>
          <w:b/>
        </w:rPr>
        <w:t>"</w:t>
      </w:r>
      <w:r>
        <w:t>).</w:t>
      </w:r>
    </w:p>
    <w:p w14:paraId="27A3D263" w14:textId="77777777" w:rsidR="00F6452B" w:rsidRDefault="00F26066" w:rsidP="00A651E7">
      <w:pPr>
        <w:pStyle w:val="Alg4"/>
        <w:numPr>
          <w:ilvl w:val="0"/>
          <w:numId w:val="44"/>
        </w:numPr>
        <w:pPrChange w:id="430" w:author="David Herman" w:date="2013-12-02T10:26:00Z">
          <w:pPr>
            <w:pStyle w:val="Alg4"/>
            <w:numPr>
              <w:numId w:val="1549"/>
            </w:numPr>
            <w:tabs>
              <w:tab w:val="num" w:pos="360"/>
            </w:tabs>
          </w:pPr>
        </w:pPrChange>
      </w:pPr>
      <w:proofErr w:type="spellStart"/>
      <w:proofErr w:type="gramStart"/>
      <w:r>
        <w:t>ReturnIfAbrupt</w:t>
      </w:r>
      <w:proofErr w:type="spellEnd"/>
      <w:r>
        <w:t>(</w:t>
      </w:r>
      <w:proofErr w:type="gramEnd"/>
      <w:r>
        <w:rPr>
          <w:i/>
        </w:rPr>
        <w:t>address</w:t>
      </w:r>
      <w:r>
        <w:t>).</w:t>
      </w:r>
    </w:p>
    <w:p w14:paraId="52CAF78E" w14:textId="77777777" w:rsidR="00F6452B" w:rsidRDefault="00F26066" w:rsidP="00A651E7">
      <w:pPr>
        <w:pStyle w:val="Alg4"/>
        <w:numPr>
          <w:ilvl w:val="0"/>
          <w:numId w:val="44"/>
        </w:numPr>
        <w:pPrChange w:id="431" w:author="David Herman" w:date="2013-12-02T10:26:00Z">
          <w:pPr>
            <w:pStyle w:val="Alg4"/>
            <w:numPr>
              <w:numId w:val="1549"/>
            </w:numPr>
            <w:tabs>
              <w:tab w:val="num" w:pos="360"/>
            </w:tabs>
          </w:pPr>
        </w:pPrChange>
      </w:pPr>
      <w:r>
        <w:t xml:space="preserve">Let </w:t>
      </w:r>
      <w:r>
        <w:rPr>
          <w:i/>
        </w:rPr>
        <w:t>F</w:t>
      </w:r>
      <w:r>
        <w:t xml:space="preserve"> be a new anonymous function object as defined in </w:t>
      </w:r>
      <w:proofErr w:type="spellStart"/>
      <w:r>
        <w:t>AsyncStartLoadPartwayThrough</w:t>
      </w:r>
      <w:proofErr w:type="spellEnd"/>
      <w:r>
        <w:t>.</w:t>
      </w:r>
    </w:p>
    <w:p w14:paraId="4F87E963" w14:textId="77777777" w:rsidR="00F6452B" w:rsidRDefault="00F26066" w:rsidP="00A651E7">
      <w:pPr>
        <w:pStyle w:val="Alg4"/>
        <w:numPr>
          <w:ilvl w:val="0"/>
          <w:numId w:val="44"/>
        </w:numPr>
        <w:pPrChange w:id="432" w:author="David Herman" w:date="2013-12-02T10:26:00Z">
          <w:pPr>
            <w:pStyle w:val="Alg4"/>
            <w:numPr>
              <w:numId w:val="1549"/>
            </w:numPr>
            <w:tabs>
              <w:tab w:val="num" w:pos="360"/>
            </w:tabs>
          </w:pPr>
        </w:pPrChange>
      </w:pPr>
      <w:r>
        <w:t xml:space="preserve">Set </w:t>
      </w:r>
      <w:r>
        <w:rPr>
          <w:i/>
        </w:rPr>
        <w:t>F</w:t>
      </w:r>
      <w:proofErr w:type="gramStart"/>
      <w:r>
        <w:t>.[</w:t>
      </w:r>
      <w:proofErr w:type="gramEnd"/>
      <w:r>
        <w:t xml:space="preserve">[Loader]] to </w:t>
      </w:r>
      <w:r>
        <w:rPr>
          <w:i/>
        </w:rPr>
        <w:t>loader</w:t>
      </w:r>
      <w:r>
        <w:t>.</w:t>
      </w:r>
    </w:p>
    <w:p w14:paraId="2C115CE6" w14:textId="77777777" w:rsidR="00F6452B" w:rsidRDefault="00F26066" w:rsidP="00A651E7">
      <w:pPr>
        <w:pStyle w:val="Alg4"/>
        <w:numPr>
          <w:ilvl w:val="0"/>
          <w:numId w:val="44"/>
        </w:numPr>
        <w:pPrChange w:id="433" w:author="David Herman" w:date="2013-12-02T10:26:00Z">
          <w:pPr>
            <w:pStyle w:val="Alg4"/>
            <w:numPr>
              <w:numId w:val="1549"/>
            </w:numPr>
            <w:tabs>
              <w:tab w:val="num" w:pos="360"/>
            </w:tabs>
          </w:pPr>
        </w:pPrChange>
      </w:pPr>
      <w:r>
        <w:t xml:space="preserve">Set </w:t>
      </w:r>
      <w:r>
        <w:rPr>
          <w:i/>
        </w:rPr>
        <w:t>F</w:t>
      </w:r>
      <w:proofErr w:type="gramStart"/>
      <w:r>
        <w:t>.[</w:t>
      </w:r>
      <w:proofErr w:type="gramEnd"/>
      <w:r>
        <w:t>[</w:t>
      </w:r>
      <w:proofErr w:type="spellStart"/>
      <w:r>
        <w:t>ModuleName</w:t>
      </w:r>
      <w:proofErr w:type="spellEnd"/>
      <w:r>
        <w:t xml:space="preserve">]] to </w:t>
      </w:r>
      <w:r>
        <w:rPr>
          <w:i/>
        </w:rPr>
        <w:t>name</w:t>
      </w:r>
      <w:r>
        <w:t>.</w:t>
      </w:r>
    </w:p>
    <w:p w14:paraId="3125A68B" w14:textId="77777777" w:rsidR="00F6452B" w:rsidRDefault="00F26066" w:rsidP="00A651E7">
      <w:pPr>
        <w:pStyle w:val="Alg4"/>
        <w:numPr>
          <w:ilvl w:val="0"/>
          <w:numId w:val="44"/>
        </w:numPr>
        <w:pPrChange w:id="434" w:author="David Herman" w:date="2013-12-02T10:26:00Z">
          <w:pPr>
            <w:pStyle w:val="Alg4"/>
            <w:numPr>
              <w:numId w:val="1549"/>
            </w:numPr>
            <w:tabs>
              <w:tab w:val="num" w:pos="360"/>
            </w:tabs>
          </w:pPr>
        </w:pPrChange>
      </w:pPr>
      <w:r>
        <w:t xml:space="preserve">If </w:t>
      </w:r>
      <w:r>
        <w:rPr>
          <w:i/>
        </w:rPr>
        <w:t>address</w:t>
      </w:r>
      <w:r>
        <w:t xml:space="preserve"> is undefined, set </w:t>
      </w:r>
      <w:r>
        <w:rPr>
          <w:i/>
        </w:rPr>
        <w:t>F</w:t>
      </w:r>
      <w:proofErr w:type="gramStart"/>
      <w:r>
        <w:t>.[</w:t>
      </w:r>
      <w:proofErr w:type="gramEnd"/>
      <w:r>
        <w:t xml:space="preserve">[Step]] to </w:t>
      </w:r>
      <w:r>
        <w:rPr>
          <w:rFonts w:ascii="Courier New" w:hAnsi="Courier New"/>
          <w:b/>
        </w:rPr>
        <w:t>"locate"</w:t>
      </w:r>
      <w:r>
        <w:t>.</w:t>
      </w:r>
    </w:p>
    <w:p w14:paraId="0C72E4D0" w14:textId="77777777" w:rsidR="00F6452B" w:rsidRDefault="00F26066" w:rsidP="00A651E7">
      <w:pPr>
        <w:pStyle w:val="Alg4"/>
        <w:numPr>
          <w:ilvl w:val="0"/>
          <w:numId w:val="44"/>
        </w:numPr>
        <w:pPrChange w:id="435" w:author="David Herman" w:date="2013-12-02T10:26:00Z">
          <w:pPr>
            <w:pStyle w:val="Alg4"/>
            <w:numPr>
              <w:numId w:val="1549"/>
            </w:numPr>
            <w:tabs>
              <w:tab w:val="num" w:pos="360"/>
            </w:tabs>
          </w:pPr>
        </w:pPrChange>
      </w:pPr>
      <w:r>
        <w:t xml:space="preserve">Else, set </w:t>
      </w:r>
      <w:r>
        <w:rPr>
          <w:i/>
        </w:rPr>
        <w:t>F</w:t>
      </w:r>
      <w:proofErr w:type="gramStart"/>
      <w:r>
        <w:t>.[</w:t>
      </w:r>
      <w:proofErr w:type="gramEnd"/>
      <w:r>
        <w:t xml:space="preserve">[Step]] to </w:t>
      </w:r>
      <w:r>
        <w:rPr>
          <w:rFonts w:ascii="Courier New" w:hAnsi="Courier New"/>
          <w:b/>
        </w:rPr>
        <w:t>"fetch"</w:t>
      </w:r>
      <w:r>
        <w:t>.</w:t>
      </w:r>
    </w:p>
    <w:p w14:paraId="2EC0A986" w14:textId="77777777" w:rsidR="00F6452B" w:rsidRDefault="00F26066" w:rsidP="00A651E7">
      <w:pPr>
        <w:pStyle w:val="Alg4"/>
        <w:numPr>
          <w:ilvl w:val="0"/>
          <w:numId w:val="44"/>
        </w:numPr>
        <w:pPrChange w:id="436" w:author="David Herman" w:date="2013-12-02T10:26:00Z">
          <w:pPr>
            <w:pStyle w:val="Alg4"/>
            <w:numPr>
              <w:numId w:val="1549"/>
            </w:numPr>
            <w:tabs>
              <w:tab w:val="num" w:pos="360"/>
            </w:tabs>
          </w:pPr>
        </w:pPrChange>
      </w:pPr>
      <w:r>
        <w:t xml:space="preserve">Let </w:t>
      </w:r>
      <w:r>
        <w:rPr>
          <w:i/>
        </w:rPr>
        <w:t>metadata</w:t>
      </w:r>
      <w:r>
        <w:t xml:space="preserve"> be the result of </w:t>
      </w:r>
      <w:proofErr w:type="spellStart"/>
      <w:proofErr w:type="gramStart"/>
      <w:r>
        <w:t>ObjectCreate</w:t>
      </w:r>
      <w:proofErr w:type="spellEnd"/>
      <w:r>
        <w:t>(</w:t>
      </w:r>
      <w:proofErr w:type="gramEnd"/>
      <w:r>
        <w:t>%</w:t>
      </w:r>
      <w:proofErr w:type="spellStart"/>
      <w:r>
        <w:t>ObjectPrototype</w:t>
      </w:r>
      <w:proofErr w:type="spellEnd"/>
      <w:r>
        <w:t>%, ()).</w:t>
      </w:r>
    </w:p>
    <w:p w14:paraId="303448BB" w14:textId="77777777" w:rsidR="00F6452B" w:rsidRDefault="00F26066" w:rsidP="00A651E7">
      <w:pPr>
        <w:pStyle w:val="Alg4"/>
        <w:numPr>
          <w:ilvl w:val="0"/>
          <w:numId w:val="44"/>
        </w:numPr>
        <w:pPrChange w:id="437" w:author="David Herman" w:date="2013-12-02T10:26:00Z">
          <w:pPr>
            <w:pStyle w:val="Alg4"/>
            <w:numPr>
              <w:numId w:val="1549"/>
            </w:numPr>
            <w:tabs>
              <w:tab w:val="num" w:pos="360"/>
            </w:tabs>
          </w:pPr>
        </w:pPrChange>
      </w:pPr>
      <w:r>
        <w:t xml:space="preserve">Set </w:t>
      </w:r>
      <w:r>
        <w:rPr>
          <w:i/>
        </w:rPr>
        <w:t>F</w:t>
      </w:r>
      <w:proofErr w:type="gramStart"/>
      <w:r>
        <w:t>.[</w:t>
      </w:r>
      <w:proofErr w:type="gramEnd"/>
      <w:r>
        <w:t>[</w:t>
      </w:r>
      <w:proofErr w:type="spellStart"/>
      <w:r>
        <w:t>ModuleMetadata</w:t>
      </w:r>
      <w:proofErr w:type="spellEnd"/>
      <w:r>
        <w:t xml:space="preserve">]] to </w:t>
      </w:r>
      <w:r>
        <w:rPr>
          <w:i/>
        </w:rPr>
        <w:t>metadata</w:t>
      </w:r>
      <w:r>
        <w:t>.</w:t>
      </w:r>
    </w:p>
    <w:p w14:paraId="60D6F99C" w14:textId="77777777" w:rsidR="00F6452B" w:rsidRDefault="00F26066" w:rsidP="00A651E7">
      <w:pPr>
        <w:pStyle w:val="Alg4"/>
        <w:numPr>
          <w:ilvl w:val="0"/>
          <w:numId w:val="44"/>
        </w:numPr>
        <w:pPrChange w:id="438" w:author="David Herman" w:date="2013-12-02T10:26:00Z">
          <w:pPr>
            <w:pStyle w:val="Alg4"/>
            <w:numPr>
              <w:numId w:val="1549"/>
            </w:numPr>
            <w:tabs>
              <w:tab w:val="num" w:pos="360"/>
            </w:tabs>
          </w:pPr>
        </w:pPrChange>
      </w:pPr>
      <w:r>
        <w:t xml:space="preserve">Set </w:t>
      </w:r>
      <w:r>
        <w:rPr>
          <w:i/>
        </w:rPr>
        <w:t>F</w:t>
      </w:r>
      <w:proofErr w:type="gramStart"/>
      <w:r>
        <w:t>.[</w:t>
      </w:r>
      <w:proofErr w:type="gramEnd"/>
      <w:r>
        <w:t>[</w:t>
      </w:r>
      <w:proofErr w:type="spellStart"/>
      <w:r>
        <w:t>ModuleSource</w:t>
      </w:r>
      <w:proofErr w:type="spellEnd"/>
      <w:r>
        <w:t>]] to source.</w:t>
      </w:r>
    </w:p>
    <w:p w14:paraId="3232C10C" w14:textId="77777777" w:rsidR="00F6452B" w:rsidRDefault="00F26066" w:rsidP="00A651E7">
      <w:pPr>
        <w:pStyle w:val="Alg4"/>
        <w:numPr>
          <w:ilvl w:val="0"/>
          <w:numId w:val="44"/>
        </w:numPr>
        <w:pPrChange w:id="439" w:author="David Herman" w:date="2013-12-02T10:26:00Z">
          <w:pPr>
            <w:pStyle w:val="Alg4"/>
            <w:numPr>
              <w:numId w:val="1549"/>
            </w:numPr>
            <w:tabs>
              <w:tab w:val="num" w:pos="360"/>
            </w:tabs>
          </w:pPr>
        </w:pPrChange>
      </w:pPr>
      <w:r>
        <w:t xml:space="preserve">Set </w:t>
      </w:r>
      <w:r>
        <w:rPr>
          <w:i/>
        </w:rPr>
        <w:t>F</w:t>
      </w:r>
      <w:proofErr w:type="gramStart"/>
      <w:r>
        <w:t>.[</w:t>
      </w:r>
      <w:proofErr w:type="gramEnd"/>
      <w:r>
        <w:t>[</w:t>
      </w:r>
      <w:proofErr w:type="spellStart"/>
      <w:r>
        <w:t>ModuleAddress</w:t>
      </w:r>
      <w:proofErr w:type="spellEnd"/>
      <w:r>
        <w:t xml:space="preserve">]] to </w:t>
      </w:r>
      <w:r>
        <w:rPr>
          <w:i/>
        </w:rPr>
        <w:t>address</w:t>
      </w:r>
      <w:r>
        <w:t>.</w:t>
      </w:r>
    </w:p>
    <w:p w14:paraId="6024A7FF" w14:textId="77777777" w:rsidR="00F6452B" w:rsidRDefault="00F26066" w:rsidP="00A651E7">
      <w:pPr>
        <w:pStyle w:val="Alg4"/>
        <w:numPr>
          <w:ilvl w:val="0"/>
          <w:numId w:val="44"/>
        </w:numPr>
        <w:spacing w:after="240"/>
        <w:contextualSpacing/>
        <w:pPrChange w:id="440" w:author="David Herman" w:date="2013-12-02T10:26:00Z">
          <w:pPr>
            <w:pStyle w:val="Alg4"/>
            <w:numPr>
              <w:numId w:val="1549"/>
            </w:numPr>
            <w:tabs>
              <w:tab w:val="num" w:pos="360"/>
            </w:tabs>
            <w:spacing w:after="240"/>
            <w:contextualSpacing/>
          </w:pPr>
        </w:pPrChange>
      </w:pPr>
      <w:r>
        <w:t xml:space="preserve">Return the result of calling </w:t>
      </w:r>
      <w:proofErr w:type="spellStart"/>
      <w:proofErr w:type="gramStart"/>
      <w:r>
        <w:t>OrdinaryConstruct</w:t>
      </w:r>
      <w:proofErr w:type="spellEnd"/>
      <w:r>
        <w:t>(</w:t>
      </w:r>
      <w:proofErr w:type="gramEnd"/>
      <w:r>
        <w:t>%Promise%, (</w:t>
      </w:r>
      <w:r>
        <w:rPr>
          <w:i/>
        </w:rPr>
        <w:t>F</w:t>
      </w:r>
      <w:r>
        <w:t>)).</w:t>
      </w:r>
    </w:p>
    <w:p w14:paraId="794DDC24" w14:textId="77777777" w:rsidR="00F6452B" w:rsidRDefault="00F26066">
      <w:pPr>
        <w:pStyle w:val="Heading3"/>
      </w:pPr>
      <w:proofErr w:type="spellStart"/>
      <w:r>
        <w:t>AsyncStartLoadPartwayThrough</w:t>
      </w:r>
      <w:proofErr w:type="spellEnd"/>
      <w:r>
        <w:t xml:space="preserve"> Functions</w:t>
      </w:r>
    </w:p>
    <w:p w14:paraId="3B03509B" w14:textId="793F70A1" w:rsidR="00F6452B" w:rsidRDefault="00F26066">
      <w:r>
        <w:t xml:space="preserve">An </w:t>
      </w:r>
      <w:proofErr w:type="spellStart"/>
      <w:r>
        <w:t>AsyncStartLoadPartwayThrough</w:t>
      </w:r>
      <w:proofErr w:type="spellEnd"/>
      <w:r>
        <w:t xml:space="preserve"> function is an anonymous function that creates a new Load Record and populates it with some information provided by the caller, so that loading can proceed from either the </w:t>
      </w:r>
      <w:r>
        <w:rPr>
          <w:rFonts w:ascii="Courier New" w:hAnsi="Courier New"/>
          <w:b/>
        </w:rPr>
        <w:t>locate</w:t>
      </w:r>
      <w:r>
        <w:t xml:space="preserve"> hook, the </w:t>
      </w:r>
      <w:r>
        <w:rPr>
          <w:rFonts w:ascii="Courier New" w:hAnsi="Courier New"/>
          <w:b/>
        </w:rPr>
        <w:t>fetch</w:t>
      </w:r>
      <w:r>
        <w:t xml:space="preserve"> hook, or the </w:t>
      </w:r>
      <w:r>
        <w:rPr>
          <w:rFonts w:ascii="Courier New" w:hAnsi="Courier New"/>
          <w:b/>
        </w:rPr>
        <w:t>translate</w:t>
      </w:r>
      <w:r>
        <w:t xml:space="preserve"> hook. This functionality is used to implement </w:t>
      </w:r>
      <w:proofErr w:type="spellStart"/>
      <w:r>
        <w:t>builtin</w:t>
      </w:r>
      <w:proofErr w:type="spellEnd"/>
      <w:r>
        <w:t xml:space="preserve"> methods like </w:t>
      </w:r>
      <w:proofErr w:type="spellStart"/>
      <w:r>
        <w:rPr>
          <w:rFonts w:ascii="Courier New" w:hAnsi="Courier New"/>
          <w:b/>
        </w:rPr>
        <w:t>Loader.prototype.</w:t>
      </w:r>
      <w:del w:id="441" w:author="David Herman" w:date="2013-12-02T10:37:00Z">
        <w:r w:rsidDel="00F57D3F">
          <w:rPr>
            <w:rFonts w:ascii="Courier New" w:hAnsi="Courier New"/>
            <w:b/>
          </w:rPr>
          <w:delText>&lt;var&gt;</w:delText>
        </w:r>
      </w:del>
      <w:proofErr w:type="gramStart"/>
      <w:r>
        <w:rPr>
          <w:rFonts w:ascii="Courier New" w:hAnsi="Courier New"/>
          <w:b/>
        </w:rPr>
        <w:t>load</w:t>
      </w:r>
      <w:proofErr w:type="spellEnd"/>
      <w:proofErr w:type="gramEnd"/>
      <w:del w:id="442" w:author="David Herman" w:date="2013-12-02T10:37:00Z">
        <w:r w:rsidDel="00F57D3F">
          <w:rPr>
            <w:rFonts w:ascii="Courier New" w:hAnsi="Courier New"/>
            <w:b/>
          </w:rPr>
          <w:delText>&lt;/var&gt;</w:delText>
        </w:r>
      </w:del>
      <w:r>
        <w:t xml:space="preserve">, which permits the user to specify both the normalized module </w:t>
      </w:r>
      <w:r>
        <w:rPr>
          <w:rFonts w:ascii="Times New Roman" w:hAnsi="Times New Roman"/>
          <w:i/>
        </w:rPr>
        <w:t>name</w:t>
      </w:r>
      <w:r>
        <w:t xml:space="preserve"> and the </w:t>
      </w:r>
      <w:r>
        <w:rPr>
          <w:rFonts w:ascii="Times New Roman" w:hAnsi="Times New Roman"/>
          <w:i/>
        </w:rPr>
        <w:t>address</w:t>
      </w:r>
      <w:r>
        <w:t>.</w:t>
      </w:r>
    </w:p>
    <w:p w14:paraId="09382A25" w14:textId="77777777" w:rsidR="00F6452B" w:rsidRDefault="00F26066">
      <w:r>
        <w:t xml:space="preserve">Each </w:t>
      </w:r>
      <w:proofErr w:type="spellStart"/>
      <w:r>
        <w:t>LoadSucceeded</w:t>
      </w:r>
      <w:proofErr w:type="spellEnd"/>
      <w:r>
        <w:t xml:space="preserve"> function has internal slots [[Loader]], [[</w:t>
      </w:r>
      <w:proofErr w:type="spellStart"/>
      <w:r>
        <w:t>ModuleName</w:t>
      </w:r>
      <w:proofErr w:type="spellEnd"/>
      <w:r>
        <w:t>]], [[Step]], [[</w:t>
      </w:r>
      <w:proofErr w:type="spellStart"/>
      <w:r>
        <w:t>ModuleMetadata</w:t>
      </w:r>
      <w:proofErr w:type="spellEnd"/>
      <w:r>
        <w:t>]], [[</w:t>
      </w:r>
      <w:proofErr w:type="spellStart"/>
      <w:r>
        <w:t>ModuleAddress</w:t>
      </w:r>
      <w:proofErr w:type="spellEnd"/>
      <w:r>
        <w:t>]], and [[</w:t>
      </w:r>
      <w:proofErr w:type="spellStart"/>
      <w:r>
        <w:t>ModuleSource</w:t>
      </w:r>
      <w:proofErr w:type="spellEnd"/>
      <w:r>
        <w:t>]].</w:t>
      </w:r>
    </w:p>
    <w:p w14:paraId="4AB58D21" w14:textId="77777777" w:rsidR="00F6452B" w:rsidRDefault="00F26066">
      <w:r>
        <w:t xml:space="preserve">When an </w:t>
      </w:r>
      <w:proofErr w:type="spellStart"/>
      <w:r>
        <w:t>AsyncStartLoadPartwayThrough</w:t>
      </w:r>
      <w:proofErr w:type="spellEnd"/>
      <w:r>
        <w:t xml:space="preserve"> function </w:t>
      </w:r>
      <w:r>
        <w:rPr>
          <w:rFonts w:ascii="Times New Roman" w:hAnsi="Times New Roman"/>
          <w:i/>
        </w:rPr>
        <w:t>F</w:t>
      </w:r>
      <w:r>
        <w:t xml:space="preserve"> is called with arguments </w:t>
      </w:r>
      <w:r>
        <w:rPr>
          <w:rFonts w:ascii="Times New Roman" w:hAnsi="Times New Roman"/>
          <w:i/>
        </w:rPr>
        <w:t>resolve</w:t>
      </w:r>
      <w:r>
        <w:t xml:space="preserve"> and </w:t>
      </w:r>
      <w:r>
        <w:rPr>
          <w:rFonts w:ascii="Times New Roman" w:hAnsi="Times New Roman"/>
          <w:i/>
        </w:rPr>
        <w:t>reject</w:t>
      </w:r>
      <w:r>
        <w:t>, the following steps are taken:</w:t>
      </w:r>
    </w:p>
    <w:p w14:paraId="31F413F7" w14:textId="77777777" w:rsidR="00F6452B" w:rsidRDefault="00F26066" w:rsidP="00A651E7">
      <w:pPr>
        <w:pStyle w:val="Alg4"/>
        <w:numPr>
          <w:ilvl w:val="0"/>
          <w:numId w:val="45"/>
        </w:numPr>
        <w:pPrChange w:id="443" w:author="David Herman" w:date="2013-12-02T10:26:00Z">
          <w:pPr>
            <w:pStyle w:val="Alg4"/>
            <w:numPr>
              <w:numId w:val="1550"/>
            </w:numPr>
            <w:tabs>
              <w:tab w:val="num" w:pos="360"/>
            </w:tabs>
          </w:pPr>
        </w:pPrChange>
      </w:pPr>
      <w:r>
        <w:t xml:space="preserve">Let </w:t>
      </w:r>
      <w:r>
        <w:rPr>
          <w:i/>
        </w:rPr>
        <w:t>loader</w:t>
      </w:r>
      <w:r>
        <w:t xml:space="preserve"> be </w:t>
      </w:r>
      <w:r>
        <w:rPr>
          <w:i/>
        </w:rPr>
        <w:t>F</w:t>
      </w:r>
      <w:proofErr w:type="gramStart"/>
      <w:r>
        <w:t>.[</w:t>
      </w:r>
      <w:proofErr w:type="gramEnd"/>
      <w:r>
        <w:t>[Loader]].</w:t>
      </w:r>
    </w:p>
    <w:p w14:paraId="7BAEB08F" w14:textId="77777777" w:rsidR="00F6452B" w:rsidRDefault="00F26066" w:rsidP="00A651E7">
      <w:pPr>
        <w:pStyle w:val="Alg4"/>
        <w:numPr>
          <w:ilvl w:val="0"/>
          <w:numId w:val="45"/>
        </w:numPr>
        <w:pPrChange w:id="444" w:author="David Herman" w:date="2013-12-02T10:26:00Z">
          <w:pPr>
            <w:pStyle w:val="Alg4"/>
            <w:numPr>
              <w:numId w:val="1550"/>
            </w:numPr>
            <w:tabs>
              <w:tab w:val="num" w:pos="360"/>
            </w:tabs>
          </w:pPr>
        </w:pPrChange>
      </w:pPr>
      <w:r>
        <w:t xml:space="preserve">Let </w:t>
      </w:r>
      <w:r>
        <w:rPr>
          <w:i/>
        </w:rPr>
        <w:t>name</w:t>
      </w:r>
      <w:r>
        <w:t xml:space="preserve"> be </w:t>
      </w:r>
      <w:r>
        <w:rPr>
          <w:i/>
        </w:rPr>
        <w:t>F</w:t>
      </w:r>
      <w:proofErr w:type="gramStart"/>
      <w:r>
        <w:t>.[</w:t>
      </w:r>
      <w:proofErr w:type="gramEnd"/>
      <w:r>
        <w:t>[</w:t>
      </w:r>
      <w:proofErr w:type="spellStart"/>
      <w:r>
        <w:t>ModuleName</w:t>
      </w:r>
      <w:proofErr w:type="spellEnd"/>
      <w:r>
        <w:t>]].</w:t>
      </w:r>
    </w:p>
    <w:p w14:paraId="77B8693D" w14:textId="77777777" w:rsidR="00F6452B" w:rsidRDefault="00F26066" w:rsidP="00A651E7">
      <w:pPr>
        <w:pStyle w:val="Alg4"/>
        <w:numPr>
          <w:ilvl w:val="0"/>
          <w:numId w:val="45"/>
        </w:numPr>
        <w:pPrChange w:id="445" w:author="David Herman" w:date="2013-12-02T10:26:00Z">
          <w:pPr>
            <w:pStyle w:val="Alg4"/>
            <w:numPr>
              <w:numId w:val="1550"/>
            </w:numPr>
            <w:tabs>
              <w:tab w:val="num" w:pos="360"/>
            </w:tabs>
          </w:pPr>
        </w:pPrChange>
      </w:pPr>
      <w:r>
        <w:t xml:space="preserve">Let </w:t>
      </w:r>
      <w:r>
        <w:rPr>
          <w:i/>
        </w:rPr>
        <w:t>step</w:t>
      </w:r>
      <w:r>
        <w:t xml:space="preserve"> be </w:t>
      </w:r>
      <w:r>
        <w:rPr>
          <w:i/>
        </w:rPr>
        <w:t>F</w:t>
      </w:r>
      <w:proofErr w:type="gramStart"/>
      <w:r>
        <w:t>.[</w:t>
      </w:r>
      <w:proofErr w:type="gramEnd"/>
      <w:r>
        <w:t>[Step]].</w:t>
      </w:r>
    </w:p>
    <w:p w14:paraId="78AA3CC5" w14:textId="77777777" w:rsidR="00F6452B" w:rsidRDefault="00F26066" w:rsidP="00A651E7">
      <w:pPr>
        <w:pStyle w:val="Alg4"/>
        <w:numPr>
          <w:ilvl w:val="0"/>
          <w:numId w:val="45"/>
        </w:numPr>
        <w:pPrChange w:id="446" w:author="David Herman" w:date="2013-12-02T10:26:00Z">
          <w:pPr>
            <w:pStyle w:val="Alg4"/>
            <w:numPr>
              <w:numId w:val="1550"/>
            </w:numPr>
            <w:tabs>
              <w:tab w:val="num" w:pos="360"/>
            </w:tabs>
          </w:pPr>
        </w:pPrChange>
      </w:pPr>
      <w:r>
        <w:t xml:space="preserve">Let </w:t>
      </w:r>
      <w:r>
        <w:rPr>
          <w:i/>
        </w:rPr>
        <w:t>metadata</w:t>
      </w:r>
      <w:r>
        <w:t xml:space="preserve"> be </w:t>
      </w:r>
      <w:r>
        <w:rPr>
          <w:i/>
        </w:rPr>
        <w:t>F</w:t>
      </w:r>
      <w:proofErr w:type="gramStart"/>
      <w:r>
        <w:t>.[</w:t>
      </w:r>
      <w:proofErr w:type="gramEnd"/>
      <w:r>
        <w:t>[</w:t>
      </w:r>
      <w:proofErr w:type="spellStart"/>
      <w:r>
        <w:t>ModuleMetadata</w:t>
      </w:r>
      <w:proofErr w:type="spellEnd"/>
      <w:r>
        <w:t>]].</w:t>
      </w:r>
    </w:p>
    <w:p w14:paraId="35EA5C42" w14:textId="77777777" w:rsidR="00F6452B" w:rsidRDefault="00F26066" w:rsidP="00A651E7">
      <w:pPr>
        <w:pStyle w:val="Alg4"/>
        <w:numPr>
          <w:ilvl w:val="0"/>
          <w:numId w:val="45"/>
        </w:numPr>
        <w:pPrChange w:id="447" w:author="David Herman" w:date="2013-12-02T10:26:00Z">
          <w:pPr>
            <w:pStyle w:val="Alg4"/>
            <w:numPr>
              <w:numId w:val="1550"/>
            </w:numPr>
            <w:tabs>
              <w:tab w:val="num" w:pos="360"/>
            </w:tabs>
          </w:pPr>
        </w:pPrChange>
      </w:pPr>
      <w:r>
        <w:t xml:space="preserve">Let </w:t>
      </w:r>
      <w:r>
        <w:rPr>
          <w:i/>
        </w:rPr>
        <w:t>address</w:t>
      </w:r>
      <w:r>
        <w:t xml:space="preserve"> be </w:t>
      </w:r>
      <w:r>
        <w:rPr>
          <w:i/>
        </w:rPr>
        <w:t>F</w:t>
      </w:r>
      <w:proofErr w:type="gramStart"/>
      <w:r>
        <w:t>.[</w:t>
      </w:r>
      <w:proofErr w:type="gramEnd"/>
      <w:r>
        <w:t>[</w:t>
      </w:r>
      <w:proofErr w:type="spellStart"/>
      <w:r>
        <w:t>ModuleAddress</w:t>
      </w:r>
      <w:proofErr w:type="spellEnd"/>
      <w:r>
        <w:t>]].</w:t>
      </w:r>
    </w:p>
    <w:p w14:paraId="7AE23234" w14:textId="77777777" w:rsidR="00F6452B" w:rsidRDefault="00F26066" w:rsidP="00A651E7">
      <w:pPr>
        <w:pStyle w:val="Alg4"/>
        <w:numPr>
          <w:ilvl w:val="0"/>
          <w:numId w:val="45"/>
        </w:numPr>
        <w:pPrChange w:id="448" w:author="David Herman" w:date="2013-12-02T10:26:00Z">
          <w:pPr>
            <w:pStyle w:val="Alg4"/>
            <w:numPr>
              <w:numId w:val="1550"/>
            </w:numPr>
            <w:tabs>
              <w:tab w:val="num" w:pos="360"/>
            </w:tabs>
          </w:pPr>
        </w:pPrChange>
      </w:pPr>
      <w:r>
        <w:lastRenderedPageBreak/>
        <w:t xml:space="preserve">Let </w:t>
      </w:r>
      <w:r>
        <w:rPr>
          <w:i/>
        </w:rPr>
        <w:t>source</w:t>
      </w:r>
      <w:r>
        <w:t xml:space="preserve"> be </w:t>
      </w:r>
      <w:r>
        <w:rPr>
          <w:i/>
        </w:rPr>
        <w:t>F</w:t>
      </w:r>
      <w:proofErr w:type="gramStart"/>
      <w:r>
        <w:t>.[</w:t>
      </w:r>
      <w:proofErr w:type="gramEnd"/>
      <w:r>
        <w:t>[</w:t>
      </w:r>
      <w:proofErr w:type="spellStart"/>
      <w:r>
        <w:t>ModuleSource</w:t>
      </w:r>
      <w:proofErr w:type="spellEnd"/>
      <w:r>
        <w:t>]].</w:t>
      </w:r>
    </w:p>
    <w:p w14:paraId="52ACFA1D" w14:textId="77777777" w:rsidR="00F6452B" w:rsidRDefault="00F26066" w:rsidP="00A651E7">
      <w:pPr>
        <w:pStyle w:val="Alg4"/>
        <w:numPr>
          <w:ilvl w:val="0"/>
          <w:numId w:val="45"/>
        </w:numPr>
        <w:pPrChange w:id="449" w:author="David Herman" w:date="2013-12-02T10:26:00Z">
          <w:pPr>
            <w:pStyle w:val="Alg4"/>
            <w:numPr>
              <w:numId w:val="1550"/>
            </w:numPr>
            <w:tabs>
              <w:tab w:val="num" w:pos="360"/>
            </w:tabs>
          </w:pPr>
        </w:pPrChange>
      </w:pPr>
      <w:r>
        <w:t xml:space="preserve">If </w:t>
      </w:r>
      <w:r>
        <w:rPr>
          <w:i/>
        </w:rPr>
        <w:t>loader</w:t>
      </w:r>
      <w:proofErr w:type="gramStart"/>
      <w:r>
        <w:t>.[</w:t>
      </w:r>
      <w:proofErr w:type="gramEnd"/>
      <w:r>
        <w:t xml:space="preserve">[Modules]] contains an entry whose [[key]] is equal to </w:t>
      </w:r>
      <w:r>
        <w:rPr>
          <w:i/>
        </w:rPr>
        <w:t>name</w:t>
      </w:r>
      <w:r>
        <w:t xml:space="preserve">, throw a </w:t>
      </w:r>
      <w:proofErr w:type="spellStart"/>
      <w:r>
        <w:t>TypeError</w:t>
      </w:r>
      <w:proofErr w:type="spellEnd"/>
      <w:r>
        <w:t xml:space="preserve"> exception.</w:t>
      </w:r>
    </w:p>
    <w:p w14:paraId="510402E0" w14:textId="77777777" w:rsidR="00F6452B" w:rsidRDefault="00F26066" w:rsidP="00A651E7">
      <w:pPr>
        <w:pStyle w:val="Alg4"/>
        <w:numPr>
          <w:ilvl w:val="0"/>
          <w:numId w:val="45"/>
        </w:numPr>
        <w:pPrChange w:id="450" w:author="David Herman" w:date="2013-12-02T10:26:00Z">
          <w:pPr>
            <w:pStyle w:val="Alg4"/>
            <w:numPr>
              <w:numId w:val="1550"/>
            </w:numPr>
            <w:tabs>
              <w:tab w:val="num" w:pos="360"/>
            </w:tabs>
          </w:pPr>
        </w:pPrChange>
      </w:pPr>
      <w:r>
        <w:t xml:space="preserve">If </w:t>
      </w:r>
      <w:r>
        <w:rPr>
          <w:i/>
        </w:rPr>
        <w:t>loader</w:t>
      </w:r>
      <w:proofErr w:type="gramStart"/>
      <w:r>
        <w:t>.[</w:t>
      </w:r>
      <w:proofErr w:type="gramEnd"/>
      <w:r>
        <w:t xml:space="preserve">[Loads]] contains a Load Record whose [[Name]] field is equal to </w:t>
      </w:r>
      <w:r>
        <w:rPr>
          <w:i/>
        </w:rPr>
        <w:t>name</w:t>
      </w:r>
      <w:r>
        <w:t xml:space="preserve">, throw a </w:t>
      </w:r>
      <w:proofErr w:type="spellStart"/>
      <w:r>
        <w:t>TypeError</w:t>
      </w:r>
      <w:proofErr w:type="spellEnd"/>
      <w:r>
        <w:t xml:space="preserve"> exception.</w:t>
      </w:r>
    </w:p>
    <w:p w14:paraId="21EF2B23" w14:textId="77777777" w:rsidR="00F6452B" w:rsidRDefault="00F26066" w:rsidP="00A651E7">
      <w:pPr>
        <w:pStyle w:val="Alg4"/>
        <w:numPr>
          <w:ilvl w:val="0"/>
          <w:numId w:val="45"/>
        </w:numPr>
        <w:pPrChange w:id="451" w:author="David Herman" w:date="2013-12-02T10:26:00Z">
          <w:pPr>
            <w:pStyle w:val="Alg4"/>
            <w:numPr>
              <w:numId w:val="1550"/>
            </w:numPr>
            <w:tabs>
              <w:tab w:val="num" w:pos="360"/>
            </w:tabs>
          </w:pPr>
        </w:pPrChange>
      </w:pPr>
      <w:r>
        <w:t xml:space="preserve">Let </w:t>
      </w:r>
      <w:r>
        <w:rPr>
          <w:i/>
        </w:rPr>
        <w:t>load</w:t>
      </w:r>
      <w:r>
        <w:t xml:space="preserve"> be the result of calling the </w:t>
      </w:r>
      <w:proofErr w:type="spellStart"/>
      <w:r>
        <w:t>CreateLoad</w:t>
      </w:r>
      <w:proofErr w:type="spellEnd"/>
      <w:r>
        <w:t xml:space="preserve"> abstract </w:t>
      </w:r>
      <w:proofErr w:type="gramStart"/>
      <w:r>
        <w:t>operation passing</w:t>
      </w:r>
      <w:proofErr w:type="gramEnd"/>
      <w:r>
        <w:t xml:space="preserve"> </w:t>
      </w:r>
      <w:r>
        <w:rPr>
          <w:i/>
        </w:rPr>
        <w:t>name</w:t>
      </w:r>
      <w:r>
        <w:t xml:space="preserve"> as the single argument.</w:t>
      </w:r>
    </w:p>
    <w:p w14:paraId="6F56966F" w14:textId="77777777" w:rsidR="00F6452B" w:rsidRDefault="00F26066" w:rsidP="00A651E7">
      <w:pPr>
        <w:pStyle w:val="Alg4"/>
        <w:numPr>
          <w:ilvl w:val="0"/>
          <w:numId w:val="45"/>
        </w:numPr>
        <w:pPrChange w:id="452" w:author="David Herman" w:date="2013-12-02T10:26:00Z">
          <w:pPr>
            <w:pStyle w:val="Alg4"/>
            <w:numPr>
              <w:numId w:val="1550"/>
            </w:numPr>
            <w:tabs>
              <w:tab w:val="num" w:pos="360"/>
            </w:tabs>
          </w:pPr>
        </w:pPrChange>
      </w:pPr>
      <w:r>
        <w:t xml:space="preserve">Set </w:t>
      </w:r>
      <w:r>
        <w:rPr>
          <w:i/>
        </w:rPr>
        <w:t>load</w:t>
      </w:r>
      <w:proofErr w:type="gramStart"/>
      <w:r>
        <w:t>.[</w:t>
      </w:r>
      <w:proofErr w:type="gramEnd"/>
      <w:r>
        <w:t xml:space="preserve">[Metadata]] to </w:t>
      </w:r>
      <w:r>
        <w:rPr>
          <w:i/>
        </w:rPr>
        <w:t>metadata</w:t>
      </w:r>
      <w:r>
        <w:t>.</w:t>
      </w:r>
    </w:p>
    <w:p w14:paraId="67D60D6B" w14:textId="77777777" w:rsidR="00F6452B" w:rsidRDefault="00F26066" w:rsidP="00A651E7">
      <w:pPr>
        <w:pStyle w:val="Alg4"/>
        <w:numPr>
          <w:ilvl w:val="0"/>
          <w:numId w:val="45"/>
        </w:numPr>
        <w:pPrChange w:id="453" w:author="David Herman" w:date="2013-12-02T10:26:00Z">
          <w:pPr>
            <w:pStyle w:val="Alg4"/>
            <w:numPr>
              <w:numId w:val="1550"/>
            </w:numPr>
            <w:tabs>
              <w:tab w:val="num" w:pos="360"/>
            </w:tabs>
          </w:pPr>
        </w:pPrChange>
      </w:pPr>
      <w:r>
        <w:t xml:space="preserve">Let </w:t>
      </w:r>
      <w:proofErr w:type="spellStart"/>
      <w:r>
        <w:rPr>
          <w:i/>
        </w:rPr>
        <w:t>linkSet</w:t>
      </w:r>
      <w:proofErr w:type="spellEnd"/>
      <w:r>
        <w:t xml:space="preserve"> be the result of calling the </w:t>
      </w:r>
      <w:proofErr w:type="spellStart"/>
      <w:r>
        <w:t>CreateLinkSet</w:t>
      </w:r>
      <w:proofErr w:type="spellEnd"/>
      <w:r>
        <w:t xml:space="preserve"> abstract operation passing </w:t>
      </w:r>
      <w:r>
        <w:rPr>
          <w:i/>
        </w:rPr>
        <w:t>loader</w:t>
      </w:r>
      <w:r>
        <w:t xml:space="preserve"> and </w:t>
      </w:r>
      <w:r>
        <w:rPr>
          <w:i/>
        </w:rPr>
        <w:t>load</w:t>
      </w:r>
      <w:r>
        <w:t xml:space="preserve"> as arguments.</w:t>
      </w:r>
    </w:p>
    <w:p w14:paraId="19CDADB2" w14:textId="77777777" w:rsidR="00F6452B" w:rsidRDefault="00F26066" w:rsidP="00A651E7">
      <w:pPr>
        <w:pStyle w:val="Alg4"/>
        <w:numPr>
          <w:ilvl w:val="0"/>
          <w:numId w:val="45"/>
        </w:numPr>
        <w:pPrChange w:id="454" w:author="David Herman" w:date="2013-12-02T10:26:00Z">
          <w:pPr>
            <w:pStyle w:val="Alg4"/>
            <w:numPr>
              <w:numId w:val="1550"/>
            </w:numPr>
            <w:tabs>
              <w:tab w:val="num" w:pos="360"/>
            </w:tabs>
          </w:pPr>
        </w:pPrChange>
      </w:pPr>
      <w:r>
        <w:t xml:space="preserve">Add </w:t>
      </w:r>
      <w:r>
        <w:rPr>
          <w:i/>
        </w:rPr>
        <w:t>load</w:t>
      </w:r>
      <w:r>
        <w:t xml:space="preserve"> to the List </w:t>
      </w:r>
      <w:r>
        <w:rPr>
          <w:i/>
        </w:rPr>
        <w:t>loader</w:t>
      </w:r>
      <w:proofErr w:type="gramStart"/>
      <w:r>
        <w:t>.[</w:t>
      </w:r>
      <w:proofErr w:type="gramEnd"/>
      <w:r>
        <w:t>[Loads]].</w:t>
      </w:r>
    </w:p>
    <w:p w14:paraId="028D47C1" w14:textId="77777777" w:rsidR="00F6452B" w:rsidRDefault="00F26066" w:rsidP="00A651E7">
      <w:pPr>
        <w:pStyle w:val="Alg4"/>
        <w:numPr>
          <w:ilvl w:val="0"/>
          <w:numId w:val="45"/>
        </w:numPr>
        <w:pPrChange w:id="455" w:author="David Herman" w:date="2013-12-02T10:26:00Z">
          <w:pPr>
            <w:pStyle w:val="Alg4"/>
            <w:numPr>
              <w:numId w:val="1550"/>
            </w:numPr>
            <w:tabs>
              <w:tab w:val="num" w:pos="360"/>
            </w:tabs>
          </w:pPr>
        </w:pPrChange>
      </w:pPr>
      <w:r>
        <w:t xml:space="preserve">Call the [[Call]] internal method of </w:t>
      </w:r>
      <w:r>
        <w:rPr>
          <w:i/>
        </w:rPr>
        <w:t>resolve</w:t>
      </w:r>
      <w:r>
        <w:t xml:space="preserve"> with arguments null and (</w:t>
      </w:r>
      <w:proofErr w:type="spellStart"/>
      <w:r>
        <w:rPr>
          <w:i/>
        </w:rPr>
        <w:t>linkSet</w:t>
      </w:r>
      <w:proofErr w:type="spellEnd"/>
      <w:proofErr w:type="gramStart"/>
      <w:r>
        <w:t>.[</w:t>
      </w:r>
      <w:proofErr w:type="gramEnd"/>
      <w:r>
        <w:t>[Done]]).</w:t>
      </w:r>
    </w:p>
    <w:p w14:paraId="01067289" w14:textId="77777777" w:rsidR="00F6452B" w:rsidRDefault="00F26066" w:rsidP="00A651E7">
      <w:pPr>
        <w:pStyle w:val="Alg4"/>
        <w:numPr>
          <w:ilvl w:val="0"/>
          <w:numId w:val="45"/>
        </w:numPr>
        <w:pPrChange w:id="456" w:author="David Herman" w:date="2013-12-02T10:26:00Z">
          <w:pPr>
            <w:pStyle w:val="Alg4"/>
            <w:numPr>
              <w:numId w:val="1550"/>
            </w:numPr>
            <w:tabs>
              <w:tab w:val="num" w:pos="360"/>
            </w:tabs>
          </w:pPr>
        </w:pPrChange>
      </w:pPr>
      <w:r>
        <w:t xml:space="preserve">If </w:t>
      </w:r>
      <w:r>
        <w:rPr>
          <w:i/>
        </w:rPr>
        <w:t>step</w:t>
      </w:r>
      <w:r>
        <w:t xml:space="preserve"> is </w:t>
      </w:r>
      <w:r>
        <w:rPr>
          <w:rFonts w:ascii="Courier New" w:hAnsi="Courier New"/>
          <w:b/>
        </w:rPr>
        <w:t>"locate"</w:t>
      </w:r>
      <w:r>
        <w:t>,</w:t>
      </w:r>
    </w:p>
    <w:p w14:paraId="6F64A6D2" w14:textId="77777777" w:rsidR="00F6452B" w:rsidRDefault="00F26066" w:rsidP="00A651E7">
      <w:pPr>
        <w:pStyle w:val="Alg4"/>
        <w:numPr>
          <w:ilvl w:val="1"/>
          <w:numId w:val="45"/>
        </w:numPr>
        <w:pPrChange w:id="457" w:author="David Herman" w:date="2013-12-02T10:26:00Z">
          <w:pPr>
            <w:pStyle w:val="Alg4"/>
            <w:numPr>
              <w:ilvl w:val="1"/>
              <w:numId w:val="1550"/>
            </w:numPr>
            <w:tabs>
              <w:tab w:val="num" w:pos="360"/>
            </w:tabs>
          </w:pPr>
        </w:pPrChange>
      </w:pPr>
      <w:r>
        <w:t xml:space="preserve">Call </w:t>
      </w:r>
      <w:proofErr w:type="spellStart"/>
      <w:proofErr w:type="gramStart"/>
      <w:r>
        <w:t>ProceedToLocate</w:t>
      </w:r>
      <w:proofErr w:type="spellEnd"/>
      <w:r>
        <w:t>(</w:t>
      </w:r>
      <w:proofErr w:type="gramEnd"/>
      <w:r>
        <w:rPr>
          <w:i/>
        </w:rPr>
        <w:t>loader</w:t>
      </w:r>
      <w:r>
        <w:t xml:space="preserve">, </w:t>
      </w:r>
      <w:r>
        <w:rPr>
          <w:i/>
        </w:rPr>
        <w:t>load</w:t>
      </w:r>
      <w:r>
        <w:t>).</w:t>
      </w:r>
    </w:p>
    <w:p w14:paraId="0360A7D8" w14:textId="77777777" w:rsidR="00F6452B" w:rsidRDefault="00F26066" w:rsidP="00A651E7">
      <w:pPr>
        <w:pStyle w:val="Alg4"/>
        <w:numPr>
          <w:ilvl w:val="0"/>
          <w:numId w:val="45"/>
        </w:numPr>
        <w:pPrChange w:id="458" w:author="David Herman" w:date="2013-12-02T10:26:00Z">
          <w:pPr>
            <w:pStyle w:val="Alg4"/>
            <w:numPr>
              <w:numId w:val="1550"/>
            </w:numPr>
            <w:tabs>
              <w:tab w:val="num" w:pos="360"/>
            </w:tabs>
          </w:pPr>
        </w:pPrChange>
      </w:pPr>
      <w:r>
        <w:t xml:space="preserve">Else if </w:t>
      </w:r>
      <w:r>
        <w:rPr>
          <w:i/>
        </w:rPr>
        <w:t>step</w:t>
      </w:r>
      <w:r>
        <w:t xml:space="preserve"> is </w:t>
      </w:r>
      <w:r>
        <w:rPr>
          <w:rFonts w:ascii="Courier New" w:hAnsi="Courier New"/>
          <w:b/>
        </w:rPr>
        <w:t>"fetch"</w:t>
      </w:r>
      <w:r>
        <w:t>,</w:t>
      </w:r>
    </w:p>
    <w:p w14:paraId="2E13BCF2" w14:textId="77777777" w:rsidR="00F6452B" w:rsidRDefault="00F26066" w:rsidP="00A651E7">
      <w:pPr>
        <w:pStyle w:val="Alg4"/>
        <w:numPr>
          <w:ilvl w:val="1"/>
          <w:numId w:val="45"/>
        </w:numPr>
        <w:pPrChange w:id="459" w:author="David Herman" w:date="2013-12-02T10:26:00Z">
          <w:pPr>
            <w:pStyle w:val="Alg4"/>
            <w:numPr>
              <w:ilvl w:val="1"/>
              <w:numId w:val="1550"/>
            </w:numPr>
            <w:tabs>
              <w:tab w:val="num" w:pos="360"/>
            </w:tabs>
          </w:pPr>
        </w:pPrChange>
      </w:pPr>
      <w:r>
        <w:t xml:space="preserve">Let </w:t>
      </w:r>
      <w:proofErr w:type="spellStart"/>
      <w:r>
        <w:rPr>
          <w:i/>
        </w:rPr>
        <w:t>addressPromise</w:t>
      </w:r>
      <w:proofErr w:type="spellEnd"/>
      <w:r>
        <w:t xml:space="preserve"> be </w:t>
      </w:r>
      <w:proofErr w:type="spellStart"/>
      <w:proofErr w:type="gramStart"/>
      <w:r>
        <w:t>PromiseOf</w:t>
      </w:r>
      <w:proofErr w:type="spellEnd"/>
      <w:r>
        <w:t>(</w:t>
      </w:r>
      <w:proofErr w:type="gramEnd"/>
      <w:r>
        <w:rPr>
          <w:i/>
        </w:rPr>
        <w:t>address</w:t>
      </w:r>
      <w:r>
        <w:t>).</w:t>
      </w:r>
    </w:p>
    <w:p w14:paraId="46446196" w14:textId="77777777" w:rsidR="00F6452B" w:rsidRDefault="00F26066" w:rsidP="00A651E7">
      <w:pPr>
        <w:pStyle w:val="Alg4"/>
        <w:numPr>
          <w:ilvl w:val="1"/>
          <w:numId w:val="45"/>
        </w:numPr>
        <w:pPrChange w:id="460" w:author="David Herman" w:date="2013-12-02T10:26:00Z">
          <w:pPr>
            <w:pStyle w:val="Alg4"/>
            <w:numPr>
              <w:ilvl w:val="1"/>
              <w:numId w:val="1550"/>
            </w:numPr>
            <w:tabs>
              <w:tab w:val="num" w:pos="360"/>
            </w:tabs>
          </w:pPr>
        </w:pPrChange>
      </w:pPr>
      <w:r>
        <w:t xml:space="preserve">Call </w:t>
      </w:r>
      <w:proofErr w:type="spellStart"/>
      <w:proofErr w:type="gramStart"/>
      <w:r>
        <w:t>ProceedToFetch</w:t>
      </w:r>
      <w:proofErr w:type="spellEnd"/>
      <w:r>
        <w:t>(</w:t>
      </w:r>
      <w:proofErr w:type="gramEnd"/>
      <w:r>
        <w:rPr>
          <w:i/>
        </w:rPr>
        <w:t>loader</w:t>
      </w:r>
      <w:r>
        <w:t xml:space="preserve">, </w:t>
      </w:r>
      <w:r>
        <w:rPr>
          <w:i/>
        </w:rPr>
        <w:t>load</w:t>
      </w:r>
      <w:r>
        <w:t xml:space="preserve">, </w:t>
      </w:r>
      <w:proofErr w:type="spellStart"/>
      <w:r>
        <w:rPr>
          <w:i/>
        </w:rPr>
        <w:t>addressPromise</w:t>
      </w:r>
      <w:proofErr w:type="spellEnd"/>
      <w:r>
        <w:t>).</w:t>
      </w:r>
    </w:p>
    <w:p w14:paraId="486090E2" w14:textId="77777777" w:rsidR="00F6452B" w:rsidRDefault="00F26066" w:rsidP="00A651E7">
      <w:pPr>
        <w:pStyle w:val="Alg4"/>
        <w:numPr>
          <w:ilvl w:val="0"/>
          <w:numId w:val="45"/>
        </w:numPr>
        <w:pPrChange w:id="461" w:author="David Herman" w:date="2013-12-02T10:26:00Z">
          <w:pPr>
            <w:pStyle w:val="Alg4"/>
            <w:numPr>
              <w:numId w:val="1550"/>
            </w:numPr>
            <w:tabs>
              <w:tab w:val="num" w:pos="360"/>
            </w:tabs>
          </w:pPr>
        </w:pPrChange>
      </w:pPr>
      <w:r>
        <w:t>Else,</w:t>
      </w:r>
    </w:p>
    <w:p w14:paraId="3BA2FC54" w14:textId="77777777" w:rsidR="00F6452B" w:rsidRDefault="00F26066" w:rsidP="00A651E7">
      <w:pPr>
        <w:pStyle w:val="Alg4"/>
        <w:numPr>
          <w:ilvl w:val="1"/>
          <w:numId w:val="45"/>
        </w:numPr>
        <w:pPrChange w:id="462" w:author="David Herman" w:date="2013-12-02T10:26:00Z">
          <w:pPr>
            <w:pStyle w:val="Alg4"/>
            <w:numPr>
              <w:ilvl w:val="1"/>
              <w:numId w:val="1550"/>
            </w:numPr>
            <w:tabs>
              <w:tab w:val="num" w:pos="360"/>
            </w:tabs>
          </w:pPr>
        </w:pPrChange>
      </w:pPr>
      <w:r>
        <w:t xml:space="preserve">Assert: </w:t>
      </w:r>
      <w:r>
        <w:rPr>
          <w:i/>
        </w:rPr>
        <w:t>step</w:t>
      </w:r>
      <w:r>
        <w:t xml:space="preserve"> is </w:t>
      </w:r>
      <w:r>
        <w:rPr>
          <w:rFonts w:ascii="Courier New" w:hAnsi="Courier New"/>
          <w:b/>
        </w:rPr>
        <w:t>"translate"</w:t>
      </w:r>
      <w:r>
        <w:t>.</w:t>
      </w:r>
    </w:p>
    <w:p w14:paraId="76B6EE44" w14:textId="77777777" w:rsidR="00F6452B" w:rsidRDefault="00F26066" w:rsidP="00A651E7">
      <w:pPr>
        <w:pStyle w:val="Alg4"/>
        <w:numPr>
          <w:ilvl w:val="1"/>
          <w:numId w:val="45"/>
        </w:numPr>
        <w:pPrChange w:id="463" w:author="David Herman" w:date="2013-12-02T10:26:00Z">
          <w:pPr>
            <w:pStyle w:val="Alg4"/>
            <w:numPr>
              <w:ilvl w:val="1"/>
              <w:numId w:val="1550"/>
            </w:numPr>
            <w:tabs>
              <w:tab w:val="num" w:pos="360"/>
            </w:tabs>
          </w:pPr>
        </w:pPrChange>
      </w:pPr>
      <w:r>
        <w:t xml:space="preserve">Set </w:t>
      </w:r>
      <w:r>
        <w:rPr>
          <w:i/>
        </w:rPr>
        <w:t>load</w:t>
      </w:r>
      <w:proofErr w:type="gramStart"/>
      <w:r>
        <w:t>.[</w:t>
      </w:r>
      <w:proofErr w:type="gramEnd"/>
      <w:r>
        <w:t xml:space="preserve">[Address]] to </w:t>
      </w:r>
      <w:r>
        <w:rPr>
          <w:i/>
        </w:rPr>
        <w:t>address</w:t>
      </w:r>
      <w:r>
        <w:t>.</w:t>
      </w:r>
    </w:p>
    <w:p w14:paraId="62DF990B" w14:textId="77777777" w:rsidR="00F6452B" w:rsidRDefault="00F26066" w:rsidP="00A651E7">
      <w:pPr>
        <w:pStyle w:val="Alg4"/>
        <w:numPr>
          <w:ilvl w:val="1"/>
          <w:numId w:val="45"/>
        </w:numPr>
        <w:pPrChange w:id="464" w:author="David Herman" w:date="2013-12-02T10:26:00Z">
          <w:pPr>
            <w:pStyle w:val="Alg4"/>
            <w:numPr>
              <w:ilvl w:val="1"/>
              <w:numId w:val="1550"/>
            </w:numPr>
            <w:tabs>
              <w:tab w:val="num" w:pos="360"/>
            </w:tabs>
          </w:pPr>
        </w:pPrChange>
      </w:pPr>
      <w:r>
        <w:t xml:space="preserve">Let </w:t>
      </w:r>
      <w:proofErr w:type="spellStart"/>
      <w:r>
        <w:rPr>
          <w:i/>
        </w:rPr>
        <w:t>sourcePromise</w:t>
      </w:r>
      <w:proofErr w:type="spellEnd"/>
      <w:r>
        <w:t xml:space="preserve"> be </w:t>
      </w:r>
      <w:proofErr w:type="spellStart"/>
      <w:proofErr w:type="gramStart"/>
      <w:r>
        <w:t>PromiseOf</w:t>
      </w:r>
      <w:proofErr w:type="spellEnd"/>
      <w:r>
        <w:t>(</w:t>
      </w:r>
      <w:proofErr w:type="gramEnd"/>
      <w:r>
        <w:rPr>
          <w:i/>
        </w:rPr>
        <w:t>source</w:t>
      </w:r>
      <w:r>
        <w:t>).</w:t>
      </w:r>
    </w:p>
    <w:p w14:paraId="36FF1C07" w14:textId="77777777" w:rsidR="00F6452B" w:rsidRDefault="00F26066" w:rsidP="00A651E7">
      <w:pPr>
        <w:pStyle w:val="Alg4"/>
        <w:numPr>
          <w:ilvl w:val="1"/>
          <w:numId w:val="45"/>
        </w:numPr>
        <w:spacing w:after="240"/>
        <w:contextualSpacing/>
        <w:pPrChange w:id="465" w:author="David Herman" w:date="2013-12-02T10:26:00Z">
          <w:pPr>
            <w:pStyle w:val="Alg4"/>
            <w:numPr>
              <w:ilvl w:val="1"/>
              <w:numId w:val="1550"/>
            </w:numPr>
            <w:tabs>
              <w:tab w:val="num" w:pos="360"/>
            </w:tabs>
            <w:spacing w:after="240"/>
            <w:contextualSpacing/>
          </w:pPr>
        </w:pPrChange>
      </w:pPr>
      <w:r>
        <w:t xml:space="preserve">Call </w:t>
      </w:r>
      <w:proofErr w:type="spellStart"/>
      <w:proofErr w:type="gramStart"/>
      <w:r>
        <w:t>ProceedToTranslate</w:t>
      </w:r>
      <w:proofErr w:type="spellEnd"/>
      <w:r>
        <w:t>(</w:t>
      </w:r>
      <w:proofErr w:type="gramEnd"/>
      <w:r>
        <w:rPr>
          <w:i/>
        </w:rPr>
        <w:t>loader</w:t>
      </w:r>
      <w:r>
        <w:t xml:space="preserve">, </w:t>
      </w:r>
      <w:r>
        <w:rPr>
          <w:i/>
        </w:rPr>
        <w:t>load</w:t>
      </w:r>
      <w:r>
        <w:t xml:space="preserve">, </w:t>
      </w:r>
      <w:proofErr w:type="spellStart"/>
      <w:r>
        <w:rPr>
          <w:i/>
        </w:rPr>
        <w:t>sourcePromise</w:t>
      </w:r>
      <w:proofErr w:type="spellEnd"/>
      <w:r>
        <w:t>).</w:t>
      </w:r>
    </w:p>
    <w:p w14:paraId="73E31AFF" w14:textId="77777777" w:rsidR="00F6452B" w:rsidRDefault="00F26066">
      <w:pPr>
        <w:pStyle w:val="Heading3"/>
      </w:pPr>
      <w:proofErr w:type="spellStart"/>
      <w:r>
        <w:t>EvaluateLoadedModule</w:t>
      </w:r>
      <w:proofErr w:type="spellEnd"/>
      <w:r>
        <w:t xml:space="preserve"> Functions</w:t>
      </w:r>
    </w:p>
    <w:p w14:paraId="6A8F9C66" w14:textId="77777777" w:rsidR="00F6452B" w:rsidRDefault="00F26066">
      <w:r>
        <w:t xml:space="preserve">An </w:t>
      </w:r>
      <w:proofErr w:type="spellStart"/>
      <w:r>
        <w:t>EvaluateLoadedModule</w:t>
      </w:r>
      <w:proofErr w:type="spellEnd"/>
      <w:r>
        <w:t xml:space="preserve"> function is an anonymous function that is used by </w:t>
      </w:r>
      <w:proofErr w:type="spellStart"/>
      <w:r>
        <w:t>Loader.prototype.</w:t>
      </w:r>
      <w:r>
        <w:rPr>
          <w:rFonts w:ascii="Times New Roman" w:hAnsi="Times New Roman"/>
          <w:i/>
        </w:rPr>
        <w:t>module</w:t>
      </w:r>
      <w:proofErr w:type="spellEnd"/>
      <w:r>
        <w:t xml:space="preserve"> and </w:t>
      </w:r>
      <w:proofErr w:type="spellStart"/>
      <w:r>
        <w:t>Loader.prototype.import</w:t>
      </w:r>
      <w:proofErr w:type="spellEnd"/>
      <w:r>
        <w:t xml:space="preserve"> to ensure that a </w:t>
      </w:r>
      <w:r>
        <w:rPr>
          <w:rFonts w:ascii="Times New Roman" w:hAnsi="Times New Roman"/>
          <w:i/>
        </w:rPr>
        <w:t>module</w:t>
      </w:r>
      <w:r>
        <w:t xml:space="preserve"> has been evaluated before it is passed to script code.</w:t>
      </w:r>
    </w:p>
    <w:p w14:paraId="226FE753" w14:textId="77777777" w:rsidR="00F6452B" w:rsidRDefault="00F26066">
      <w:r>
        <w:t xml:space="preserve">Each </w:t>
      </w:r>
      <w:proofErr w:type="spellStart"/>
      <w:r>
        <w:t>EvaluateLoadedModule</w:t>
      </w:r>
      <w:proofErr w:type="spellEnd"/>
      <w:r>
        <w:t xml:space="preserve"> function has </w:t>
      </w:r>
      <w:proofErr w:type="gramStart"/>
      <w:r>
        <w:t>a</w:t>
      </w:r>
      <w:proofErr w:type="gramEnd"/>
      <w:r>
        <w:t xml:space="preserve"> [[Loader]] internal slot.</w:t>
      </w:r>
    </w:p>
    <w:p w14:paraId="3A0A0EB4" w14:textId="77777777" w:rsidR="00F6452B" w:rsidRDefault="00F26066">
      <w:r>
        <w:t xml:space="preserve">When </w:t>
      </w:r>
      <w:proofErr w:type="gramStart"/>
      <w:r>
        <w:t>a</w:t>
      </w:r>
      <w:proofErr w:type="gramEnd"/>
      <w:r>
        <w:t xml:space="preserve"> </w:t>
      </w:r>
      <w:proofErr w:type="spellStart"/>
      <w:r>
        <w:t>EvaluateLoadedModule</w:t>
      </w:r>
      <w:proofErr w:type="spellEnd"/>
      <w:r>
        <w:t xml:space="preserve"> function </w:t>
      </w:r>
      <w:r>
        <w:rPr>
          <w:rFonts w:ascii="Times New Roman" w:hAnsi="Times New Roman"/>
          <w:i/>
        </w:rPr>
        <w:t>F</w:t>
      </w:r>
      <w:r>
        <w:t xml:space="preserve"> is called, the following steps are taken:</w:t>
      </w:r>
    </w:p>
    <w:p w14:paraId="2EE2E808" w14:textId="77777777" w:rsidR="00F6452B" w:rsidRDefault="00F26066" w:rsidP="00A651E7">
      <w:pPr>
        <w:pStyle w:val="Alg4"/>
        <w:numPr>
          <w:ilvl w:val="0"/>
          <w:numId w:val="46"/>
        </w:numPr>
        <w:pPrChange w:id="466" w:author="David Herman" w:date="2013-12-02T10:26:00Z">
          <w:pPr>
            <w:pStyle w:val="Alg4"/>
            <w:numPr>
              <w:numId w:val="1551"/>
            </w:numPr>
            <w:tabs>
              <w:tab w:val="num" w:pos="360"/>
            </w:tabs>
          </w:pPr>
        </w:pPrChange>
      </w:pPr>
      <w:r>
        <w:t xml:space="preserve">Let </w:t>
      </w:r>
      <w:r>
        <w:rPr>
          <w:i/>
        </w:rPr>
        <w:t>loader</w:t>
      </w:r>
      <w:r>
        <w:t xml:space="preserve"> be </w:t>
      </w:r>
      <w:r>
        <w:rPr>
          <w:i/>
        </w:rPr>
        <w:t>F</w:t>
      </w:r>
      <w:proofErr w:type="gramStart"/>
      <w:r>
        <w:t>.[</w:t>
      </w:r>
      <w:proofErr w:type="gramEnd"/>
      <w:r>
        <w:t>[Loader]].</w:t>
      </w:r>
    </w:p>
    <w:p w14:paraId="51EC502D" w14:textId="77777777" w:rsidR="00F6452B" w:rsidRDefault="00F26066" w:rsidP="00A651E7">
      <w:pPr>
        <w:pStyle w:val="Alg4"/>
        <w:numPr>
          <w:ilvl w:val="0"/>
          <w:numId w:val="46"/>
        </w:numPr>
        <w:pPrChange w:id="467" w:author="David Herman" w:date="2013-12-02T10:26:00Z">
          <w:pPr>
            <w:pStyle w:val="Alg4"/>
            <w:numPr>
              <w:numId w:val="1551"/>
            </w:numPr>
            <w:tabs>
              <w:tab w:val="num" w:pos="360"/>
            </w:tabs>
          </w:pPr>
        </w:pPrChange>
      </w:pPr>
      <w:r>
        <w:t>Assert: load</w:t>
      </w:r>
      <w:proofErr w:type="gramStart"/>
      <w:r>
        <w:t>.[</w:t>
      </w:r>
      <w:proofErr w:type="gramEnd"/>
      <w:r>
        <w:t xml:space="preserve">[Status]] is </w:t>
      </w:r>
      <w:r>
        <w:rPr>
          <w:rFonts w:ascii="Courier New" w:hAnsi="Courier New"/>
          <w:b/>
        </w:rPr>
        <w:t>"linked"</w:t>
      </w:r>
      <w:r>
        <w:t>.</w:t>
      </w:r>
    </w:p>
    <w:p w14:paraId="71CC9CF2" w14:textId="77777777" w:rsidR="00F6452B" w:rsidRDefault="00F26066" w:rsidP="00A651E7">
      <w:pPr>
        <w:pStyle w:val="Alg4"/>
        <w:numPr>
          <w:ilvl w:val="0"/>
          <w:numId w:val="46"/>
        </w:numPr>
        <w:pPrChange w:id="468" w:author="David Herman" w:date="2013-12-02T10:26:00Z">
          <w:pPr>
            <w:pStyle w:val="Alg4"/>
            <w:numPr>
              <w:numId w:val="1551"/>
            </w:numPr>
            <w:tabs>
              <w:tab w:val="num" w:pos="360"/>
            </w:tabs>
          </w:pPr>
        </w:pPrChange>
      </w:pPr>
      <w:r>
        <w:t xml:space="preserve">Let </w:t>
      </w:r>
      <w:r>
        <w:rPr>
          <w:i/>
        </w:rPr>
        <w:t>module</w:t>
      </w:r>
      <w:r>
        <w:t xml:space="preserve"> be load</w:t>
      </w:r>
      <w:proofErr w:type="gramStart"/>
      <w:r>
        <w:t>.[</w:t>
      </w:r>
      <w:proofErr w:type="gramEnd"/>
      <w:r>
        <w:t>[Module]].</w:t>
      </w:r>
    </w:p>
    <w:p w14:paraId="51ADDE82" w14:textId="77777777" w:rsidR="00F6452B" w:rsidRDefault="00F26066" w:rsidP="00A651E7">
      <w:pPr>
        <w:pStyle w:val="Alg4"/>
        <w:numPr>
          <w:ilvl w:val="0"/>
          <w:numId w:val="46"/>
        </w:numPr>
        <w:pPrChange w:id="469" w:author="David Herman" w:date="2013-12-02T10:26:00Z">
          <w:pPr>
            <w:pStyle w:val="Alg4"/>
            <w:numPr>
              <w:numId w:val="1551"/>
            </w:numPr>
            <w:tabs>
              <w:tab w:val="num" w:pos="360"/>
            </w:tabs>
          </w:pPr>
        </w:pPrChange>
      </w:pPr>
      <w:r>
        <w:t xml:space="preserve">Let </w:t>
      </w:r>
      <w:r>
        <w:rPr>
          <w:i/>
        </w:rPr>
        <w:t>result</w:t>
      </w:r>
      <w:r>
        <w:t xml:space="preserve"> be the </w:t>
      </w:r>
      <w:r w:rsidRPr="00974CA0">
        <w:rPr>
          <w:rPrChange w:id="470" w:author="David Herman" w:date="2013-12-02T10:39:00Z">
            <w:rPr>
              <w:i/>
            </w:rPr>
          </w:rPrChange>
        </w:rPr>
        <w:t>result</w:t>
      </w:r>
      <w:r>
        <w:t xml:space="preserve"> of </w:t>
      </w:r>
      <w:proofErr w:type="spellStart"/>
      <w:proofErr w:type="gramStart"/>
      <w:r>
        <w:t>EnsureEvaluated</w:t>
      </w:r>
      <w:proofErr w:type="spellEnd"/>
      <w:r>
        <w:t>(</w:t>
      </w:r>
      <w:proofErr w:type="gramEnd"/>
      <w:r>
        <w:rPr>
          <w:i/>
        </w:rPr>
        <w:t>module</w:t>
      </w:r>
      <w:r>
        <w:t xml:space="preserve">, (), </w:t>
      </w:r>
      <w:r>
        <w:rPr>
          <w:i/>
        </w:rPr>
        <w:t>loader</w:t>
      </w:r>
      <w:r>
        <w:t>).</w:t>
      </w:r>
    </w:p>
    <w:p w14:paraId="163DFEF7" w14:textId="77777777" w:rsidR="00F6452B" w:rsidRDefault="00F26066" w:rsidP="00A651E7">
      <w:pPr>
        <w:pStyle w:val="Alg4"/>
        <w:numPr>
          <w:ilvl w:val="0"/>
          <w:numId w:val="46"/>
        </w:numPr>
        <w:pPrChange w:id="471" w:author="David Herman" w:date="2013-12-02T10:26:00Z">
          <w:pPr>
            <w:pStyle w:val="Alg4"/>
            <w:numPr>
              <w:numId w:val="1551"/>
            </w:numPr>
            <w:tabs>
              <w:tab w:val="num" w:pos="360"/>
            </w:tabs>
          </w:pPr>
        </w:pPrChange>
      </w:pPr>
      <w:proofErr w:type="spellStart"/>
      <w:proofErr w:type="gramStart"/>
      <w:r>
        <w:t>ReturnIfAbrupt</w:t>
      </w:r>
      <w:proofErr w:type="spellEnd"/>
      <w:r>
        <w:t>(</w:t>
      </w:r>
      <w:proofErr w:type="gramEnd"/>
      <w:r>
        <w:rPr>
          <w:i/>
        </w:rPr>
        <w:t>result</w:t>
      </w:r>
      <w:r>
        <w:t>).</w:t>
      </w:r>
    </w:p>
    <w:p w14:paraId="636B061F" w14:textId="77777777" w:rsidR="00F6452B" w:rsidRDefault="00F26066" w:rsidP="00A651E7">
      <w:pPr>
        <w:pStyle w:val="Alg4"/>
        <w:numPr>
          <w:ilvl w:val="0"/>
          <w:numId w:val="46"/>
        </w:numPr>
        <w:spacing w:after="240"/>
        <w:contextualSpacing/>
        <w:pPrChange w:id="472" w:author="David Herman" w:date="2013-12-02T10:26:00Z">
          <w:pPr>
            <w:pStyle w:val="Alg4"/>
            <w:numPr>
              <w:numId w:val="1551"/>
            </w:numPr>
            <w:tabs>
              <w:tab w:val="num" w:pos="360"/>
            </w:tabs>
            <w:spacing w:after="240"/>
            <w:contextualSpacing/>
          </w:pPr>
        </w:pPrChange>
      </w:pPr>
      <w:r>
        <w:t xml:space="preserve">Return </w:t>
      </w:r>
      <w:r>
        <w:rPr>
          <w:i/>
        </w:rPr>
        <w:t>module</w:t>
      </w:r>
      <w:r>
        <w:t>.</w:t>
      </w:r>
    </w:p>
    <w:p w14:paraId="1BD6BC8A" w14:textId="77777777" w:rsidR="00F6452B" w:rsidRDefault="00F26066">
      <w:pPr>
        <w:pStyle w:val="Heading2"/>
      </w:pPr>
      <w:r>
        <w:t>Module Linking</w:t>
      </w:r>
    </w:p>
    <w:p w14:paraId="180BB57B" w14:textId="77777777" w:rsidR="00F6452B" w:rsidRDefault="00F26066">
      <w:pPr>
        <w:pStyle w:val="Heading2"/>
      </w:pPr>
      <w:r>
        <w:t>Module Evaluation</w:t>
      </w:r>
    </w:p>
    <w:p w14:paraId="143DDDC4" w14:textId="77777777" w:rsidR="00F6452B" w:rsidRDefault="00F26066">
      <w:r>
        <w:t xml:space="preserve">Module bodies are evaluated on demand, as late as possible. The loader uses the function </w:t>
      </w:r>
      <w:proofErr w:type="spellStart"/>
      <w:r>
        <w:rPr>
          <w:rFonts w:ascii="Courier New" w:hAnsi="Courier New"/>
          <w:b/>
        </w:rPr>
        <w:t>EnsureEvaluated</w:t>
      </w:r>
      <w:proofErr w:type="spellEnd"/>
      <w:r>
        <w:t xml:space="preserve">, defined below, to run scripts. The loader always calls </w:t>
      </w:r>
      <w:proofErr w:type="spellStart"/>
      <w:r>
        <w:rPr>
          <w:rFonts w:ascii="Courier New" w:hAnsi="Courier New"/>
          <w:b/>
        </w:rPr>
        <w:t>EnsureEvaluated</w:t>
      </w:r>
      <w:proofErr w:type="spellEnd"/>
      <w:r>
        <w:t xml:space="preserve"> before returning a Module object to user code.</w:t>
      </w:r>
    </w:p>
    <w:p w14:paraId="247176E1" w14:textId="77777777" w:rsidR="00F6452B" w:rsidRDefault="00F26066">
      <w:r>
        <w:t>There is one way a module can be exposed to script before its body has been evaluated. In the case of an import cycle, whichever module is evaluated first can observe the others before they are evaluated. Simply put, we have to start somewhere: one of the modules in the cycle must run before the others.</w:t>
      </w:r>
    </w:p>
    <w:p w14:paraId="2FEA64F0" w14:textId="77777777" w:rsidR="00F6452B" w:rsidRDefault="00F26066">
      <w:pPr>
        <w:pStyle w:val="Heading3"/>
      </w:pPr>
      <w:proofErr w:type="spellStart"/>
      <w:proofErr w:type="gramStart"/>
      <w:r>
        <w:lastRenderedPageBreak/>
        <w:t>EnsureEvaluated</w:t>
      </w:r>
      <w:proofErr w:type="spellEnd"/>
      <w:r>
        <w:t>(</w:t>
      </w:r>
      <w:proofErr w:type="gramEnd"/>
      <w:r>
        <w:t>mod, seen, loader) Abstract Operation</w:t>
      </w:r>
    </w:p>
    <w:p w14:paraId="4E2F24CD" w14:textId="77777777" w:rsidR="00F6452B" w:rsidRDefault="00F26066">
      <w:r>
        <w:t xml:space="preserve">The abstract operation </w:t>
      </w:r>
      <w:proofErr w:type="spellStart"/>
      <w:r>
        <w:t>EnsureEvaluated</w:t>
      </w:r>
      <w:proofErr w:type="spellEnd"/>
      <w:r>
        <w:t xml:space="preserve"> walks the dependency graph of the module </w:t>
      </w:r>
      <w:r>
        <w:rPr>
          <w:rFonts w:ascii="Times New Roman" w:hAnsi="Times New Roman"/>
          <w:i/>
        </w:rPr>
        <w:t>mod</w:t>
      </w:r>
      <w:r>
        <w:t xml:space="preserve">, evaluating any module bodies that have not already been evaluated (including, finally, </w:t>
      </w:r>
      <w:r>
        <w:rPr>
          <w:rFonts w:ascii="Times New Roman" w:hAnsi="Times New Roman"/>
          <w:i/>
        </w:rPr>
        <w:t>mod</w:t>
      </w:r>
      <w:r>
        <w:t xml:space="preserve"> itself). Modules are evaluated in depth-first, left-to-right, post order, stopping at cycles.</w:t>
      </w:r>
    </w:p>
    <w:p w14:paraId="01A3AF9B" w14:textId="77777777" w:rsidR="00F6452B" w:rsidRDefault="00F26066">
      <w:proofErr w:type="gramStart"/>
      <w:r>
        <w:rPr>
          <w:rFonts w:ascii="Times New Roman" w:hAnsi="Times New Roman"/>
          <w:i/>
        </w:rPr>
        <w:t>mod</w:t>
      </w:r>
      <w:proofErr w:type="gramEnd"/>
      <w:r>
        <w:t xml:space="preserve"> and its dependencies must already be linked.</w:t>
      </w:r>
    </w:p>
    <w:p w14:paraId="7F948CB2" w14:textId="77777777" w:rsidR="00F6452B" w:rsidRDefault="00F26066">
      <w:r>
        <w:t xml:space="preserve">The List </w:t>
      </w:r>
      <w:r>
        <w:rPr>
          <w:rFonts w:ascii="Times New Roman" w:hAnsi="Times New Roman"/>
          <w:i/>
        </w:rPr>
        <w:t>seen</w:t>
      </w:r>
      <w:r>
        <w:t xml:space="preserve"> is used to detect cycles. </w:t>
      </w:r>
      <w:proofErr w:type="gramStart"/>
      <w:r>
        <w:rPr>
          <w:rFonts w:ascii="Times New Roman" w:hAnsi="Times New Roman"/>
          <w:i/>
        </w:rPr>
        <w:t>mod</w:t>
      </w:r>
      <w:proofErr w:type="gramEnd"/>
      <w:r>
        <w:t xml:space="preserve"> must not already be in the List </w:t>
      </w:r>
      <w:r>
        <w:rPr>
          <w:rFonts w:ascii="Times New Roman" w:hAnsi="Times New Roman"/>
          <w:i/>
        </w:rPr>
        <w:t>seen</w:t>
      </w:r>
      <w:r>
        <w:t>.</w:t>
      </w:r>
    </w:p>
    <w:p w14:paraId="00E67C22" w14:textId="77777777" w:rsidR="00F6452B" w:rsidRDefault="00F26066">
      <w:r>
        <w:t xml:space="preserve">On success, </w:t>
      </w:r>
      <w:r>
        <w:rPr>
          <w:rFonts w:ascii="Times New Roman" w:hAnsi="Times New Roman"/>
          <w:i/>
        </w:rPr>
        <w:t>mod</w:t>
      </w:r>
      <w:r>
        <w:t xml:space="preserve"> and all its dependencies, transitively, will have started to evaluate exactly once.</w:t>
      </w:r>
    </w:p>
    <w:p w14:paraId="2534DFEC" w14:textId="77777777" w:rsidR="00F6452B" w:rsidRDefault="00F26066">
      <w:proofErr w:type="spellStart"/>
      <w:r>
        <w:t>EnsureEvaluated</w:t>
      </w:r>
      <w:proofErr w:type="spellEnd"/>
      <w:r>
        <w:t xml:space="preserve"> performs the following steps:</w:t>
      </w:r>
    </w:p>
    <w:p w14:paraId="787F23B8" w14:textId="77777777" w:rsidR="00F6452B" w:rsidRDefault="00F26066" w:rsidP="00A651E7">
      <w:pPr>
        <w:pStyle w:val="Alg4"/>
        <w:numPr>
          <w:ilvl w:val="0"/>
          <w:numId w:val="47"/>
        </w:numPr>
        <w:pPrChange w:id="473" w:author="David Herman" w:date="2013-12-02T10:26:00Z">
          <w:pPr>
            <w:pStyle w:val="Alg4"/>
            <w:numPr>
              <w:numId w:val="1552"/>
            </w:numPr>
            <w:tabs>
              <w:tab w:val="num" w:pos="360"/>
            </w:tabs>
          </w:pPr>
        </w:pPrChange>
      </w:pPr>
      <w:r>
        <w:t xml:space="preserve">Append </w:t>
      </w:r>
      <w:r>
        <w:rPr>
          <w:i/>
        </w:rPr>
        <w:t>mod</w:t>
      </w:r>
      <w:r>
        <w:t xml:space="preserve"> as the last element of </w:t>
      </w:r>
      <w:r>
        <w:rPr>
          <w:i/>
        </w:rPr>
        <w:t>seen</w:t>
      </w:r>
      <w:r>
        <w:t>.</w:t>
      </w:r>
    </w:p>
    <w:p w14:paraId="408A3E05" w14:textId="77777777" w:rsidR="00F6452B" w:rsidRDefault="00F26066" w:rsidP="00A651E7">
      <w:pPr>
        <w:pStyle w:val="Alg4"/>
        <w:numPr>
          <w:ilvl w:val="0"/>
          <w:numId w:val="47"/>
        </w:numPr>
        <w:pPrChange w:id="474" w:author="David Herman" w:date="2013-12-02T10:26:00Z">
          <w:pPr>
            <w:pStyle w:val="Alg4"/>
            <w:numPr>
              <w:numId w:val="1552"/>
            </w:numPr>
            <w:tabs>
              <w:tab w:val="num" w:pos="360"/>
            </w:tabs>
          </w:pPr>
        </w:pPrChange>
      </w:pPr>
      <w:r>
        <w:t xml:space="preserve">Let </w:t>
      </w:r>
      <w:proofErr w:type="spellStart"/>
      <w:r>
        <w:rPr>
          <w:i/>
        </w:rPr>
        <w:t>deps</w:t>
      </w:r>
      <w:proofErr w:type="spellEnd"/>
      <w:r>
        <w:t xml:space="preserve"> be </w:t>
      </w:r>
      <w:r>
        <w:rPr>
          <w:i/>
        </w:rPr>
        <w:t>mod</w:t>
      </w:r>
      <w:proofErr w:type="gramStart"/>
      <w:r>
        <w:t>.[</w:t>
      </w:r>
      <w:proofErr w:type="gramEnd"/>
      <w:r>
        <w:t>[Dependencies]].</w:t>
      </w:r>
    </w:p>
    <w:p w14:paraId="127A24E7" w14:textId="77777777" w:rsidR="00F6452B" w:rsidRDefault="00F26066" w:rsidP="00A651E7">
      <w:pPr>
        <w:pStyle w:val="Alg4"/>
        <w:numPr>
          <w:ilvl w:val="0"/>
          <w:numId w:val="47"/>
        </w:numPr>
        <w:pPrChange w:id="475" w:author="David Herman" w:date="2013-12-02T10:26:00Z">
          <w:pPr>
            <w:pStyle w:val="Alg4"/>
            <w:numPr>
              <w:numId w:val="1552"/>
            </w:numPr>
            <w:tabs>
              <w:tab w:val="num" w:pos="360"/>
            </w:tabs>
          </w:pPr>
        </w:pPrChange>
      </w:pPr>
      <w:r>
        <w:t xml:space="preserve">For each </w:t>
      </w:r>
      <w:r>
        <w:rPr>
          <w:i/>
        </w:rPr>
        <w:t>pair</w:t>
      </w:r>
      <w:r>
        <w:t xml:space="preserve"> in </w:t>
      </w:r>
      <w:proofErr w:type="spellStart"/>
      <w:r>
        <w:rPr>
          <w:i/>
        </w:rPr>
        <w:t>deps</w:t>
      </w:r>
      <w:proofErr w:type="spellEnd"/>
      <w:r>
        <w:t>, in List order,</w:t>
      </w:r>
    </w:p>
    <w:p w14:paraId="72E678A6" w14:textId="77777777" w:rsidR="00F6452B" w:rsidRDefault="00F26066" w:rsidP="00A651E7">
      <w:pPr>
        <w:pStyle w:val="Alg4"/>
        <w:numPr>
          <w:ilvl w:val="1"/>
          <w:numId w:val="47"/>
        </w:numPr>
        <w:pPrChange w:id="476" w:author="David Herman" w:date="2013-12-02T10:26:00Z">
          <w:pPr>
            <w:pStyle w:val="Alg4"/>
            <w:numPr>
              <w:ilvl w:val="1"/>
              <w:numId w:val="1552"/>
            </w:numPr>
            <w:tabs>
              <w:tab w:val="num" w:pos="360"/>
            </w:tabs>
          </w:pPr>
        </w:pPrChange>
      </w:pPr>
      <w:r>
        <w:t xml:space="preserve">Let </w:t>
      </w:r>
      <w:proofErr w:type="spellStart"/>
      <w:r>
        <w:rPr>
          <w:i/>
        </w:rPr>
        <w:t>dep</w:t>
      </w:r>
      <w:proofErr w:type="spellEnd"/>
      <w:r>
        <w:t xml:space="preserve"> be </w:t>
      </w:r>
      <w:r>
        <w:rPr>
          <w:i/>
        </w:rPr>
        <w:t>pair</w:t>
      </w:r>
      <w:proofErr w:type="gramStart"/>
      <w:r>
        <w:t>.[</w:t>
      </w:r>
      <w:proofErr w:type="gramEnd"/>
      <w:r>
        <w:t>[value]].</w:t>
      </w:r>
    </w:p>
    <w:p w14:paraId="0EAF6421" w14:textId="77777777" w:rsidR="00F6452B" w:rsidRDefault="00F26066" w:rsidP="00A651E7">
      <w:pPr>
        <w:pStyle w:val="Alg4"/>
        <w:numPr>
          <w:ilvl w:val="1"/>
          <w:numId w:val="47"/>
        </w:numPr>
        <w:pPrChange w:id="477" w:author="David Herman" w:date="2013-12-02T10:26:00Z">
          <w:pPr>
            <w:pStyle w:val="Alg4"/>
            <w:numPr>
              <w:ilvl w:val="1"/>
              <w:numId w:val="1552"/>
            </w:numPr>
            <w:tabs>
              <w:tab w:val="num" w:pos="360"/>
            </w:tabs>
          </w:pPr>
        </w:pPrChange>
      </w:pPr>
      <w:r>
        <w:t xml:space="preserve">If </w:t>
      </w:r>
      <w:proofErr w:type="spellStart"/>
      <w:r>
        <w:rPr>
          <w:i/>
        </w:rPr>
        <w:t>dep</w:t>
      </w:r>
      <w:proofErr w:type="spellEnd"/>
      <w:r>
        <w:t xml:space="preserve"> is not an element of </w:t>
      </w:r>
      <w:r>
        <w:rPr>
          <w:i/>
        </w:rPr>
        <w:t>seen</w:t>
      </w:r>
      <w:r>
        <w:t>, then</w:t>
      </w:r>
    </w:p>
    <w:p w14:paraId="79A10826" w14:textId="77777777" w:rsidR="00F6452B" w:rsidRDefault="00F26066" w:rsidP="00A651E7">
      <w:pPr>
        <w:pStyle w:val="Alg4"/>
        <w:numPr>
          <w:ilvl w:val="2"/>
          <w:numId w:val="47"/>
        </w:numPr>
        <w:pPrChange w:id="478" w:author="David Herman" w:date="2013-12-02T10:26:00Z">
          <w:pPr>
            <w:pStyle w:val="Alg4"/>
            <w:numPr>
              <w:ilvl w:val="2"/>
              <w:numId w:val="1552"/>
            </w:numPr>
            <w:tabs>
              <w:tab w:val="num" w:pos="360"/>
            </w:tabs>
          </w:pPr>
        </w:pPrChange>
      </w:pPr>
      <w:r>
        <w:t xml:space="preserve">Call </w:t>
      </w:r>
      <w:proofErr w:type="spellStart"/>
      <w:r>
        <w:t>EnsureEvaluated</w:t>
      </w:r>
      <w:proofErr w:type="spellEnd"/>
      <w:r>
        <w:t xml:space="preserve"> with the arguments </w:t>
      </w:r>
      <w:proofErr w:type="spellStart"/>
      <w:r>
        <w:rPr>
          <w:i/>
        </w:rPr>
        <w:t>dep</w:t>
      </w:r>
      <w:proofErr w:type="spellEnd"/>
      <w:r>
        <w:t xml:space="preserve">, </w:t>
      </w:r>
      <w:r>
        <w:rPr>
          <w:i/>
        </w:rPr>
        <w:t>seen</w:t>
      </w:r>
      <w:r>
        <w:t xml:space="preserve">, and </w:t>
      </w:r>
      <w:r>
        <w:rPr>
          <w:i/>
        </w:rPr>
        <w:t>loader</w:t>
      </w:r>
      <w:r>
        <w:t>.</w:t>
      </w:r>
    </w:p>
    <w:p w14:paraId="31C2828E" w14:textId="77777777" w:rsidR="00F6452B" w:rsidRDefault="00F26066" w:rsidP="00A651E7">
      <w:pPr>
        <w:pStyle w:val="Alg4"/>
        <w:numPr>
          <w:ilvl w:val="0"/>
          <w:numId w:val="47"/>
        </w:numPr>
        <w:pPrChange w:id="479" w:author="David Herman" w:date="2013-12-02T10:26:00Z">
          <w:pPr>
            <w:pStyle w:val="Alg4"/>
            <w:numPr>
              <w:numId w:val="1552"/>
            </w:numPr>
            <w:tabs>
              <w:tab w:val="num" w:pos="360"/>
            </w:tabs>
          </w:pPr>
        </w:pPrChange>
      </w:pPr>
      <w:r>
        <w:t xml:space="preserve">If </w:t>
      </w:r>
      <w:r>
        <w:rPr>
          <w:i/>
        </w:rPr>
        <w:t>mod</w:t>
      </w:r>
      <w:proofErr w:type="gramStart"/>
      <w:r>
        <w:t>.[</w:t>
      </w:r>
      <w:proofErr w:type="gramEnd"/>
      <w:r>
        <w:t xml:space="preserve">[Body]] is not undefined and </w:t>
      </w:r>
      <w:r>
        <w:rPr>
          <w:i/>
        </w:rPr>
        <w:t>mod</w:t>
      </w:r>
      <w:r>
        <w:t>.[[Evaluated]] is false,</w:t>
      </w:r>
    </w:p>
    <w:p w14:paraId="0E175908" w14:textId="77777777" w:rsidR="00F6452B" w:rsidRDefault="00F26066" w:rsidP="00A651E7">
      <w:pPr>
        <w:pStyle w:val="Alg4"/>
        <w:numPr>
          <w:ilvl w:val="1"/>
          <w:numId w:val="47"/>
        </w:numPr>
        <w:pPrChange w:id="480" w:author="David Herman" w:date="2013-12-02T10:26:00Z">
          <w:pPr>
            <w:pStyle w:val="Alg4"/>
            <w:numPr>
              <w:ilvl w:val="1"/>
              <w:numId w:val="1552"/>
            </w:numPr>
            <w:tabs>
              <w:tab w:val="num" w:pos="360"/>
            </w:tabs>
          </w:pPr>
        </w:pPrChange>
      </w:pPr>
      <w:r>
        <w:t xml:space="preserve">Set </w:t>
      </w:r>
      <w:r>
        <w:rPr>
          <w:i/>
        </w:rPr>
        <w:t>mod</w:t>
      </w:r>
      <w:proofErr w:type="gramStart"/>
      <w:r>
        <w:t>.[</w:t>
      </w:r>
      <w:proofErr w:type="gramEnd"/>
      <w:r>
        <w:t>[Evaluated]] to true.</w:t>
      </w:r>
    </w:p>
    <w:p w14:paraId="30BF3A69" w14:textId="77777777" w:rsidR="00F6452B" w:rsidRDefault="00F26066" w:rsidP="00A651E7">
      <w:pPr>
        <w:pStyle w:val="Alg4"/>
        <w:numPr>
          <w:ilvl w:val="1"/>
          <w:numId w:val="47"/>
        </w:numPr>
        <w:pPrChange w:id="481" w:author="David Herman" w:date="2013-12-02T10:26:00Z">
          <w:pPr>
            <w:pStyle w:val="Alg4"/>
            <w:numPr>
              <w:ilvl w:val="1"/>
              <w:numId w:val="1552"/>
            </w:numPr>
            <w:tabs>
              <w:tab w:val="num" w:pos="360"/>
            </w:tabs>
          </w:pPr>
        </w:pPrChange>
      </w:pPr>
      <w:r>
        <w:t xml:space="preserve">Let </w:t>
      </w:r>
      <w:proofErr w:type="spellStart"/>
      <w:r>
        <w:rPr>
          <w:i/>
        </w:rPr>
        <w:t>initContext</w:t>
      </w:r>
      <w:proofErr w:type="spellEnd"/>
      <w:r>
        <w:t xml:space="preserve"> be a new </w:t>
      </w:r>
      <w:proofErr w:type="spellStart"/>
      <w:r>
        <w:t>ECMAScript</w:t>
      </w:r>
      <w:proofErr w:type="spellEnd"/>
      <w:r>
        <w:t xml:space="preserve"> code execution context.</w:t>
      </w:r>
    </w:p>
    <w:p w14:paraId="333091F5" w14:textId="77777777" w:rsidR="00F6452B" w:rsidRDefault="00F26066" w:rsidP="00A651E7">
      <w:pPr>
        <w:pStyle w:val="Alg4"/>
        <w:numPr>
          <w:ilvl w:val="1"/>
          <w:numId w:val="47"/>
        </w:numPr>
        <w:pPrChange w:id="482" w:author="David Herman" w:date="2013-12-02T10:26:00Z">
          <w:pPr>
            <w:pStyle w:val="Alg4"/>
            <w:numPr>
              <w:ilvl w:val="1"/>
              <w:numId w:val="1552"/>
            </w:numPr>
            <w:tabs>
              <w:tab w:val="num" w:pos="360"/>
            </w:tabs>
          </w:pPr>
        </w:pPrChange>
      </w:pPr>
      <w:r>
        <w:t xml:space="preserve">Set </w:t>
      </w:r>
      <w:proofErr w:type="spellStart"/>
      <w:r>
        <w:rPr>
          <w:i/>
        </w:rPr>
        <w:t>initContext</w:t>
      </w:r>
      <w:r>
        <w:t>'s</w:t>
      </w:r>
      <w:proofErr w:type="spellEnd"/>
      <w:r>
        <w:t xml:space="preserve"> Realm to </w:t>
      </w:r>
      <w:r>
        <w:rPr>
          <w:i/>
        </w:rPr>
        <w:t>loader</w:t>
      </w:r>
      <w:proofErr w:type="gramStart"/>
      <w:r>
        <w:t>.[</w:t>
      </w:r>
      <w:proofErr w:type="gramEnd"/>
      <w:r>
        <w:t>[Realm]].</w:t>
      </w:r>
    </w:p>
    <w:p w14:paraId="695C263D" w14:textId="77777777" w:rsidR="00F6452B" w:rsidRDefault="00F26066" w:rsidP="00A651E7">
      <w:pPr>
        <w:pStyle w:val="Alg4"/>
        <w:numPr>
          <w:ilvl w:val="1"/>
          <w:numId w:val="47"/>
        </w:numPr>
        <w:pPrChange w:id="483" w:author="David Herman" w:date="2013-12-02T10:26:00Z">
          <w:pPr>
            <w:pStyle w:val="Alg4"/>
            <w:numPr>
              <w:ilvl w:val="1"/>
              <w:numId w:val="1552"/>
            </w:numPr>
            <w:tabs>
              <w:tab w:val="num" w:pos="360"/>
            </w:tabs>
          </w:pPr>
        </w:pPrChange>
      </w:pPr>
      <w:r>
        <w:t xml:space="preserve">Set </w:t>
      </w:r>
      <w:proofErr w:type="spellStart"/>
      <w:r>
        <w:rPr>
          <w:i/>
        </w:rPr>
        <w:t>initContext</w:t>
      </w:r>
      <w:r>
        <w:t>'s</w:t>
      </w:r>
      <w:proofErr w:type="spellEnd"/>
      <w:r>
        <w:t xml:space="preserve"> </w:t>
      </w:r>
      <w:proofErr w:type="spellStart"/>
      <w:r>
        <w:t>VariableEnvironment</w:t>
      </w:r>
      <w:proofErr w:type="spellEnd"/>
      <w:r>
        <w:t xml:space="preserve"> to </w:t>
      </w:r>
      <w:r>
        <w:rPr>
          <w:i/>
        </w:rPr>
        <w:t>mod</w:t>
      </w:r>
      <w:proofErr w:type="gramStart"/>
      <w:r>
        <w:t>.[</w:t>
      </w:r>
      <w:proofErr w:type="gramEnd"/>
      <w:r>
        <w:t>[Environment]].</w:t>
      </w:r>
    </w:p>
    <w:p w14:paraId="0F33E1E2" w14:textId="77777777" w:rsidR="00F6452B" w:rsidRDefault="00F26066" w:rsidP="00A651E7">
      <w:pPr>
        <w:pStyle w:val="Alg4"/>
        <w:numPr>
          <w:ilvl w:val="1"/>
          <w:numId w:val="47"/>
        </w:numPr>
        <w:pPrChange w:id="484" w:author="David Herman" w:date="2013-12-02T10:26:00Z">
          <w:pPr>
            <w:pStyle w:val="Alg4"/>
            <w:numPr>
              <w:ilvl w:val="1"/>
              <w:numId w:val="1552"/>
            </w:numPr>
            <w:tabs>
              <w:tab w:val="num" w:pos="360"/>
            </w:tabs>
          </w:pPr>
        </w:pPrChange>
      </w:pPr>
      <w:r>
        <w:t xml:space="preserve">Set </w:t>
      </w:r>
      <w:proofErr w:type="spellStart"/>
      <w:r>
        <w:rPr>
          <w:i/>
        </w:rPr>
        <w:t>initContext</w:t>
      </w:r>
      <w:r>
        <w:t>'s</w:t>
      </w:r>
      <w:proofErr w:type="spellEnd"/>
      <w:r>
        <w:t xml:space="preserve"> </w:t>
      </w:r>
      <w:proofErr w:type="spellStart"/>
      <w:r>
        <w:t>LexicalEnvironment</w:t>
      </w:r>
      <w:proofErr w:type="spellEnd"/>
      <w:r>
        <w:t xml:space="preserve"> to </w:t>
      </w:r>
      <w:r>
        <w:rPr>
          <w:i/>
        </w:rPr>
        <w:t>mod</w:t>
      </w:r>
      <w:proofErr w:type="gramStart"/>
      <w:r>
        <w:t>.[</w:t>
      </w:r>
      <w:proofErr w:type="gramEnd"/>
      <w:r>
        <w:t>[Environment]].</w:t>
      </w:r>
    </w:p>
    <w:p w14:paraId="546D47E8" w14:textId="77777777" w:rsidR="00F6452B" w:rsidRDefault="00F26066" w:rsidP="00A651E7">
      <w:pPr>
        <w:pStyle w:val="Alg4"/>
        <w:numPr>
          <w:ilvl w:val="1"/>
          <w:numId w:val="47"/>
        </w:numPr>
        <w:pPrChange w:id="485" w:author="David Herman" w:date="2013-12-02T10:26:00Z">
          <w:pPr>
            <w:pStyle w:val="Alg4"/>
            <w:numPr>
              <w:ilvl w:val="1"/>
              <w:numId w:val="1552"/>
            </w:numPr>
            <w:tabs>
              <w:tab w:val="num" w:pos="360"/>
            </w:tabs>
          </w:pPr>
        </w:pPrChange>
      </w:pPr>
      <w:r>
        <w:t>If there is a currently running execution context, suspend it.</w:t>
      </w:r>
    </w:p>
    <w:p w14:paraId="7F6C80F2" w14:textId="77777777" w:rsidR="00F6452B" w:rsidRDefault="00F26066" w:rsidP="00A651E7">
      <w:pPr>
        <w:pStyle w:val="Alg4"/>
        <w:numPr>
          <w:ilvl w:val="1"/>
          <w:numId w:val="47"/>
        </w:numPr>
        <w:pPrChange w:id="486" w:author="David Herman" w:date="2013-12-02T10:26:00Z">
          <w:pPr>
            <w:pStyle w:val="Alg4"/>
            <w:numPr>
              <w:ilvl w:val="1"/>
              <w:numId w:val="1552"/>
            </w:numPr>
            <w:tabs>
              <w:tab w:val="num" w:pos="360"/>
            </w:tabs>
          </w:pPr>
        </w:pPrChange>
      </w:pPr>
      <w:r>
        <w:t xml:space="preserve">Push </w:t>
      </w:r>
      <w:proofErr w:type="spellStart"/>
      <w:r>
        <w:rPr>
          <w:i/>
        </w:rPr>
        <w:t>initContext</w:t>
      </w:r>
      <w:proofErr w:type="spellEnd"/>
      <w:r>
        <w:t xml:space="preserve"> on to the execution context stack; </w:t>
      </w:r>
      <w:proofErr w:type="spellStart"/>
      <w:r>
        <w:rPr>
          <w:i/>
        </w:rPr>
        <w:t>initContext</w:t>
      </w:r>
      <w:proofErr w:type="spellEnd"/>
      <w:r>
        <w:t xml:space="preserve"> is now the running execution context.</w:t>
      </w:r>
    </w:p>
    <w:p w14:paraId="009BB2D0" w14:textId="77777777" w:rsidR="00F6452B" w:rsidRDefault="00F26066" w:rsidP="00A651E7">
      <w:pPr>
        <w:pStyle w:val="Alg4"/>
        <w:numPr>
          <w:ilvl w:val="1"/>
          <w:numId w:val="47"/>
        </w:numPr>
        <w:pPrChange w:id="487" w:author="David Herman" w:date="2013-12-02T10:26:00Z">
          <w:pPr>
            <w:pStyle w:val="Alg4"/>
            <w:numPr>
              <w:ilvl w:val="1"/>
              <w:numId w:val="1552"/>
            </w:numPr>
            <w:tabs>
              <w:tab w:val="num" w:pos="360"/>
            </w:tabs>
          </w:pPr>
        </w:pPrChange>
      </w:pPr>
      <w:r>
        <w:t xml:space="preserve">Let </w:t>
      </w:r>
      <w:r>
        <w:rPr>
          <w:i/>
        </w:rPr>
        <w:t>r</w:t>
      </w:r>
      <w:r>
        <w:t xml:space="preserve"> be the result of evaluating </w:t>
      </w:r>
      <w:r>
        <w:rPr>
          <w:i/>
        </w:rPr>
        <w:t>mod</w:t>
      </w:r>
      <w:proofErr w:type="gramStart"/>
      <w:r>
        <w:t>.[</w:t>
      </w:r>
      <w:proofErr w:type="gramEnd"/>
      <w:r>
        <w:t>[Body]].</w:t>
      </w:r>
    </w:p>
    <w:p w14:paraId="70278271" w14:textId="77777777" w:rsidR="00F6452B" w:rsidRDefault="00F26066" w:rsidP="00A651E7">
      <w:pPr>
        <w:pStyle w:val="Alg4"/>
        <w:numPr>
          <w:ilvl w:val="1"/>
          <w:numId w:val="47"/>
        </w:numPr>
        <w:pPrChange w:id="488" w:author="David Herman" w:date="2013-12-02T10:26:00Z">
          <w:pPr>
            <w:pStyle w:val="Alg4"/>
            <w:numPr>
              <w:ilvl w:val="1"/>
              <w:numId w:val="1552"/>
            </w:numPr>
            <w:tabs>
              <w:tab w:val="num" w:pos="360"/>
            </w:tabs>
          </w:pPr>
        </w:pPrChange>
      </w:pPr>
      <w:r>
        <w:t xml:space="preserve">Suspend </w:t>
      </w:r>
      <w:proofErr w:type="spellStart"/>
      <w:r>
        <w:rPr>
          <w:i/>
        </w:rPr>
        <w:t>initContext</w:t>
      </w:r>
      <w:proofErr w:type="spellEnd"/>
      <w:r>
        <w:t xml:space="preserve"> and remove it from the execution context stack.</w:t>
      </w:r>
    </w:p>
    <w:p w14:paraId="36C421B0" w14:textId="77777777" w:rsidR="00F6452B" w:rsidRDefault="00F26066" w:rsidP="00A651E7">
      <w:pPr>
        <w:pStyle w:val="Alg4"/>
        <w:numPr>
          <w:ilvl w:val="1"/>
          <w:numId w:val="47"/>
        </w:numPr>
        <w:pPrChange w:id="489" w:author="David Herman" w:date="2013-12-02T10:26:00Z">
          <w:pPr>
            <w:pStyle w:val="Alg4"/>
            <w:numPr>
              <w:ilvl w:val="1"/>
              <w:numId w:val="1552"/>
            </w:numPr>
            <w:tabs>
              <w:tab w:val="num" w:pos="360"/>
            </w:tabs>
          </w:pPr>
        </w:pPrChange>
      </w:pPr>
      <w:r>
        <w:t xml:space="preserve">Resume the context, if </w:t>
      </w:r>
      <w:proofErr w:type="gramStart"/>
      <w:r>
        <w:t>any, that</w:t>
      </w:r>
      <w:proofErr w:type="gramEnd"/>
      <w:r>
        <w:t xml:space="preserve"> is now on the top of the execution context stack as the running execution context.</w:t>
      </w:r>
    </w:p>
    <w:p w14:paraId="1D4D2CE3" w14:textId="77777777" w:rsidR="00F6452B" w:rsidRDefault="00F26066" w:rsidP="00A651E7">
      <w:pPr>
        <w:pStyle w:val="Alg4"/>
        <w:numPr>
          <w:ilvl w:val="1"/>
          <w:numId w:val="47"/>
        </w:numPr>
        <w:spacing w:after="240"/>
        <w:contextualSpacing/>
        <w:pPrChange w:id="490" w:author="David Herman" w:date="2013-12-02T10:26:00Z">
          <w:pPr>
            <w:pStyle w:val="Alg4"/>
            <w:numPr>
              <w:ilvl w:val="1"/>
              <w:numId w:val="1552"/>
            </w:numPr>
            <w:tabs>
              <w:tab w:val="num" w:pos="360"/>
            </w:tabs>
            <w:spacing w:after="240"/>
            <w:contextualSpacing/>
          </w:pPr>
        </w:pPrChange>
      </w:pPr>
      <w:proofErr w:type="spellStart"/>
      <w:r>
        <w:t>ReturnIfAbrupt</w:t>
      </w:r>
      <w:proofErr w:type="spellEnd"/>
      <w:r>
        <w:t>(</w:t>
      </w:r>
      <w:r>
        <w:rPr>
          <w:i/>
        </w:rPr>
        <w:t>r</w:t>
      </w:r>
      <w:r>
        <w:t>).</w:t>
      </w:r>
    </w:p>
    <w:p w14:paraId="34BFD309" w14:textId="77777777" w:rsidR="00F6452B" w:rsidRDefault="00F26066">
      <w:pPr>
        <w:pStyle w:val="Heading2"/>
      </w:pPr>
      <w:r>
        <w:t>Module Objects</w:t>
      </w:r>
    </w:p>
    <w:p w14:paraId="3E0FE08E" w14:textId="77777777" w:rsidR="00F6452B" w:rsidRDefault="00F26066">
      <w:pPr>
        <w:rPr>
          <w:ins w:id="491" w:author="David Herman" w:date="2013-12-02T10:30:00Z"/>
        </w:rPr>
      </w:pPr>
      <w:r>
        <w:t>A Module object has the following internal slots:</w:t>
      </w:r>
    </w:p>
    <w:tbl>
      <w:tblPr>
        <w:tblStyle w:val="TableGrid"/>
        <w:tblW w:w="0" w:type="auto"/>
        <w:tblLook w:val="04A0" w:firstRow="1" w:lastRow="0" w:firstColumn="1" w:lastColumn="0" w:noHBand="0" w:noVBand="1"/>
      </w:tblPr>
      <w:tblGrid>
        <w:gridCol w:w="4428"/>
        <w:gridCol w:w="4428"/>
      </w:tblGrid>
      <w:tr w:rsidR="00774942" w14:paraId="74998A6A" w14:textId="77777777" w:rsidTr="00774942">
        <w:trPr>
          <w:ins w:id="492" w:author="David Herman" w:date="2013-12-02T10:30:00Z"/>
        </w:trPr>
        <w:tc>
          <w:tcPr>
            <w:tcW w:w="4428" w:type="dxa"/>
          </w:tcPr>
          <w:p w14:paraId="5384308C" w14:textId="5DE1BF7D" w:rsidR="00774942" w:rsidRDefault="00774942">
            <w:pPr>
              <w:rPr>
                <w:ins w:id="493" w:author="David Herman" w:date="2013-12-02T10:30:00Z"/>
              </w:rPr>
            </w:pPr>
            <w:proofErr w:type="gramStart"/>
            <w:ins w:id="494" w:author="David Herman" w:date="2013-12-02T10:30:00Z">
              <w:r>
                <w:t>module</w:t>
              </w:r>
              <w:proofErr w:type="gramEnd"/>
              <w:r>
                <w:t>.[[Environment]]</w:t>
              </w:r>
            </w:ins>
          </w:p>
        </w:tc>
        <w:tc>
          <w:tcPr>
            <w:tcW w:w="4428" w:type="dxa"/>
          </w:tcPr>
          <w:p w14:paraId="11473A70" w14:textId="470479C0" w:rsidR="00774942" w:rsidRDefault="00774942">
            <w:pPr>
              <w:rPr>
                <w:ins w:id="495" w:author="David Herman" w:date="2013-12-02T10:30:00Z"/>
              </w:rPr>
            </w:pPr>
            <w:proofErr w:type="gramStart"/>
            <w:ins w:id="496" w:author="David Herman" w:date="2013-12-02T10:30:00Z">
              <w:r>
                <w:t>a</w:t>
              </w:r>
              <w:proofErr w:type="gramEnd"/>
              <w:r>
                <w:t xml:space="preserve"> Declarative Environment Record consisting of all bindings declared at </w:t>
              </w:r>
              <w:proofErr w:type="spellStart"/>
              <w:r>
                <w:t>toplevel</w:t>
              </w:r>
              <w:proofErr w:type="spellEnd"/>
              <w:r>
                <w:t xml:space="preserve"> in the module. The </w:t>
              </w:r>
              <w:proofErr w:type="spellStart"/>
              <w:r>
                <w:t>outerEnvironment</w:t>
              </w:r>
              <w:proofErr w:type="spellEnd"/>
              <w:r>
                <w:t xml:space="preserve"> of this environment record is a Global Environment Record.</w:t>
              </w:r>
            </w:ins>
          </w:p>
        </w:tc>
      </w:tr>
      <w:tr w:rsidR="00774942" w14:paraId="13F42849" w14:textId="77777777" w:rsidTr="00774942">
        <w:trPr>
          <w:ins w:id="497" w:author="David Herman" w:date="2013-12-02T10:30:00Z"/>
        </w:trPr>
        <w:tc>
          <w:tcPr>
            <w:tcW w:w="4428" w:type="dxa"/>
          </w:tcPr>
          <w:p w14:paraId="415FF965" w14:textId="19913CF4" w:rsidR="00774942" w:rsidRDefault="00774942">
            <w:pPr>
              <w:rPr>
                <w:ins w:id="498" w:author="David Herman" w:date="2013-12-02T10:30:00Z"/>
              </w:rPr>
            </w:pPr>
            <w:proofErr w:type="gramStart"/>
            <w:ins w:id="499" w:author="David Herman" w:date="2013-12-02T10:30:00Z">
              <w:r>
                <w:t>module</w:t>
              </w:r>
              <w:proofErr w:type="gramEnd"/>
              <w:r>
                <w:t>.[[Exports]]</w:t>
              </w:r>
            </w:ins>
          </w:p>
        </w:tc>
        <w:tc>
          <w:tcPr>
            <w:tcW w:w="4428" w:type="dxa"/>
          </w:tcPr>
          <w:p w14:paraId="19EF7F52" w14:textId="07839680" w:rsidR="00774942" w:rsidRDefault="00774942">
            <w:pPr>
              <w:rPr>
                <w:ins w:id="500" w:author="David Herman" w:date="2013-12-02T10:30:00Z"/>
              </w:rPr>
            </w:pPr>
            <w:proofErr w:type="gramStart"/>
            <w:ins w:id="501" w:author="David Herman" w:date="2013-12-02T10:30:00Z">
              <w:r>
                <w:t>a</w:t>
              </w:r>
              <w:proofErr w:type="gramEnd"/>
              <w:r>
                <w:t xml:space="preserve"> List of Export Records, {[[</w:t>
              </w:r>
              <w:proofErr w:type="spellStart"/>
              <w:r>
                <w:t>ExportName</w:t>
              </w:r>
              <w:proofErr w:type="spellEnd"/>
              <w:r>
                <w:t>]]: a String, [[</w:t>
              </w:r>
              <w:proofErr w:type="spellStart"/>
              <w:r>
                <w:t>SourceModule</w:t>
              </w:r>
              <w:proofErr w:type="spellEnd"/>
              <w:r>
                <w:t>]]: a Module, [[</w:t>
              </w:r>
              <w:proofErr w:type="spellStart"/>
              <w:r>
                <w:t>BindingName</w:t>
              </w:r>
              <w:proofErr w:type="spellEnd"/>
              <w:r>
                <w:t>]]: a String}, such that the [[</w:t>
              </w:r>
              <w:proofErr w:type="spellStart"/>
              <w:r>
                <w:t>ExportName</w:t>
              </w:r>
              <w:proofErr w:type="spellEnd"/>
              <w:r>
                <w:t>]]s of the records in the List are each unique.</w:t>
              </w:r>
            </w:ins>
          </w:p>
        </w:tc>
      </w:tr>
      <w:tr w:rsidR="00774942" w14:paraId="1C1882A0" w14:textId="77777777" w:rsidTr="00774942">
        <w:trPr>
          <w:ins w:id="502" w:author="David Herman" w:date="2013-12-02T10:30:00Z"/>
        </w:trPr>
        <w:tc>
          <w:tcPr>
            <w:tcW w:w="4428" w:type="dxa"/>
          </w:tcPr>
          <w:p w14:paraId="18BA348A" w14:textId="47F4A287" w:rsidR="00774942" w:rsidRDefault="00774942">
            <w:pPr>
              <w:rPr>
                <w:ins w:id="503" w:author="David Herman" w:date="2013-12-02T10:30:00Z"/>
              </w:rPr>
            </w:pPr>
            <w:proofErr w:type="gramStart"/>
            <w:ins w:id="504" w:author="David Herman" w:date="2013-12-02T10:30:00Z">
              <w:r>
                <w:t>module</w:t>
              </w:r>
              <w:proofErr w:type="gramEnd"/>
              <w:r>
                <w:t>.[[Dependencies]]</w:t>
              </w:r>
            </w:ins>
          </w:p>
        </w:tc>
        <w:tc>
          <w:tcPr>
            <w:tcW w:w="4428" w:type="dxa"/>
          </w:tcPr>
          <w:p w14:paraId="3A7E5891" w14:textId="6F213B51" w:rsidR="00774942" w:rsidRDefault="00774942">
            <w:pPr>
              <w:rPr>
                <w:ins w:id="505" w:author="David Herman" w:date="2013-12-02T10:30:00Z"/>
              </w:rPr>
            </w:pPr>
            <w:proofErr w:type="gramStart"/>
            <w:ins w:id="506" w:author="David Herman" w:date="2013-12-02T10:30:00Z">
              <w:r>
                <w:t>a</w:t>
              </w:r>
              <w:proofErr w:type="gramEnd"/>
              <w:r>
                <w:t xml:space="preserve"> List of Modules or undefined. This is populated at link time by the loader and used by </w:t>
              </w:r>
              <w:proofErr w:type="spellStart"/>
              <w:r>
                <w:t>EnsureEvaluated</w:t>
              </w:r>
              <w:proofErr w:type="spellEnd"/>
              <w:r>
                <w:t>.</w:t>
              </w:r>
            </w:ins>
          </w:p>
        </w:tc>
      </w:tr>
    </w:tbl>
    <w:p w14:paraId="320DFAE5" w14:textId="77777777" w:rsidR="00774942" w:rsidRDefault="00774942"/>
    <w:p w14:paraId="02266ABA" w14:textId="7CD71F8A" w:rsidR="00F6452B" w:rsidDel="00774942" w:rsidRDefault="00F26066" w:rsidP="00A651E7">
      <w:pPr>
        <w:pStyle w:val="BulletNotlast"/>
        <w:numPr>
          <w:ilvl w:val="0"/>
          <w:numId w:val="48"/>
        </w:numPr>
        <w:rPr>
          <w:del w:id="507" w:author="David Herman" w:date="2013-12-02T10:31:00Z"/>
        </w:rPr>
        <w:pPrChange w:id="508" w:author="David Herman" w:date="2013-12-02T10:26:00Z">
          <w:pPr>
            <w:pStyle w:val="BulletNotlast"/>
            <w:numPr>
              <w:numId w:val="1553"/>
            </w:numPr>
            <w:tabs>
              <w:tab w:val="num" w:pos="360"/>
            </w:tabs>
          </w:pPr>
        </w:pPrChange>
      </w:pPr>
      <w:del w:id="509" w:author="David Herman" w:date="2013-12-02T10:31:00Z">
        <w:r w:rsidDel="00774942">
          <w:delText xml:space="preserve"> </w:delText>
        </w:r>
      </w:del>
    </w:p>
    <w:p w14:paraId="16D90B75" w14:textId="7DD1230F" w:rsidR="00F6452B" w:rsidDel="00774942" w:rsidRDefault="00F26066">
      <w:pPr>
        <w:rPr>
          <w:del w:id="510" w:author="David Herman" w:date="2013-12-02T10:31:00Z"/>
        </w:rPr>
      </w:pPr>
      <w:del w:id="511" w:author="David Herman" w:date="2013-12-02T10:31:00Z">
        <w:r w:rsidDel="00774942">
          <w:delText>module.[[Environment]] – a Declarative Environment Record consisting of all bindings declared at toplevel in the module. The outerEnvironment of this environment record is a Global Environment Record.</w:delText>
        </w:r>
      </w:del>
    </w:p>
    <w:p w14:paraId="1F994F97" w14:textId="7E324C23" w:rsidR="00F6452B" w:rsidDel="00774942" w:rsidRDefault="00F26066" w:rsidP="00A651E7">
      <w:pPr>
        <w:pStyle w:val="BulletNotlast"/>
        <w:numPr>
          <w:ilvl w:val="0"/>
          <w:numId w:val="48"/>
        </w:numPr>
        <w:rPr>
          <w:del w:id="512" w:author="David Herman" w:date="2013-12-02T10:31:00Z"/>
        </w:rPr>
        <w:pPrChange w:id="513" w:author="David Herman" w:date="2013-12-02T10:26:00Z">
          <w:pPr>
            <w:pStyle w:val="BulletNotlast"/>
            <w:numPr>
              <w:numId w:val="1553"/>
            </w:numPr>
            <w:tabs>
              <w:tab w:val="num" w:pos="360"/>
            </w:tabs>
          </w:pPr>
        </w:pPrChange>
      </w:pPr>
      <w:del w:id="514" w:author="David Herman" w:date="2013-12-02T10:31:00Z">
        <w:r w:rsidDel="00774942">
          <w:delText xml:space="preserve"> </w:delText>
        </w:r>
      </w:del>
    </w:p>
    <w:p w14:paraId="578F144B" w14:textId="4ED997FD" w:rsidR="00F6452B" w:rsidDel="00774942" w:rsidRDefault="00F26066">
      <w:pPr>
        <w:rPr>
          <w:del w:id="515" w:author="David Herman" w:date="2013-12-02T10:31:00Z"/>
        </w:rPr>
      </w:pPr>
      <w:del w:id="516" w:author="David Herman" w:date="2013-12-02T10:31:00Z">
        <w:r w:rsidDel="00774942">
          <w:delText>module.[[Exports]] – a List of Export Records, {[[ExportName]]: a String, [[SourceModule]]: a Module, [[BindingName]]: a String}, such that the [[ExportName]]s of the records in the List are each unique.</w:delText>
        </w:r>
      </w:del>
    </w:p>
    <w:p w14:paraId="270A632E" w14:textId="3F2097EB" w:rsidR="00F6452B" w:rsidDel="00774942" w:rsidRDefault="00F26066" w:rsidP="00A651E7">
      <w:pPr>
        <w:pStyle w:val="BulletNotlast"/>
        <w:numPr>
          <w:ilvl w:val="0"/>
          <w:numId w:val="48"/>
        </w:numPr>
        <w:rPr>
          <w:del w:id="517" w:author="David Herman" w:date="2013-12-02T10:31:00Z"/>
        </w:rPr>
        <w:pPrChange w:id="518" w:author="David Herman" w:date="2013-12-02T10:26:00Z">
          <w:pPr>
            <w:pStyle w:val="BulletNotlast"/>
            <w:numPr>
              <w:numId w:val="1553"/>
            </w:numPr>
            <w:tabs>
              <w:tab w:val="num" w:pos="360"/>
            </w:tabs>
          </w:pPr>
        </w:pPrChange>
      </w:pPr>
      <w:del w:id="519" w:author="David Herman" w:date="2013-12-02T10:31:00Z">
        <w:r w:rsidDel="00774942">
          <w:delText xml:space="preserve"> </w:delText>
        </w:r>
      </w:del>
    </w:p>
    <w:p w14:paraId="548B9EB2" w14:textId="66313027" w:rsidR="00F6452B" w:rsidDel="00774942" w:rsidRDefault="00F26066">
      <w:pPr>
        <w:rPr>
          <w:del w:id="520" w:author="David Herman" w:date="2013-12-02T10:31:00Z"/>
        </w:rPr>
      </w:pPr>
      <w:del w:id="521" w:author="David Herman" w:date="2013-12-02T10:31:00Z">
        <w:r w:rsidDel="00774942">
          <w:delText>module.[[Dependencies]] – a List of Modules or undefined. This is populated at link time by the loader and used by EnsureEvaluated.</w:delText>
        </w:r>
      </w:del>
    </w:p>
    <w:p w14:paraId="0B53FB58" w14:textId="77777777" w:rsidR="00F6452B" w:rsidRDefault="00F26066">
      <w:proofErr w:type="gramStart"/>
      <w:r>
        <w:t>The [[Prototype]] of</w:t>
      </w:r>
      <w:proofErr w:type="gramEnd"/>
      <w:r>
        <w:t xml:space="preserve"> a Module object is always null.</w:t>
      </w:r>
    </w:p>
    <w:p w14:paraId="2FDE08EE" w14:textId="77777777" w:rsidR="00F6452B" w:rsidRDefault="00F26066">
      <w:r>
        <w:t xml:space="preserve">A Module object has </w:t>
      </w:r>
      <w:proofErr w:type="spellStart"/>
      <w:r>
        <w:t>accessor</w:t>
      </w:r>
      <w:proofErr w:type="spellEnd"/>
      <w:r>
        <w:t xml:space="preserve"> properties that correspond exactly to its [[Exports]], and no other properties. It is always non-extensible by the time it is exposed to </w:t>
      </w:r>
      <w:proofErr w:type="spellStart"/>
      <w:r>
        <w:t>ECMAScript</w:t>
      </w:r>
      <w:proofErr w:type="spellEnd"/>
      <w:r>
        <w:t xml:space="preserve"> code.</w:t>
      </w:r>
    </w:p>
    <w:p w14:paraId="74096182" w14:textId="77777777" w:rsidR="00F6452B" w:rsidRDefault="00F26066">
      <w:pPr>
        <w:pStyle w:val="Heading3"/>
      </w:pPr>
      <w:r>
        <w:t>The Module Factory Function</w:t>
      </w:r>
    </w:p>
    <w:p w14:paraId="26EEAA45" w14:textId="77777777" w:rsidR="00F6452B" w:rsidRDefault="00F26066">
      <w:r>
        <w:t xml:space="preserve">The </w:t>
      </w:r>
      <w:r>
        <w:rPr>
          <w:rFonts w:ascii="Courier New" w:hAnsi="Courier New"/>
          <w:b/>
        </w:rPr>
        <w:t>Module</w:t>
      </w:r>
      <w:r>
        <w:t xml:space="preserve"> factory function reflectively creates module instance objects.</w:t>
      </w:r>
    </w:p>
    <w:p w14:paraId="2D06DE3A" w14:textId="77777777" w:rsidR="00F6452B" w:rsidRDefault="00F26066">
      <w:pPr>
        <w:pStyle w:val="Heading4"/>
      </w:pPr>
      <w:r>
        <w:t>Constant Functions</w:t>
      </w:r>
    </w:p>
    <w:p w14:paraId="7B8823A5" w14:textId="77777777" w:rsidR="00F6452B" w:rsidRDefault="00F26066">
      <w:r>
        <w:t>A Constant function is a function that always returns the same value.</w:t>
      </w:r>
    </w:p>
    <w:p w14:paraId="30CC6335" w14:textId="77777777" w:rsidR="00F6452B" w:rsidRDefault="00F26066">
      <w:r>
        <w:t xml:space="preserve">Each Constant function has </w:t>
      </w:r>
      <w:proofErr w:type="gramStart"/>
      <w:r>
        <w:t>a</w:t>
      </w:r>
      <w:proofErr w:type="gramEnd"/>
      <w:r>
        <w:t xml:space="preserve"> [[</w:t>
      </w:r>
      <w:proofErr w:type="spellStart"/>
      <w:r>
        <w:t>ConstantValue</w:t>
      </w:r>
      <w:proofErr w:type="spellEnd"/>
      <w:r>
        <w:t>]] internal slot.</w:t>
      </w:r>
    </w:p>
    <w:p w14:paraId="2C06C23F" w14:textId="77777777" w:rsidR="00F6452B" w:rsidRDefault="00F26066">
      <w:r>
        <w:t xml:space="preserve">When a Constant function </w:t>
      </w:r>
      <w:r>
        <w:rPr>
          <w:rFonts w:ascii="Times New Roman" w:hAnsi="Times New Roman"/>
          <w:i/>
        </w:rPr>
        <w:t>F</w:t>
      </w:r>
      <w:r>
        <w:t xml:space="preserve"> is called, the following steps are taken:</w:t>
      </w:r>
    </w:p>
    <w:p w14:paraId="1A56A422" w14:textId="77777777" w:rsidR="00F6452B" w:rsidRDefault="00F26066" w:rsidP="00A651E7">
      <w:pPr>
        <w:pStyle w:val="Alg4"/>
        <w:numPr>
          <w:ilvl w:val="0"/>
          <w:numId w:val="49"/>
        </w:numPr>
        <w:spacing w:after="240"/>
        <w:contextualSpacing/>
        <w:pPrChange w:id="522" w:author="David Herman" w:date="2013-12-02T10:26:00Z">
          <w:pPr>
            <w:pStyle w:val="Alg4"/>
            <w:numPr>
              <w:numId w:val="1554"/>
            </w:numPr>
            <w:tabs>
              <w:tab w:val="num" w:pos="360"/>
            </w:tabs>
            <w:spacing w:after="240"/>
            <w:contextualSpacing/>
          </w:pPr>
        </w:pPrChange>
      </w:pPr>
      <w:r>
        <w:t xml:space="preserve">Return </w:t>
      </w:r>
      <w:r>
        <w:rPr>
          <w:i/>
        </w:rPr>
        <w:t>F</w:t>
      </w:r>
      <w:proofErr w:type="gramStart"/>
      <w:r>
        <w:t>.[</w:t>
      </w:r>
      <w:proofErr w:type="gramEnd"/>
      <w:r>
        <w:t>[</w:t>
      </w:r>
      <w:proofErr w:type="spellStart"/>
      <w:r>
        <w:t>ConstantValue</w:t>
      </w:r>
      <w:proofErr w:type="spellEnd"/>
      <w:r>
        <w:t>]].</w:t>
      </w:r>
    </w:p>
    <w:p w14:paraId="08E37D81" w14:textId="77777777" w:rsidR="00F6452B" w:rsidRDefault="00F26066">
      <w:pPr>
        <w:pStyle w:val="Heading4"/>
      </w:pPr>
      <w:proofErr w:type="spellStart"/>
      <w:proofErr w:type="gramStart"/>
      <w:r>
        <w:t>CreateConstantGetter</w:t>
      </w:r>
      <w:proofErr w:type="spellEnd"/>
      <w:r>
        <w:t>(</w:t>
      </w:r>
      <w:proofErr w:type="gramEnd"/>
      <w:r>
        <w:t>key, value) Abstract Operation</w:t>
      </w:r>
    </w:p>
    <w:p w14:paraId="1A52667A" w14:textId="77777777" w:rsidR="00F6452B" w:rsidRDefault="00F26066">
      <w:r>
        <w:t xml:space="preserve">The </w:t>
      </w:r>
      <w:proofErr w:type="spellStart"/>
      <w:r>
        <w:t>CreateConstantGetter</w:t>
      </w:r>
      <w:proofErr w:type="spellEnd"/>
      <w:r>
        <w:t xml:space="preserve"> abstract operation creates and returns a new Function object that takes no arguments and returns </w:t>
      </w:r>
      <w:r>
        <w:rPr>
          <w:rFonts w:ascii="Times New Roman" w:hAnsi="Times New Roman"/>
          <w:i/>
        </w:rPr>
        <w:t>value</w:t>
      </w:r>
      <w:r>
        <w:t>. It performs the following steps:</w:t>
      </w:r>
    </w:p>
    <w:p w14:paraId="66321B07" w14:textId="77777777" w:rsidR="00F6452B" w:rsidRDefault="00F26066" w:rsidP="00A651E7">
      <w:pPr>
        <w:pStyle w:val="Alg4"/>
        <w:numPr>
          <w:ilvl w:val="0"/>
          <w:numId w:val="50"/>
        </w:numPr>
        <w:pPrChange w:id="523" w:author="David Herman" w:date="2013-12-02T10:26:00Z">
          <w:pPr>
            <w:pStyle w:val="Alg4"/>
            <w:numPr>
              <w:numId w:val="1555"/>
            </w:numPr>
            <w:tabs>
              <w:tab w:val="num" w:pos="360"/>
            </w:tabs>
          </w:pPr>
        </w:pPrChange>
      </w:pPr>
      <w:r>
        <w:t xml:space="preserve">Let </w:t>
      </w:r>
      <w:r>
        <w:rPr>
          <w:i/>
        </w:rPr>
        <w:t>getter</w:t>
      </w:r>
      <w:r>
        <w:t xml:space="preserve"> be a new Constant function.</w:t>
      </w:r>
    </w:p>
    <w:p w14:paraId="2B43CB0A" w14:textId="77777777" w:rsidR="00F6452B" w:rsidRDefault="00F26066" w:rsidP="00A651E7">
      <w:pPr>
        <w:pStyle w:val="Alg4"/>
        <w:numPr>
          <w:ilvl w:val="0"/>
          <w:numId w:val="50"/>
        </w:numPr>
        <w:pPrChange w:id="524" w:author="David Herman" w:date="2013-12-02T10:26:00Z">
          <w:pPr>
            <w:pStyle w:val="Alg4"/>
            <w:numPr>
              <w:numId w:val="1555"/>
            </w:numPr>
            <w:tabs>
              <w:tab w:val="num" w:pos="360"/>
            </w:tabs>
          </w:pPr>
        </w:pPrChange>
      </w:pPr>
      <w:r>
        <w:t>Set the [[</w:t>
      </w:r>
      <w:proofErr w:type="spellStart"/>
      <w:r>
        <w:t>ConstantValue</w:t>
      </w:r>
      <w:proofErr w:type="spellEnd"/>
      <w:r>
        <w:t xml:space="preserve">]] internal slot of </w:t>
      </w:r>
      <w:r>
        <w:rPr>
          <w:i/>
        </w:rPr>
        <w:t>getter</w:t>
      </w:r>
      <w:r>
        <w:t xml:space="preserve"> to </w:t>
      </w:r>
      <w:r>
        <w:rPr>
          <w:i/>
        </w:rPr>
        <w:t>value</w:t>
      </w:r>
      <w:r>
        <w:t>.</w:t>
      </w:r>
    </w:p>
    <w:p w14:paraId="62D0FCE5" w14:textId="77777777" w:rsidR="00F6452B" w:rsidRDefault="00F26066" w:rsidP="00A651E7">
      <w:pPr>
        <w:pStyle w:val="Alg4"/>
        <w:numPr>
          <w:ilvl w:val="0"/>
          <w:numId w:val="50"/>
        </w:numPr>
        <w:pPrChange w:id="525" w:author="David Herman" w:date="2013-12-02T10:26:00Z">
          <w:pPr>
            <w:pStyle w:val="Alg4"/>
            <w:numPr>
              <w:numId w:val="1555"/>
            </w:numPr>
            <w:tabs>
              <w:tab w:val="num" w:pos="360"/>
            </w:tabs>
          </w:pPr>
        </w:pPrChange>
      </w:pPr>
      <w:r>
        <w:t xml:space="preserve">Call </w:t>
      </w:r>
      <w:proofErr w:type="spellStart"/>
      <w:proofErr w:type="gramStart"/>
      <w:r>
        <w:t>SetFunctionName</w:t>
      </w:r>
      <w:proofErr w:type="spellEnd"/>
      <w:r>
        <w:t>(</w:t>
      </w:r>
      <w:proofErr w:type="gramEnd"/>
      <w:r>
        <w:rPr>
          <w:i/>
        </w:rPr>
        <w:t>getter</w:t>
      </w:r>
      <w:r>
        <w:t xml:space="preserve">, </w:t>
      </w:r>
      <w:r>
        <w:rPr>
          <w:i/>
        </w:rPr>
        <w:t>key</w:t>
      </w:r>
      <w:r>
        <w:t xml:space="preserve">, </w:t>
      </w:r>
      <w:r>
        <w:rPr>
          <w:rFonts w:ascii="Courier New" w:hAnsi="Courier New"/>
          <w:b/>
        </w:rPr>
        <w:t>"get"</w:t>
      </w:r>
      <w:r>
        <w:t>).</w:t>
      </w:r>
    </w:p>
    <w:p w14:paraId="0682DB3A" w14:textId="77777777" w:rsidR="00F6452B" w:rsidRDefault="00F26066" w:rsidP="00A651E7">
      <w:pPr>
        <w:pStyle w:val="Alg4"/>
        <w:numPr>
          <w:ilvl w:val="0"/>
          <w:numId w:val="50"/>
        </w:numPr>
        <w:spacing w:after="240"/>
        <w:contextualSpacing/>
        <w:pPrChange w:id="526" w:author="David Herman" w:date="2013-12-02T10:26:00Z">
          <w:pPr>
            <w:pStyle w:val="Alg4"/>
            <w:numPr>
              <w:numId w:val="1555"/>
            </w:numPr>
            <w:tabs>
              <w:tab w:val="num" w:pos="360"/>
            </w:tabs>
            <w:spacing w:after="240"/>
            <w:contextualSpacing/>
          </w:pPr>
        </w:pPrChange>
      </w:pPr>
      <w:r>
        <w:t xml:space="preserve">Return </w:t>
      </w:r>
      <w:r>
        <w:rPr>
          <w:i/>
        </w:rPr>
        <w:t>getter</w:t>
      </w:r>
      <w:r>
        <w:t>.</w:t>
      </w:r>
    </w:p>
    <w:p w14:paraId="6520E11D" w14:textId="77777777" w:rsidR="00F6452B" w:rsidRDefault="00F26066">
      <w:pPr>
        <w:pStyle w:val="Heading4"/>
      </w:pPr>
      <w:r>
        <w:t xml:space="preserve">Module </w:t>
      </w:r>
      <w:proofErr w:type="gramStart"/>
      <w:r>
        <w:t xml:space="preserve">( </w:t>
      </w:r>
      <w:proofErr w:type="spellStart"/>
      <w:r>
        <w:t>obj</w:t>
      </w:r>
      <w:proofErr w:type="spellEnd"/>
      <w:proofErr w:type="gramEnd"/>
      <w:r>
        <w:t xml:space="preserve"> )</w:t>
      </w:r>
    </w:p>
    <w:p w14:paraId="3968F359" w14:textId="77777777" w:rsidR="00F6452B" w:rsidRDefault="00F26066">
      <w:r>
        <w:t xml:space="preserve">When the </w:t>
      </w:r>
      <w:r>
        <w:rPr>
          <w:rFonts w:ascii="Courier New" w:hAnsi="Courier New"/>
          <w:b/>
        </w:rPr>
        <w:t>Module</w:t>
      </w:r>
      <w:r>
        <w:t xml:space="preserve"> function is called with optional argument </w:t>
      </w:r>
      <w:proofErr w:type="spellStart"/>
      <w:r>
        <w:rPr>
          <w:rFonts w:ascii="Times New Roman" w:hAnsi="Times New Roman"/>
          <w:i/>
        </w:rPr>
        <w:t>obj</w:t>
      </w:r>
      <w:proofErr w:type="spellEnd"/>
      <w:r>
        <w:t>, the following steps are taken:</w:t>
      </w:r>
    </w:p>
    <w:p w14:paraId="0A4C60B2" w14:textId="77777777" w:rsidR="00F6452B" w:rsidRDefault="00F26066" w:rsidP="00A651E7">
      <w:pPr>
        <w:pStyle w:val="Alg4"/>
        <w:numPr>
          <w:ilvl w:val="0"/>
          <w:numId w:val="51"/>
        </w:numPr>
        <w:pPrChange w:id="527" w:author="David Herman" w:date="2013-12-02T10:26:00Z">
          <w:pPr>
            <w:pStyle w:val="Alg4"/>
            <w:numPr>
              <w:numId w:val="1556"/>
            </w:numPr>
            <w:tabs>
              <w:tab w:val="num" w:pos="360"/>
            </w:tabs>
          </w:pPr>
        </w:pPrChange>
      </w:pPr>
      <w:r>
        <w:t xml:space="preserve">If </w:t>
      </w:r>
      <w:proofErr w:type="gramStart"/>
      <w:r>
        <w:t>Type(</w:t>
      </w:r>
      <w:proofErr w:type="spellStart"/>
      <w:proofErr w:type="gramEnd"/>
      <w:r>
        <w:rPr>
          <w:i/>
        </w:rPr>
        <w:t>obj</w:t>
      </w:r>
      <w:proofErr w:type="spellEnd"/>
      <w:r>
        <w:t xml:space="preserve">) is not Object, throw a </w:t>
      </w:r>
      <w:proofErr w:type="spellStart"/>
      <w:r>
        <w:t>TypeError</w:t>
      </w:r>
      <w:proofErr w:type="spellEnd"/>
      <w:r>
        <w:t xml:space="preserve"> exception.</w:t>
      </w:r>
    </w:p>
    <w:p w14:paraId="2F264B75" w14:textId="77777777" w:rsidR="00F6452B" w:rsidRDefault="00F26066" w:rsidP="00A651E7">
      <w:pPr>
        <w:pStyle w:val="Alg4"/>
        <w:numPr>
          <w:ilvl w:val="0"/>
          <w:numId w:val="51"/>
        </w:numPr>
        <w:pPrChange w:id="528" w:author="David Herman" w:date="2013-12-02T10:26:00Z">
          <w:pPr>
            <w:pStyle w:val="Alg4"/>
            <w:numPr>
              <w:numId w:val="1556"/>
            </w:numPr>
            <w:tabs>
              <w:tab w:val="num" w:pos="360"/>
            </w:tabs>
          </w:pPr>
        </w:pPrChange>
      </w:pPr>
      <w:r>
        <w:t xml:space="preserve">Let </w:t>
      </w:r>
      <w:r>
        <w:rPr>
          <w:i/>
        </w:rPr>
        <w:t>mod</w:t>
      </w:r>
      <w:r>
        <w:t xml:space="preserve"> be the result of calling the </w:t>
      </w:r>
      <w:proofErr w:type="spellStart"/>
      <w:r>
        <w:t>CreateLinkedModuleInstance</w:t>
      </w:r>
      <w:proofErr w:type="spellEnd"/>
      <w:r>
        <w:t xml:space="preserve"> abstract operation.</w:t>
      </w:r>
    </w:p>
    <w:p w14:paraId="6B298338" w14:textId="77777777" w:rsidR="00F6452B" w:rsidRDefault="00F26066" w:rsidP="00A651E7">
      <w:pPr>
        <w:pStyle w:val="Alg4"/>
        <w:numPr>
          <w:ilvl w:val="0"/>
          <w:numId w:val="51"/>
        </w:numPr>
        <w:pPrChange w:id="529" w:author="David Herman" w:date="2013-12-02T10:26:00Z">
          <w:pPr>
            <w:pStyle w:val="Alg4"/>
            <w:numPr>
              <w:numId w:val="1556"/>
            </w:numPr>
            <w:tabs>
              <w:tab w:val="num" w:pos="360"/>
            </w:tabs>
          </w:pPr>
        </w:pPrChange>
      </w:pPr>
      <w:r>
        <w:t xml:space="preserve">Let </w:t>
      </w:r>
      <w:r>
        <w:rPr>
          <w:i/>
        </w:rPr>
        <w:t>keys</w:t>
      </w:r>
      <w:r>
        <w:t xml:space="preserve"> be the result of calling the </w:t>
      </w:r>
      <w:proofErr w:type="spellStart"/>
      <w:r>
        <w:t>ObjectKeys</w:t>
      </w:r>
      <w:proofErr w:type="spellEnd"/>
      <w:r>
        <w:t xml:space="preserve"> abstract operation passing </w:t>
      </w:r>
      <w:proofErr w:type="spellStart"/>
      <w:r>
        <w:rPr>
          <w:i/>
        </w:rPr>
        <w:t>obj</w:t>
      </w:r>
      <w:proofErr w:type="spellEnd"/>
      <w:r>
        <w:t xml:space="preserve"> as the argument.</w:t>
      </w:r>
    </w:p>
    <w:p w14:paraId="329BF2A1" w14:textId="77777777" w:rsidR="00F6452B" w:rsidRDefault="00F26066" w:rsidP="00A651E7">
      <w:pPr>
        <w:pStyle w:val="Alg4"/>
        <w:numPr>
          <w:ilvl w:val="0"/>
          <w:numId w:val="51"/>
        </w:numPr>
        <w:pPrChange w:id="530" w:author="David Herman" w:date="2013-12-02T10:26:00Z">
          <w:pPr>
            <w:pStyle w:val="Alg4"/>
            <w:numPr>
              <w:numId w:val="1556"/>
            </w:numPr>
            <w:tabs>
              <w:tab w:val="num" w:pos="360"/>
            </w:tabs>
          </w:pPr>
        </w:pPrChange>
      </w:pPr>
      <w:proofErr w:type="spellStart"/>
      <w:proofErr w:type="gramStart"/>
      <w:r>
        <w:t>ReturnIfAbrupt</w:t>
      </w:r>
      <w:proofErr w:type="spellEnd"/>
      <w:r>
        <w:t>(</w:t>
      </w:r>
      <w:proofErr w:type="gramEnd"/>
      <w:r>
        <w:rPr>
          <w:i/>
        </w:rPr>
        <w:t>keys</w:t>
      </w:r>
      <w:r>
        <w:t>).</w:t>
      </w:r>
    </w:p>
    <w:p w14:paraId="23B7EAEC" w14:textId="77777777" w:rsidR="00F6452B" w:rsidRDefault="00F26066" w:rsidP="00A651E7">
      <w:pPr>
        <w:pStyle w:val="Alg4"/>
        <w:numPr>
          <w:ilvl w:val="0"/>
          <w:numId w:val="51"/>
        </w:numPr>
        <w:pPrChange w:id="531" w:author="David Herman" w:date="2013-12-02T10:26:00Z">
          <w:pPr>
            <w:pStyle w:val="Alg4"/>
            <w:numPr>
              <w:numId w:val="1556"/>
            </w:numPr>
            <w:tabs>
              <w:tab w:val="num" w:pos="360"/>
            </w:tabs>
          </w:pPr>
        </w:pPrChange>
      </w:pPr>
      <w:r>
        <w:t xml:space="preserve">For each </w:t>
      </w:r>
      <w:r>
        <w:rPr>
          <w:i/>
        </w:rPr>
        <w:t>key</w:t>
      </w:r>
      <w:r>
        <w:t xml:space="preserve"> in </w:t>
      </w:r>
      <w:r>
        <w:rPr>
          <w:i/>
        </w:rPr>
        <w:t>keys</w:t>
      </w:r>
      <w:r>
        <w:t>, do</w:t>
      </w:r>
    </w:p>
    <w:p w14:paraId="61BC30CE" w14:textId="77777777" w:rsidR="00F6452B" w:rsidRDefault="00F26066" w:rsidP="00A651E7">
      <w:pPr>
        <w:pStyle w:val="Alg4"/>
        <w:numPr>
          <w:ilvl w:val="1"/>
          <w:numId w:val="51"/>
        </w:numPr>
        <w:pPrChange w:id="532" w:author="David Herman" w:date="2013-12-02T10:26:00Z">
          <w:pPr>
            <w:pStyle w:val="Alg4"/>
            <w:numPr>
              <w:ilvl w:val="1"/>
              <w:numId w:val="1556"/>
            </w:numPr>
            <w:tabs>
              <w:tab w:val="num" w:pos="360"/>
            </w:tabs>
          </w:pPr>
        </w:pPrChange>
      </w:pPr>
      <w:r>
        <w:t xml:space="preserve">Let </w:t>
      </w:r>
      <w:r>
        <w:rPr>
          <w:i/>
        </w:rPr>
        <w:t>value</w:t>
      </w:r>
      <w:r>
        <w:t xml:space="preserve"> be the result of </w:t>
      </w:r>
      <w:proofErr w:type="gramStart"/>
      <w:r>
        <w:t>Get(</w:t>
      </w:r>
      <w:proofErr w:type="spellStart"/>
      <w:proofErr w:type="gramEnd"/>
      <w:r>
        <w:rPr>
          <w:i/>
        </w:rPr>
        <w:t>obj</w:t>
      </w:r>
      <w:proofErr w:type="spellEnd"/>
      <w:r>
        <w:t xml:space="preserve">, </w:t>
      </w:r>
      <w:r>
        <w:rPr>
          <w:i/>
        </w:rPr>
        <w:t>key</w:t>
      </w:r>
      <w:r>
        <w:t>).</w:t>
      </w:r>
    </w:p>
    <w:p w14:paraId="0BA93D35" w14:textId="77777777" w:rsidR="00F6452B" w:rsidRDefault="00F26066" w:rsidP="00A651E7">
      <w:pPr>
        <w:pStyle w:val="Alg4"/>
        <w:numPr>
          <w:ilvl w:val="1"/>
          <w:numId w:val="51"/>
        </w:numPr>
        <w:pPrChange w:id="533" w:author="David Herman" w:date="2013-12-02T10:26:00Z">
          <w:pPr>
            <w:pStyle w:val="Alg4"/>
            <w:numPr>
              <w:ilvl w:val="1"/>
              <w:numId w:val="1556"/>
            </w:numPr>
            <w:tabs>
              <w:tab w:val="num" w:pos="360"/>
            </w:tabs>
          </w:pPr>
        </w:pPrChange>
      </w:pPr>
      <w:proofErr w:type="spellStart"/>
      <w:proofErr w:type="gramStart"/>
      <w:r>
        <w:t>ReturnIfAbrupt</w:t>
      </w:r>
      <w:proofErr w:type="spellEnd"/>
      <w:r>
        <w:t>(</w:t>
      </w:r>
      <w:proofErr w:type="gramEnd"/>
      <w:r>
        <w:rPr>
          <w:i/>
        </w:rPr>
        <w:t>value</w:t>
      </w:r>
      <w:r>
        <w:t>).</w:t>
      </w:r>
    </w:p>
    <w:p w14:paraId="769DE315" w14:textId="77777777" w:rsidR="00F6452B" w:rsidRDefault="00F26066" w:rsidP="00A651E7">
      <w:pPr>
        <w:pStyle w:val="Alg4"/>
        <w:numPr>
          <w:ilvl w:val="1"/>
          <w:numId w:val="51"/>
        </w:numPr>
        <w:pPrChange w:id="534" w:author="David Herman" w:date="2013-12-02T10:26:00Z">
          <w:pPr>
            <w:pStyle w:val="Alg4"/>
            <w:numPr>
              <w:ilvl w:val="1"/>
              <w:numId w:val="1556"/>
            </w:numPr>
            <w:tabs>
              <w:tab w:val="num" w:pos="360"/>
            </w:tabs>
          </w:pPr>
        </w:pPrChange>
      </w:pPr>
      <w:r>
        <w:t xml:space="preserve">Let </w:t>
      </w:r>
      <w:r>
        <w:rPr>
          <w:i/>
        </w:rPr>
        <w:t>F</w:t>
      </w:r>
      <w:r>
        <w:t xml:space="preserve"> be the result of calling </w:t>
      </w:r>
      <w:proofErr w:type="spellStart"/>
      <w:proofErr w:type="gramStart"/>
      <w:r>
        <w:t>CreateConstantGetter</w:t>
      </w:r>
      <w:proofErr w:type="spellEnd"/>
      <w:r>
        <w:t>(</w:t>
      </w:r>
      <w:proofErr w:type="gramEnd"/>
      <w:r>
        <w:rPr>
          <w:i/>
        </w:rPr>
        <w:t>key</w:t>
      </w:r>
      <w:r>
        <w:t xml:space="preserve">, </w:t>
      </w:r>
      <w:r>
        <w:rPr>
          <w:i/>
        </w:rPr>
        <w:t>value</w:t>
      </w:r>
      <w:r>
        <w:t>).</w:t>
      </w:r>
    </w:p>
    <w:p w14:paraId="221D8BC0" w14:textId="77777777" w:rsidR="00F6452B" w:rsidRDefault="00F26066" w:rsidP="00A651E7">
      <w:pPr>
        <w:pStyle w:val="Alg4"/>
        <w:numPr>
          <w:ilvl w:val="1"/>
          <w:numId w:val="51"/>
        </w:numPr>
        <w:pPrChange w:id="535" w:author="David Herman" w:date="2013-12-02T10:26:00Z">
          <w:pPr>
            <w:pStyle w:val="Alg4"/>
            <w:numPr>
              <w:ilvl w:val="1"/>
              <w:numId w:val="1556"/>
            </w:numPr>
            <w:tabs>
              <w:tab w:val="num" w:pos="360"/>
            </w:tabs>
          </w:pPr>
        </w:pPrChange>
      </w:pPr>
      <w:r>
        <w:t xml:space="preserve">Let </w:t>
      </w:r>
      <w:proofErr w:type="spellStart"/>
      <w:r>
        <w:rPr>
          <w:i/>
        </w:rPr>
        <w:t>desc</w:t>
      </w:r>
      <w:proofErr w:type="spellEnd"/>
      <w:r>
        <w:t xml:space="preserve"> be the </w:t>
      </w:r>
      <w:proofErr w:type="spellStart"/>
      <w:r>
        <w:t>PropertyDescriptor</w:t>
      </w:r>
      <w:proofErr w:type="spellEnd"/>
      <w:r>
        <w:t xml:space="preserve"> {[[Configurable]]: false, [[Enumerable]]: true, [[Get]]: </w:t>
      </w:r>
      <w:r>
        <w:rPr>
          <w:i/>
        </w:rPr>
        <w:t>F</w:t>
      </w:r>
      <w:r>
        <w:t>, [[Set]]: undefined}.</w:t>
      </w:r>
    </w:p>
    <w:p w14:paraId="6287069C" w14:textId="77777777" w:rsidR="00F6452B" w:rsidRDefault="00F26066" w:rsidP="00A651E7">
      <w:pPr>
        <w:pStyle w:val="Alg4"/>
        <w:numPr>
          <w:ilvl w:val="1"/>
          <w:numId w:val="51"/>
        </w:numPr>
        <w:pPrChange w:id="536" w:author="David Herman" w:date="2013-12-02T10:26:00Z">
          <w:pPr>
            <w:pStyle w:val="Alg4"/>
            <w:numPr>
              <w:ilvl w:val="1"/>
              <w:numId w:val="1556"/>
            </w:numPr>
            <w:tabs>
              <w:tab w:val="num" w:pos="360"/>
            </w:tabs>
          </w:pPr>
        </w:pPrChange>
      </w:pPr>
      <w:r>
        <w:t xml:space="preserve">Let </w:t>
      </w:r>
      <w:r>
        <w:rPr>
          <w:i/>
        </w:rPr>
        <w:t>status</w:t>
      </w:r>
      <w:r>
        <w:t xml:space="preserve"> be the result of calling the </w:t>
      </w:r>
      <w:proofErr w:type="spellStart"/>
      <w:r>
        <w:t>DefinePropertyOrThrow</w:t>
      </w:r>
      <w:proofErr w:type="spellEnd"/>
      <w:r>
        <w:t xml:space="preserve"> abstract operation passing </w:t>
      </w:r>
      <w:r>
        <w:rPr>
          <w:i/>
        </w:rPr>
        <w:t>mod</w:t>
      </w:r>
      <w:r>
        <w:t xml:space="preserve">, </w:t>
      </w:r>
      <w:r>
        <w:rPr>
          <w:i/>
        </w:rPr>
        <w:t>key</w:t>
      </w:r>
      <w:r>
        <w:t xml:space="preserve">, and </w:t>
      </w:r>
      <w:proofErr w:type="spellStart"/>
      <w:r>
        <w:rPr>
          <w:i/>
        </w:rPr>
        <w:t>desc</w:t>
      </w:r>
      <w:proofErr w:type="spellEnd"/>
      <w:r>
        <w:t xml:space="preserve"> as arguments.</w:t>
      </w:r>
    </w:p>
    <w:p w14:paraId="711581E9" w14:textId="77777777" w:rsidR="00F6452B" w:rsidRDefault="00F26066" w:rsidP="00A651E7">
      <w:pPr>
        <w:pStyle w:val="Alg4"/>
        <w:numPr>
          <w:ilvl w:val="1"/>
          <w:numId w:val="51"/>
        </w:numPr>
        <w:pPrChange w:id="537" w:author="David Herman" w:date="2013-12-02T10:26:00Z">
          <w:pPr>
            <w:pStyle w:val="Alg4"/>
            <w:numPr>
              <w:ilvl w:val="1"/>
              <w:numId w:val="1556"/>
            </w:numPr>
            <w:tabs>
              <w:tab w:val="num" w:pos="360"/>
            </w:tabs>
          </w:pPr>
        </w:pPrChange>
      </w:pPr>
      <w:proofErr w:type="spellStart"/>
      <w:proofErr w:type="gramStart"/>
      <w:r>
        <w:t>ReturnIfAbrupt</w:t>
      </w:r>
      <w:proofErr w:type="spellEnd"/>
      <w:r>
        <w:t>(</w:t>
      </w:r>
      <w:proofErr w:type="gramEnd"/>
      <w:r>
        <w:rPr>
          <w:i/>
        </w:rPr>
        <w:t>status</w:t>
      </w:r>
      <w:r>
        <w:t>).</w:t>
      </w:r>
    </w:p>
    <w:p w14:paraId="6125AF6B" w14:textId="77777777" w:rsidR="00F6452B" w:rsidRDefault="00F26066" w:rsidP="00A651E7">
      <w:pPr>
        <w:pStyle w:val="Alg4"/>
        <w:numPr>
          <w:ilvl w:val="0"/>
          <w:numId w:val="51"/>
        </w:numPr>
        <w:pPrChange w:id="538" w:author="David Herman" w:date="2013-12-02T10:26:00Z">
          <w:pPr>
            <w:pStyle w:val="Alg4"/>
            <w:numPr>
              <w:numId w:val="1556"/>
            </w:numPr>
            <w:tabs>
              <w:tab w:val="num" w:pos="360"/>
            </w:tabs>
          </w:pPr>
        </w:pPrChange>
      </w:pPr>
      <w:r>
        <w:t>Call the [[</w:t>
      </w:r>
      <w:proofErr w:type="spellStart"/>
      <w:r>
        <w:t>PreventExtensions</w:t>
      </w:r>
      <w:proofErr w:type="spellEnd"/>
      <w:r>
        <w:t xml:space="preserve">]] internal method of </w:t>
      </w:r>
      <w:r>
        <w:rPr>
          <w:i/>
        </w:rPr>
        <w:t>mod</w:t>
      </w:r>
      <w:r>
        <w:t>.</w:t>
      </w:r>
    </w:p>
    <w:p w14:paraId="7DC78BBC" w14:textId="77777777" w:rsidR="00F6452B" w:rsidRDefault="00F26066" w:rsidP="00A651E7">
      <w:pPr>
        <w:pStyle w:val="Alg4"/>
        <w:numPr>
          <w:ilvl w:val="0"/>
          <w:numId w:val="51"/>
        </w:numPr>
        <w:spacing w:after="240"/>
        <w:contextualSpacing/>
        <w:pPrChange w:id="539" w:author="David Herman" w:date="2013-12-02T10:26:00Z">
          <w:pPr>
            <w:pStyle w:val="Alg4"/>
            <w:numPr>
              <w:numId w:val="1556"/>
            </w:numPr>
            <w:tabs>
              <w:tab w:val="num" w:pos="360"/>
            </w:tabs>
            <w:spacing w:after="240"/>
            <w:contextualSpacing/>
          </w:pPr>
        </w:pPrChange>
      </w:pPr>
      <w:r>
        <w:t xml:space="preserve">Return </w:t>
      </w:r>
      <w:r>
        <w:rPr>
          <w:i/>
        </w:rPr>
        <w:t>mod</w:t>
      </w:r>
      <w:r>
        <w:t>.</w:t>
      </w:r>
    </w:p>
    <w:p w14:paraId="6B48B2C4" w14:textId="77777777" w:rsidR="00F6452B" w:rsidRDefault="00F26066">
      <w:pPr>
        <w:pStyle w:val="Heading4"/>
      </w:pPr>
      <w:proofErr w:type="spellStart"/>
      <w:r>
        <w:t>Module.prototype</w:t>
      </w:r>
      <w:proofErr w:type="spellEnd"/>
    </w:p>
    <w:p w14:paraId="5EFEF2A0" w14:textId="77777777" w:rsidR="00F6452B" w:rsidRDefault="00F26066">
      <w:r>
        <w:t xml:space="preserve">The initial value of </w:t>
      </w:r>
      <w:proofErr w:type="spellStart"/>
      <w:r>
        <w:rPr>
          <w:rFonts w:ascii="Courier New" w:hAnsi="Courier New"/>
          <w:b/>
        </w:rPr>
        <w:t>Module.prototype</w:t>
      </w:r>
      <w:proofErr w:type="spellEnd"/>
      <w:r>
        <w:t xml:space="preserve"> is null.</w:t>
      </w:r>
    </w:p>
    <w:p w14:paraId="75AED3D7" w14:textId="77777777" w:rsidR="00F6452B" w:rsidRDefault="00F26066">
      <w:pPr>
        <w:pStyle w:val="Heading2"/>
      </w:pPr>
      <w:r>
        <w:lastRenderedPageBreak/>
        <w:t>Realm Objects</w:t>
      </w:r>
    </w:p>
    <w:p w14:paraId="4F01D8A3" w14:textId="77777777" w:rsidR="00F6452B" w:rsidRDefault="00F26066">
      <w:pPr>
        <w:pStyle w:val="Heading3"/>
      </w:pPr>
      <w:r>
        <w:t>The Realm Constructor</w:t>
      </w:r>
    </w:p>
    <w:p w14:paraId="14E0D709" w14:textId="77777777" w:rsidR="00F6452B" w:rsidRDefault="00F26066">
      <w:pPr>
        <w:pStyle w:val="Heading4"/>
      </w:pPr>
      <w:proofErr w:type="gramStart"/>
      <w:r>
        <w:t>new</w:t>
      </w:r>
      <w:proofErr w:type="gramEnd"/>
      <w:r>
        <w:t xml:space="preserve"> Realm ( options, initializer )</w:t>
      </w:r>
    </w:p>
    <w:p w14:paraId="10A62460" w14:textId="77777777" w:rsidR="00F6452B" w:rsidRDefault="00F26066" w:rsidP="00A651E7">
      <w:pPr>
        <w:pStyle w:val="Alg4"/>
        <w:numPr>
          <w:ilvl w:val="0"/>
          <w:numId w:val="52"/>
        </w:numPr>
        <w:pPrChange w:id="540" w:author="David Herman" w:date="2013-12-02T10:26:00Z">
          <w:pPr>
            <w:pStyle w:val="Alg4"/>
            <w:numPr>
              <w:numId w:val="1557"/>
            </w:numPr>
            <w:tabs>
              <w:tab w:val="num" w:pos="360"/>
            </w:tabs>
          </w:pPr>
        </w:pPrChange>
      </w:pPr>
      <w:r>
        <w:t xml:space="preserve">Let </w:t>
      </w:r>
      <w:proofErr w:type="spellStart"/>
      <w:r>
        <w:rPr>
          <w:i/>
        </w:rPr>
        <w:t>realmObject</w:t>
      </w:r>
      <w:proofErr w:type="spellEnd"/>
      <w:r>
        <w:t xml:space="preserve"> be </w:t>
      </w:r>
      <w:proofErr w:type="gramStart"/>
      <w:r>
        <w:t xml:space="preserve">the </w:t>
      </w:r>
      <w:r>
        <w:rPr>
          <w:b/>
        </w:rPr>
        <w:t>this</w:t>
      </w:r>
      <w:proofErr w:type="gramEnd"/>
      <w:r>
        <w:t xml:space="preserve"> value.</w:t>
      </w:r>
    </w:p>
    <w:p w14:paraId="50CE41E1" w14:textId="77777777" w:rsidR="00F6452B" w:rsidRDefault="00F26066" w:rsidP="00A651E7">
      <w:pPr>
        <w:pStyle w:val="Alg4"/>
        <w:numPr>
          <w:ilvl w:val="0"/>
          <w:numId w:val="52"/>
        </w:numPr>
        <w:pPrChange w:id="541" w:author="David Herman" w:date="2013-12-02T10:26:00Z">
          <w:pPr>
            <w:pStyle w:val="Alg4"/>
            <w:numPr>
              <w:numId w:val="1557"/>
            </w:numPr>
            <w:tabs>
              <w:tab w:val="num" w:pos="360"/>
            </w:tabs>
          </w:pPr>
        </w:pPrChange>
      </w:pPr>
      <w:r>
        <w:t xml:space="preserve">If </w:t>
      </w:r>
      <w:proofErr w:type="gramStart"/>
      <w:r>
        <w:t>Type(</w:t>
      </w:r>
      <w:proofErr w:type="spellStart"/>
      <w:proofErr w:type="gramEnd"/>
      <w:r>
        <w:rPr>
          <w:i/>
        </w:rPr>
        <w:t>realmObject</w:t>
      </w:r>
      <w:proofErr w:type="spellEnd"/>
      <w:r>
        <w:t xml:space="preserve">) is not Object, throw a </w:t>
      </w:r>
      <w:proofErr w:type="spellStart"/>
      <w:r>
        <w:t>TypeError</w:t>
      </w:r>
      <w:proofErr w:type="spellEnd"/>
      <w:r>
        <w:t xml:space="preserve"> exception.</w:t>
      </w:r>
    </w:p>
    <w:p w14:paraId="13C227C3" w14:textId="77777777" w:rsidR="00F6452B" w:rsidRDefault="00F26066" w:rsidP="00A651E7">
      <w:pPr>
        <w:pStyle w:val="Alg4"/>
        <w:numPr>
          <w:ilvl w:val="0"/>
          <w:numId w:val="52"/>
        </w:numPr>
        <w:pPrChange w:id="542" w:author="David Herman" w:date="2013-12-02T10:26:00Z">
          <w:pPr>
            <w:pStyle w:val="Alg4"/>
            <w:numPr>
              <w:numId w:val="1557"/>
            </w:numPr>
            <w:tabs>
              <w:tab w:val="num" w:pos="360"/>
            </w:tabs>
          </w:pPr>
        </w:pPrChange>
      </w:pPr>
      <w:r>
        <w:t xml:space="preserve">If </w:t>
      </w:r>
      <w:proofErr w:type="spellStart"/>
      <w:r>
        <w:rPr>
          <w:i/>
        </w:rPr>
        <w:t>realmObject</w:t>
      </w:r>
      <w:proofErr w:type="spellEnd"/>
      <w:r>
        <w:t xml:space="preserve"> does not have all of the internal properties of a Realm object, throw a </w:t>
      </w:r>
      <w:proofErr w:type="spellStart"/>
      <w:r>
        <w:t>TypeError</w:t>
      </w:r>
      <w:proofErr w:type="spellEnd"/>
      <w:r>
        <w:t xml:space="preserve"> exception.</w:t>
      </w:r>
    </w:p>
    <w:p w14:paraId="1A7C2135" w14:textId="77777777" w:rsidR="00F6452B" w:rsidRDefault="00F26066" w:rsidP="00A651E7">
      <w:pPr>
        <w:pStyle w:val="Alg4"/>
        <w:numPr>
          <w:ilvl w:val="0"/>
          <w:numId w:val="52"/>
        </w:numPr>
        <w:pPrChange w:id="543" w:author="David Herman" w:date="2013-12-02T10:26:00Z">
          <w:pPr>
            <w:pStyle w:val="Alg4"/>
            <w:numPr>
              <w:numId w:val="1557"/>
            </w:numPr>
            <w:tabs>
              <w:tab w:val="num" w:pos="360"/>
            </w:tabs>
          </w:pPr>
        </w:pPrChange>
      </w:pPr>
      <w:r>
        <w:t xml:space="preserve">If </w:t>
      </w:r>
      <w:proofErr w:type="spellStart"/>
      <w:r>
        <w:rPr>
          <w:i/>
        </w:rPr>
        <w:t>realmObject</w:t>
      </w:r>
      <w:proofErr w:type="spellEnd"/>
      <w:proofErr w:type="gramStart"/>
      <w:r>
        <w:t>.[</w:t>
      </w:r>
      <w:proofErr w:type="gramEnd"/>
      <w:r>
        <w:t xml:space="preserve">[Realm]] is not undefined, throw a </w:t>
      </w:r>
      <w:proofErr w:type="spellStart"/>
      <w:r>
        <w:t>TypeError</w:t>
      </w:r>
      <w:proofErr w:type="spellEnd"/>
      <w:r>
        <w:t xml:space="preserve"> exception.</w:t>
      </w:r>
    </w:p>
    <w:p w14:paraId="2712BF07" w14:textId="77777777" w:rsidR="00F6452B" w:rsidRDefault="00F26066" w:rsidP="00A651E7">
      <w:pPr>
        <w:pStyle w:val="Alg4"/>
        <w:numPr>
          <w:ilvl w:val="0"/>
          <w:numId w:val="52"/>
        </w:numPr>
        <w:pPrChange w:id="544" w:author="David Herman" w:date="2013-12-02T10:26:00Z">
          <w:pPr>
            <w:pStyle w:val="Alg4"/>
            <w:numPr>
              <w:numId w:val="1557"/>
            </w:numPr>
            <w:tabs>
              <w:tab w:val="num" w:pos="360"/>
            </w:tabs>
          </w:pPr>
        </w:pPrChange>
      </w:pPr>
      <w:r>
        <w:t xml:space="preserve">If </w:t>
      </w:r>
      <w:r>
        <w:rPr>
          <w:i/>
        </w:rPr>
        <w:t>options</w:t>
      </w:r>
      <w:r>
        <w:t xml:space="preserve"> is undefined, then let </w:t>
      </w:r>
      <w:r>
        <w:rPr>
          <w:i/>
        </w:rPr>
        <w:t>options</w:t>
      </w:r>
      <w:r>
        <w:t xml:space="preserve"> be the result of calling </w:t>
      </w:r>
      <w:proofErr w:type="spellStart"/>
      <w:proofErr w:type="gramStart"/>
      <w:r>
        <w:t>ObjectCreate</w:t>
      </w:r>
      <w:proofErr w:type="spellEnd"/>
      <w:r>
        <w:t>(</w:t>
      </w:r>
      <w:proofErr w:type="gramEnd"/>
      <w:r>
        <w:t>null, ()).</w:t>
      </w:r>
    </w:p>
    <w:p w14:paraId="1537420B" w14:textId="77777777" w:rsidR="00F6452B" w:rsidRDefault="00F26066" w:rsidP="00A651E7">
      <w:pPr>
        <w:pStyle w:val="Alg4"/>
        <w:numPr>
          <w:ilvl w:val="0"/>
          <w:numId w:val="52"/>
        </w:numPr>
        <w:pPrChange w:id="545" w:author="David Herman" w:date="2013-12-02T10:26:00Z">
          <w:pPr>
            <w:pStyle w:val="Alg4"/>
            <w:numPr>
              <w:numId w:val="1557"/>
            </w:numPr>
            <w:tabs>
              <w:tab w:val="num" w:pos="360"/>
            </w:tabs>
          </w:pPr>
        </w:pPrChange>
      </w:pPr>
      <w:r>
        <w:t xml:space="preserve">Else, if </w:t>
      </w:r>
      <w:proofErr w:type="gramStart"/>
      <w:r>
        <w:t>Type(</w:t>
      </w:r>
      <w:proofErr w:type="gramEnd"/>
      <w:r>
        <w:rPr>
          <w:i/>
        </w:rPr>
        <w:t>options</w:t>
      </w:r>
      <w:r>
        <w:t xml:space="preserve">) is not Object, throw a </w:t>
      </w:r>
      <w:proofErr w:type="spellStart"/>
      <w:r>
        <w:t>TypeError</w:t>
      </w:r>
      <w:proofErr w:type="spellEnd"/>
      <w:r>
        <w:t xml:space="preserve"> exception.</w:t>
      </w:r>
    </w:p>
    <w:p w14:paraId="03ED52F4" w14:textId="77777777" w:rsidR="00F6452B" w:rsidRDefault="00F26066" w:rsidP="00A651E7">
      <w:pPr>
        <w:pStyle w:val="Alg4"/>
        <w:numPr>
          <w:ilvl w:val="0"/>
          <w:numId w:val="52"/>
        </w:numPr>
        <w:pPrChange w:id="546" w:author="David Herman" w:date="2013-12-02T10:26:00Z">
          <w:pPr>
            <w:pStyle w:val="Alg4"/>
            <w:numPr>
              <w:numId w:val="1557"/>
            </w:numPr>
            <w:tabs>
              <w:tab w:val="num" w:pos="360"/>
            </w:tabs>
          </w:pPr>
        </w:pPrChange>
      </w:pPr>
      <w:r>
        <w:t xml:space="preserve">Let </w:t>
      </w:r>
      <w:r>
        <w:rPr>
          <w:i/>
        </w:rPr>
        <w:t>realm</w:t>
      </w:r>
      <w:r>
        <w:t xml:space="preserve"> be the result of </w:t>
      </w:r>
      <w:proofErr w:type="spellStart"/>
      <w:proofErr w:type="gramStart"/>
      <w:r>
        <w:t>CreateRealm</w:t>
      </w:r>
      <w:proofErr w:type="spellEnd"/>
      <w:r>
        <w:t>(</w:t>
      </w:r>
      <w:proofErr w:type="spellStart"/>
      <w:proofErr w:type="gramEnd"/>
      <w:r>
        <w:rPr>
          <w:i/>
        </w:rPr>
        <w:t>realmObject</w:t>
      </w:r>
      <w:proofErr w:type="spellEnd"/>
      <w:r>
        <w:t>).</w:t>
      </w:r>
    </w:p>
    <w:p w14:paraId="4293FB89" w14:textId="77777777" w:rsidR="00F6452B" w:rsidRDefault="00F26066" w:rsidP="00A651E7">
      <w:pPr>
        <w:pStyle w:val="Alg4"/>
        <w:numPr>
          <w:ilvl w:val="0"/>
          <w:numId w:val="52"/>
        </w:numPr>
        <w:pPrChange w:id="547" w:author="David Herman" w:date="2013-12-02T10:26:00Z">
          <w:pPr>
            <w:pStyle w:val="Alg4"/>
            <w:numPr>
              <w:numId w:val="1557"/>
            </w:numPr>
            <w:tabs>
              <w:tab w:val="num" w:pos="360"/>
            </w:tabs>
          </w:pPr>
        </w:pPrChange>
      </w:pPr>
      <w:r>
        <w:t xml:space="preserve">Let </w:t>
      </w:r>
      <w:proofErr w:type="spellStart"/>
      <w:r>
        <w:rPr>
          <w:i/>
        </w:rPr>
        <w:t>evalHooks</w:t>
      </w:r>
      <w:proofErr w:type="spellEnd"/>
      <w:r>
        <w:t xml:space="preserve"> be the result of </w:t>
      </w:r>
      <w:proofErr w:type="gramStart"/>
      <w:r>
        <w:t>Get(</w:t>
      </w:r>
      <w:proofErr w:type="gramEnd"/>
      <w:r>
        <w:rPr>
          <w:i/>
        </w:rPr>
        <w:t>options</w:t>
      </w:r>
      <w:r>
        <w:t xml:space="preserve">, </w:t>
      </w:r>
      <w:r>
        <w:rPr>
          <w:rFonts w:ascii="Courier New" w:hAnsi="Courier New"/>
          <w:b/>
        </w:rPr>
        <w:t>"</w:t>
      </w:r>
      <w:proofErr w:type="spellStart"/>
      <w:r>
        <w:rPr>
          <w:rFonts w:ascii="Courier New" w:hAnsi="Courier New"/>
          <w:b/>
        </w:rPr>
        <w:t>eval</w:t>
      </w:r>
      <w:proofErr w:type="spellEnd"/>
      <w:r>
        <w:rPr>
          <w:rFonts w:ascii="Courier New" w:hAnsi="Courier New"/>
          <w:b/>
        </w:rPr>
        <w:t>"</w:t>
      </w:r>
      <w:r>
        <w:t>).</w:t>
      </w:r>
    </w:p>
    <w:p w14:paraId="422586A5" w14:textId="77777777" w:rsidR="00F6452B" w:rsidRDefault="00F26066" w:rsidP="00A651E7">
      <w:pPr>
        <w:pStyle w:val="Alg4"/>
        <w:numPr>
          <w:ilvl w:val="0"/>
          <w:numId w:val="52"/>
        </w:numPr>
        <w:pPrChange w:id="548" w:author="David Herman" w:date="2013-12-02T10:26:00Z">
          <w:pPr>
            <w:pStyle w:val="Alg4"/>
            <w:numPr>
              <w:numId w:val="1557"/>
            </w:numPr>
            <w:tabs>
              <w:tab w:val="num" w:pos="360"/>
            </w:tabs>
          </w:pPr>
        </w:pPrChange>
      </w:pPr>
      <w:proofErr w:type="spellStart"/>
      <w:proofErr w:type="gramStart"/>
      <w:r>
        <w:t>ReturnIfAbrupt</w:t>
      </w:r>
      <w:proofErr w:type="spellEnd"/>
      <w:r>
        <w:t>(</w:t>
      </w:r>
      <w:proofErr w:type="spellStart"/>
      <w:proofErr w:type="gramEnd"/>
      <w:r>
        <w:rPr>
          <w:i/>
        </w:rPr>
        <w:t>evalHooks</w:t>
      </w:r>
      <w:proofErr w:type="spellEnd"/>
      <w:r>
        <w:t>).</w:t>
      </w:r>
    </w:p>
    <w:p w14:paraId="34AB338C" w14:textId="77777777" w:rsidR="00F6452B" w:rsidRDefault="00F26066" w:rsidP="00A651E7">
      <w:pPr>
        <w:pStyle w:val="Alg4"/>
        <w:numPr>
          <w:ilvl w:val="0"/>
          <w:numId w:val="52"/>
        </w:numPr>
        <w:pPrChange w:id="549" w:author="David Herman" w:date="2013-12-02T10:26:00Z">
          <w:pPr>
            <w:pStyle w:val="Alg4"/>
            <w:numPr>
              <w:numId w:val="1557"/>
            </w:numPr>
            <w:tabs>
              <w:tab w:val="num" w:pos="360"/>
            </w:tabs>
          </w:pPr>
        </w:pPrChange>
      </w:pPr>
      <w:r>
        <w:t xml:space="preserve">If </w:t>
      </w:r>
      <w:proofErr w:type="spellStart"/>
      <w:r>
        <w:rPr>
          <w:i/>
        </w:rPr>
        <w:t>evalHooks</w:t>
      </w:r>
      <w:proofErr w:type="spellEnd"/>
      <w:r>
        <w:t xml:space="preserve"> is undefined then let </w:t>
      </w:r>
      <w:proofErr w:type="spellStart"/>
      <w:r>
        <w:rPr>
          <w:i/>
        </w:rPr>
        <w:t>evalHooks</w:t>
      </w:r>
      <w:proofErr w:type="spellEnd"/>
      <w:r>
        <w:t xml:space="preserve"> be the result of calling </w:t>
      </w:r>
      <w:proofErr w:type="spellStart"/>
      <w:proofErr w:type="gramStart"/>
      <w:r>
        <w:t>ObjectCreate</w:t>
      </w:r>
      <w:proofErr w:type="spellEnd"/>
      <w:r>
        <w:t>(</w:t>
      </w:r>
      <w:proofErr w:type="gramEnd"/>
      <w:r>
        <w:t>%</w:t>
      </w:r>
      <w:proofErr w:type="spellStart"/>
      <w:r>
        <w:t>ObjectPrototype</w:t>
      </w:r>
      <w:proofErr w:type="spellEnd"/>
      <w:r>
        <w:t>%, ()).</w:t>
      </w:r>
    </w:p>
    <w:p w14:paraId="26E53FE7" w14:textId="77777777" w:rsidR="00F6452B" w:rsidRDefault="00F26066" w:rsidP="00A651E7">
      <w:pPr>
        <w:pStyle w:val="Alg4"/>
        <w:numPr>
          <w:ilvl w:val="0"/>
          <w:numId w:val="52"/>
        </w:numPr>
        <w:pPrChange w:id="550" w:author="David Herman" w:date="2013-12-02T10:26:00Z">
          <w:pPr>
            <w:pStyle w:val="Alg4"/>
            <w:numPr>
              <w:numId w:val="1557"/>
            </w:numPr>
            <w:tabs>
              <w:tab w:val="num" w:pos="360"/>
            </w:tabs>
          </w:pPr>
        </w:pPrChange>
      </w:pPr>
      <w:r>
        <w:t xml:space="preserve">Else, if </w:t>
      </w:r>
      <w:proofErr w:type="gramStart"/>
      <w:r>
        <w:t>Type(</w:t>
      </w:r>
      <w:proofErr w:type="spellStart"/>
      <w:proofErr w:type="gramEnd"/>
      <w:r>
        <w:rPr>
          <w:i/>
        </w:rPr>
        <w:t>evalHooks</w:t>
      </w:r>
      <w:proofErr w:type="spellEnd"/>
      <w:r>
        <w:t xml:space="preserve">) is not Object, throw a </w:t>
      </w:r>
      <w:proofErr w:type="spellStart"/>
      <w:r>
        <w:t>TypeError</w:t>
      </w:r>
      <w:proofErr w:type="spellEnd"/>
      <w:r>
        <w:t xml:space="preserve"> exception.</w:t>
      </w:r>
    </w:p>
    <w:p w14:paraId="43D143AE" w14:textId="77777777" w:rsidR="00F6452B" w:rsidRDefault="00F26066" w:rsidP="00A651E7">
      <w:pPr>
        <w:pStyle w:val="Alg4"/>
        <w:numPr>
          <w:ilvl w:val="0"/>
          <w:numId w:val="52"/>
        </w:numPr>
        <w:pPrChange w:id="551" w:author="David Herman" w:date="2013-12-02T10:26:00Z">
          <w:pPr>
            <w:pStyle w:val="Alg4"/>
            <w:numPr>
              <w:numId w:val="1557"/>
            </w:numPr>
            <w:tabs>
              <w:tab w:val="num" w:pos="360"/>
            </w:tabs>
          </w:pPr>
        </w:pPrChange>
      </w:pPr>
      <w:r>
        <w:t xml:space="preserve">Let </w:t>
      </w:r>
      <w:proofErr w:type="spellStart"/>
      <w:r>
        <w:rPr>
          <w:i/>
        </w:rPr>
        <w:t>directEval</w:t>
      </w:r>
      <w:proofErr w:type="spellEnd"/>
      <w:r>
        <w:t xml:space="preserve"> be the result of </w:t>
      </w:r>
      <w:proofErr w:type="gramStart"/>
      <w:r>
        <w:t>Get(</w:t>
      </w:r>
      <w:proofErr w:type="spellStart"/>
      <w:proofErr w:type="gramEnd"/>
      <w:r>
        <w:rPr>
          <w:i/>
        </w:rPr>
        <w:t>evalHooks</w:t>
      </w:r>
      <w:proofErr w:type="spellEnd"/>
      <w:r>
        <w:t xml:space="preserve">, </w:t>
      </w:r>
      <w:r>
        <w:rPr>
          <w:rFonts w:ascii="Courier New" w:hAnsi="Courier New"/>
          <w:b/>
        </w:rPr>
        <w:t>"direct"</w:t>
      </w:r>
      <w:r>
        <w:t>).</w:t>
      </w:r>
    </w:p>
    <w:p w14:paraId="4E1E3DFB" w14:textId="77777777" w:rsidR="00F6452B" w:rsidRDefault="00F26066" w:rsidP="00A651E7">
      <w:pPr>
        <w:pStyle w:val="Alg4"/>
        <w:numPr>
          <w:ilvl w:val="0"/>
          <w:numId w:val="52"/>
        </w:numPr>
        <w:pPrChange w:id="552" w:author="David Herman" w:date="2013-12-02T10:26:00Z">
          <w:pPr>
            <w:pStyle w:val="Alg4"/>
            <w:numPr>
              <w:numId w:val="1557"/>
            </w:numPr>
            <w:tabs>
              <w:tab w:val="num" w:pos="360"/>
            </w:tabs>
          </w:pPr>
        </w:pPrChange>
      </w:pPr>
      <w:proofErr w:type="spellStart"/>
      <w:proofErr w:type="gramStart"/>
      <w:r>
        <w:t>ReturnIfAbrupt</w:t>
      </w:r>
      <w:proofErr w:type="spellEnd"/>
      <w:r>
        <w:t>(</w:t>
      </w:r>
      <w:proofErr w:type="spellStart"/>
      <w:proofErr w:type="gramEnd"/>
      <w:r>
        <w:rPr>
          <w:i/>
        </w:rPr>
        <w:t>directEval</w:t>
      </w:r>
      <w:proofErr w:type="spellEnd"/>
      <w:r>
        <w:t>).</w:t>
      </w:r>
    </w:p>
    <w:p w14:paraId="793CA2DE" w14:textId="77777777" w:rsidR="00F6452B" w:rsidRDefault="00F26066" w:rsidP="00A651E7">
      <w:pPr>
        <w:pStyle w:val="Alg4"/>
        <w:numPr>
          <w:ilvl w:val="0"/>
          <w:numId w:val="52"/>
        </w:numPr>
        <w:pPrChange w:id="553" w:author="David Herman" w:date="2013-12-02T10:26:00Z">
          <w:pPr>
            <w:pStyle w:val="Alg4"/>
            <w:numPr>
              <w:numId w:val="1557"/>
            </w:numPr>
            <w:tabs>
              <w:tab w:val="num" w:pos="360"/>
            </w:tabs>
          </w:pPr>
        </w:pPrChange>
      </w:pPr>
      <w:r>
        <w:t xml:space="preserve">If </w:t>
      </w:r>
      <w:proofErr w:type="spellStart"/>
      <w:r>
        <w:rPr>
          <w:i/>
        </w:rPr>
        <w:t>directEval</w:t>
      </w:r>
      <w:proofErr w:type="spellEnd"/>
      <w:r>
        <w:t xml:space="preserve"> is undefined then let </w:t>
      </w:r>
      <w:proofErr w:type="spellStart"/>
      <w:r>
        <w:rPr>
          <w:i/>
        </w:rPr>
        <w:t>directEval</w:t>
      </w:r>
      <w:proofErr w:type="spellEnd"/>
      <w:r>
        <w:t xml:space="preserve"> be the result of calling </w:t>
      </w:r>
      <w:proofErr w:type="spellStart"/>
      <w:proofErr w:type="gramStart"/>
      <w:r>
        <w:t>ObjectCreate</w:t>
      </w:r>
      <w:proofErr w:type="spellEnd"/>
      <w:r>
        <w:t>(</w:t>
      </w:r>
      <w:proofErr w:type="gramEnd"/>
      <w:r>
        <w:t>%</w:t>
      </w:r>
      <w:proofErr w:type="spellStart"/>
      <w:r>
        <w:t>ObjectPrototype</w:t>
      </w:r>
      <w:proofErr w:type="spellEnd"/>
      <w:r>
        <w:t>%, ()).</w:t>
      </w:r>
    </w:p>
    <w:p w14:paraId="264112F0" w14:textId="77777777" w:rsidR="00F6452B" w:rsidRDefault="00F26066" w:rsidP="00A651E7">
      <w:pPr>
        <w:pStyle w:val="Alg4"/>
        <w:numPr>
          <w:ilvl w:val="0"/>
          <w:numId w:val="52"/>
        </w:numPr>
        <w:pPrChange w:id="554" w:author="David Herman" w:date="2013-12-02T10:26:00Z">
          <w:pPr>
            <w:pStyle w:val="Alg4"/>
            <w:numPr>
              <w:numId w:val="1557"/>
            </w:numPr>
            <w:tabs>
              <w:tab w:val="num" w:pos="360"/>
            </w:tabs>
          </w:pPr>
        </w:pPrChange>
      </w:pPr>
      <w:r>
        <w:t xml:space="preserve">Else, if </w:t>
      </w:r>
      <w:proofErr w:type="gramStart"/>
      <w:r>
        <w:t>Type(</w:t>
      </w:r>
      <w:proofErr w:type="spellStart"/>
      <w:proofErr w:type="gramEnd"/>
      <w:r>
        <w:rPr>
          <w:i/>
        </w:rPr>
        <w:t>directEval</w:t>
      </w:r>
      <w:proofErr w:type="spellEnd"/>
      <w:r>
        <w:t xml:space="preserve">) is not Object, throw a </w:t>
      </w:r>
      <w:proofErr w:type="spellStart"/>
      <w:r>
        <w:t>TypeError</w:t>
      </w:r>
      <w:proofErr w:type="spellEnd"/>
      <w:r>
        <w:t xml:space="preserve"> exception.</w:t>
      </w:r>
    </w:p>
    <w:p w14:paraId="2980576F" w14:textId="11D0CA1A" w:rsidR="00F6452B" w:rsidRDefault="00F26066" w:rsidP="00A651E7">
      <w:pPr>
        <w:pStyle w:val="Alg4"/>
        <w:numPr>
          <w:ilvl w:val="0"/>
          <w:numId w:val="52"/>
        </w:numPr>
        <w:pPrChange w:id="555" w:author="David Herman" w:date="2013-12-02T10:26:00Z">
          <w:pPr>
            <w:pStyle w:val="Alg4"/>
            <w:numPr>
              <w:numId w:val="1557"/>
            </w:numPr>
            <w:tabs>
              <w:tab w:val="num" w:pos="360"/>
            </w:tabs>
          </w:pPr>
        </w:pPrChange>
      </w:pPr>
      <w:r>
        <w:t xml:space="preserve">Let </w:t>
      </w:r>
      <w:r>
        <w:rPr>
          <w:i/>
        </w:rPr>
        <w:t>translate</w:t>
      </w:r>
      <w:r>
        <w:t xml:space="preserve"> be the result of </w:t>
      </w:r>
      <w:proofErr w:type="gramStart"/>
      <w:r>
        <w:t>Get(</w:t>
      </w:r>
      <w:proofErr w:type="spellStart"/>
      <w:proofErr w:type="gramEnd"/>
      <w:r>
        <w:rPr>
          <w:i/>
        </w:rPr>
        <w:t>directEval</w:t>
      </w:r>
      <w:proofErr w:type="spellEnd"/>
      <w:r>
        <w:t xml:space="preserve">, </w:t>
      </w:r>
      <w:r>
        <w:rPr>
          <w:rFonts w:ascii="Courier New" w:hAnsi="Courier New"/>
          <w:b/>
        </w:rPr>
        <w:t>"</w:t>
      </w:r>
      <w:del w:id="556" w:author="David Herman" w:date="2013-12-02T10:37:00Z">
        <w:r w:rsidDel="00F57D3F">
          <w:rPr>
            <w:rFonts w:ascii="Courier New" w:hAnsi="Courier New"/>
            <w:b/>
          </w:rPr>
          <w:delText>&lt;var&gt;</w:delText>
        </w:r>
      </w:del>
      <w:r>
        <w:rPr>
          <w:rFonts w:ascii="Courier New" w:hAnsi="Courier New"/>
          <w:b/>
        </w:rPr>
        <w:t>translate</w:t>
      </w:r>
      <w:del w:id="557" w:author="David Herman" w:date="2013-12-02T10:37:00Z">
        <w:r w:rsidDel="00F57D3F">
          <w:rPr>
            <w:rFonts w:ascii="Courier New" w:hAnsi="Courier New"/>
            <w:b/>
          </w:rPr>
          <w:delText>&lt;/var&gt;</w:delText>
        </w:r>
      </w:del>
      <w:r>
        <w:rPr>
          <w:rFonts w:ascii="Courier New" w:hAnsi="Courier New"/>
          <w:b/>
        </w:rPr>
        <w:t>"</w:t>
      </w:r>
      <w:r>
        <w:t>).</w:t>
      </w:r>
    </w:p>
    <w:p w14:paraId="3BA6F36C" w14:textId="77777777" w:rsidR="00F6452B" w:rsidRDefault="00F26066" w:rsidP="00A651E7">
      <w:pPr>
        <w:pStyle w:val="Alg4"/>
        <w:numPr>
          <w:ilvl w:val="0"/>
          <w:numId w:val="52"/>
        </w:numPr>
        <w:pPrChange w:id="558" w:author="David Herman" w:date="2013-12-02T10:26:00Z">
          <w:pPr>
            <w:pStyle w:val="Alg4"/>
            <w:numPr>
              <w:numId w:val="1557"/>
            </w:numPr>
            <w:tabs>
              <w:tab w:val="num" w:pos="360"/>
            </w:tabs>
          </w:pPr>
        </w:pPrChange>
      </w:pPr>
      <w:proofErr w:type="spellStart"/>
      <w:proofErr w:type="gramStart"/>
      <w:r>
        <w:t>ReturnIfAbrupt</w:t>
      </w:r>
      <w:proofErr w:type="spellEnd"/>
      <w:r>
        <w:t>(</w:t>
      </w:r>
      <w:proofErr w:type="gramEnd"/>
      <w:r>
        <w:rPr>
          <w:i/>
        </w:rPr>
        <w:t>translate</w:t>
      </w:r>
      <w:r>
        <w:t>).</w:t>
      </w:r>
    </w:p>
    <w:p w14:paraId="0ED5559F" w14:textId="77777777" w:rsidR="00F6452B" w:rsidRDefault="00F26066" w:rsidP="00A651E7">
      <w:pPr>
        <w:pStyle w:val="Alg4"/>
        <w:numPr>
          <w:ilvl w:val="0"/>
          <w:numId w:val="52"/>
        </w:numPr>
        <w:pPrChange w:id="559" w:author="David Herman" w:date="2013-12-02T10:26:00Z">
          <w:pPr>
            <w:pStyle w:val="Alg4"/>
            <w:numPr>
              <w:numId w:val="1557"/>
            </w:numPr>
            <w:tabs>
              <w:tab w:val="num" w:pos="360"/>
            </w:tabs>
          </w:pPr>
        </w:pPrChange>
      </w:pPr>
      <w:r>
        <w:t xml:space="preserve">If </w:t>
      </w:r>
      <w:r>
        <w:rPr>
          <w:i/>
        </w:rPr>
        <w:t>translate</w:t>
      </w:r>
      <w:r>
        <w:t xml:space="preserve"> is not undefined and </w:t>
      </w:r>
      <w:proofErr w:type="spellStart"/>
      <w:proofErr w:type="gramStart"/>
      <w:r>
        <w:t>IsCallable</w:t>
      </w:r>
      <w:proofErr w:type="spellEnd"/>
      <w:r>
        <w:t>(</w:t>
      </w:r>
      <w:proofErr w:type="gramEnd"/>
      <w:r>
        <w:rPr>
          <w:i/>
        </w:rPr>
        <w:t>translate</w:t>
      </w:r>
      <w:r>
        <w:t xml:space="preserve">) is false, throw a </w:t>
      </w:r>
      <w:proofErr w:type="spellStart"/>
      <w:r>
        <w:t>TypeError</w:t>
      </w:r>
      <w:proofErr w:type="spellEnd"/>
      <w:r>
        <w:t xml:space="preserve"> exception.</w:t>
      </w:r>
    </w:p>
    <w:p w14:paraId="29427101" w14:textId="77777777" w:rsidR="00F6452B" w:rsidRDefault="00F26066" w:rsidP="00A651E7">
      <w:pPr>
        <w:pStyle w:val="Alg4"/>
        <w:numPr>
          <w:ilvl w:val="0"/>
          <w:numId w:val="52"/>
        </w:numPr>
        <w:pPrChange w:id="560" w:author="David Herman" w:date="2013-12-02T10:26:00Z">
          <w:pPr>
            <w:pStyle w:val="Alg4"/>
            <w:numPr>
              <w:numId w:val="1557"/>
            </w:numPr>
            <w:tabs>
              <w:tab w:val="num" w:pos="360"/>
            </w:tabs>
          </w:pPr>
        </w:pPrChange>
      </w:pPr>
      <w:r>
        <w:t xml:space="preserve">Set </w:t>
      </w:r>
      <w:r>
        <w:rPr>
          <w:i/>
        </w:rPr>
        <w:t>realm</w:t>
      </w:r>
      <w:proofErr w:type="gramStart"/>
      <w:r>
        <w:t>.[</w:t>
      </w:r>
      <w:proofErr w:type="gramEnd"/>
      <w:r>
        <w:t>[</w:t>
      </w:r>
      <w:proofErr w:type="spellStart"/>
      <w:r>
        <w:t>translateDirectEvalHook</w:t>
      </w:r>
      <w:proofErr w:type="spellEnd"/>
      <w:r>
        <w:t xml:space="preserve">]] to </w:t>
      </w:r>
      <w:r>
        <w:rPr>
          <w:i/>
        </w:rPr>
        <w:t>translate</w:t>
      </w:r>
      <w:r>
        <w:t>.</w:t>
      </w:r>
    </w:p>
    <w:p w14:paraId="74F60EB3" w14:textId="11E5F36E" w:rsidR="00F6452B" w:rsidRDefault="00F26066" w:rsidP="00A651E7">
      <w:pPr>
        <w:pStyle w:val="Alg4"/>
        <w:numPr>
          <w:ilvl w:val="0"/>
          <w:numId w:val="52"/>
        </w:numPr>
        <w:pPrChange w:id="561" w:author="David Herman" w:date="2013-12-02T10:26:00Z">
          <w:pPr>
            <w:pStyle w:val="Alg4"/>
            <w:numPr>
              <w:numId w:val="1557"/>
            </w:numPr>
            <w:tabs>
              <w:tab w:val="num" w:pos="360"/>
            </w:tabs>
          </w:pPr>
        </w:pPrChange>
      </w:pPr>
      <w:r>
        <w:t xml:space="preserve">Let </w:t>
      </w:r>
      <w:proofErr w:type="spellStart"/>
      <w:r>
        <w:rPr>
          <w:i/>
        </w:rPr>
        <w:t>fallback</w:t>
      </w:r>
      <w:proofErr w:type="spellEnd"/>
      <w:r>
        <w:t xml:space="preserve"> be the result of </w:t>
      </w:r>
      <w:proofErr w:type="gramStart"/>
      <w:r>
        <w:t>Get(</w:t>
      </w:r>
      <w:proofErr w:type="spellStart"/>
      <w:proofErr w:type="gramEnd"/>
      <w:r>
        <w:rPr>
          <w:i/>
        </w:rPr>
        <w:t>directEval</w:t>
      </w:r>
      <w:proofErr w:type="spellEnd"/>
      <w:r>
        <w:t xml:space="preserve">, </w:t>
      </w:r>
      <w:r>
        <w:rPr>
          <w:rFonts w:ascii="Courier New" w:hAnsi="Courier New"/>
          <w:b/>
        </w:rPr>
        <w:t>"</w:t>
      </w:r>
      <w:del w:id="562" w:author="David Herman" w:date="2013-12-02T10:37:00Z">
        <w:r w:rsidDel="00F57D3F">
          <w:rPr>
            <w:rFonts w:ascii="Courier New" w:hAnsi="Courier New"/>
            <w:b/>
          </w:rPr>
          <w:delText>&lt;var&gt;</w:delText>
        </w:r>
      </w:del>
      <w:proofErr w:type="spellStart"/>
      <w:r>
        <w:rPr>
          <w:rFonts w:ascii="Courier New" w:hAnsi="Courier New"/>
          <w:b/>
        </w:rPr>
        <w:t>fallback</w:t>
      </w:r>
      <w:proofErr w:type="spellEnd"/>
      <w:del w:id="563" w:author="David Herman" w:date="2013-12-02T10:37:00Z">
        <w:r w:rsidDel="00F57D3F">
          <w:rPr>
            <w:rFonts w:ascii="Courier New" w:hAnsi="Courier New"/>
            <w:b/>
          </w:rPr>
          <w:delText>&lt;/var&gt;</w:delText>
        </w:r>
      </w:del>
      <w:r>
        <w:rPr>
          <w:rFonts w:ascii="Courier New" w:hAnsi="Courier New"/>
          <w:b/>
        </w:rPr>
        <w:t>"</w:t>
      </w:r>
      <w:r>
        <w:t>).</w:t>
      </w:r>
    </w:p>
    <w:p w14:paraId="1E9ED2FA" w14:textId="77777777" w:rsidR="00F6452B" w:rsidRDefault="00F26066" w:rsidP="00A651E7">
      <w:pPr>
        <w:pStyle w:val="Alg4"/>
        <w:numPr>
          <w:ilvl w:val="0"/>
          <w:numId w:val="52"/>
        </w:numPr>
        <w:pPrChange w:id="564" w:author="David Herman" w:date="2013-12-02T10:26:00Z">
          <w:pPr>
            <w:pStyle w:val="Alg4"/>
            <w:numPr>
              <w:numId w:val="1557"/>
            </w:numPr>
            <w:tabs>
              <w:tab w:val="num" w:pos="360"/>
            </w:tabs>
          </w:pPr>
        </w:pPrChange>
      </w:pPr>
      <w:proofErr w:type="spellStart"/>
      <w:proofErr w:type="gramStart"/>
      <w:r>
        <w:t>ReturnIfAbrupt</w:t>
      </w:r>
      <w:proofErr w:type="spellEnd"/>
      <w:r>
        <w:t>(</w:t>
      </w:r>
      <w:proofErr w:type="spellStart"/>
      <w:proofErr w:type="gramEnd"/>
      <w:r>
        <w:rPr>
          <w:i/>
        </w:rPr>
        <w:t>fallback</w:t>
      </w:r>
      <w:proofErr w:type="spellEnd"/>
      <w:r>
        <w:t>).</w:t>
      </w:r>
    </w:p>
    <w:p w14:paraId="4E1094AA" w14:textId="77777777" w:rsidR="00F6452B" w:rsidRDefault="00F26066" w:rsidP="00A651E7">
      <w:pPr>
        <w:pStyle w:val="Alg4"/>
        <w:numPr>
          <w:ilvl w:val="0"/>
          <w:numId w:val="52"/>
        </w:numPr>
        <w:pPrChange w:id="565" w:author="David Herman" w:date="2013-12-02T10:26:00Z">
          <w:pPr>
            <w:pStyle w:val="Alg4"/>
            <w:numPr>
              <w:numId w:val="1557"/>
            </w:numPr>
            <w:tabs>
              <w:tab w:val="num" w:pos="360"/>
            </w:tabs>
          </w:pPr>
        </w:pPrChange>
      </w:pPr>
      <w:r>
        <w:t xml:space="preserve">If </w:t>
      </w:r>
      <w:proofErr w:type="spellStart"/>
      <w:r>
        <w:rPr>
          <w:i/>
        </w:rPr>
        <w:t>fallback</w:t>
      </w:r>
      <w:proofErr w:type="spellEnd"/>
      <w:r>
        <w:t xml:space="preserve"> is not undefined and </w:t>
      </w:r>
      <w:proofErr w:type="spellStart"/>
      <w:proofErr w:type="gramStart"/>
      <w:r>
        <w:t>IsCallable</w:t>
      </w:r>
      <w:proofErr w:type="spellEnd"/>
      <w:r>
        <w:t>(</w:t>
      </w:r>
      <w:proofErr w:type="spellStart"/>
      <w:proofErr w:type="gramEnd"/>
      <w:r>
        <w:rPr>
          <w:i/>
        </w:rPr>
        <w:t>fallback</w:t>
      </w:r>
      <w:proofErr w:type="spellEnd"/>
      <w:r>
        <w:t xml:space="preserve">) is false, throw a </w:t>
      </w:r>
      <w:proofErr w:type="spellStart"/>
      <w:r>
        <w:t>TypeError</w:t>
      </w:r>
      <w:proofErr w:type="spellEnd"/>
      <w:r>
        <w:t xml:space="preserve"> exception.</w:t>
      </w:r>
    </w:p>
    <w:p w14:paraId="6D242169" w14:textId="77777777" w:rsidR="00F6452B" w:rsidRDefault="00F26066" w:rsidP="00A651E7">
      <w:pPr>
        <w:pStyle w:val="Alg4"/>
        <w:numPr>
          <w:ilvl w:val="0"/>
          <w:numId w:val="52"/>
        </w:numPr>
        <w:pPrChange w:id="566" w:author="David Herman" w:date="2013-12-02T10:26:00Z">
          <w:pPr>
            <w:pStyle w:val="Alg4"/>
            <w:numPr>
              <w:numId w:val="1557"/>
            </w:numPr>
            <w:tabs>
              <w:tab w:val="num" w:pos="360"/>
            </w:tabs>
          </w:pPr>
        </w:pPrChange>
      </w:pPr>
      <w:r>
        <w:t xml:space="preserve">Set </w:t>
      </w:r>
      <w:r>
        <w:rPr>
          <w:i/>
        </w:rPr>
        <w:t>realm</w:t>
      </w:r>
      <w:proofErr w:type="gramStart"/>
      <w:r>
        <w:t>.[</w:t>
      </w:r>
      <w:proofErr w:type="gramEnd"/>
      <w:r>
        <w:t>[</w:t>
      </w:r>
      <w:proofErr w:type="spellStart"/>
      <w:r>
        <w:t>fallbackDirectEvalHook</w:t>
      </w:r>
      <w:proofErr w:type="spellEnd"/>
      <w:r>
        <w:t xml:space="preserve">]] to </w:t>
      </w:r>
      <w:proofErr w:type="spellStart"/>
      <w:r>
        <w:rPr>
          <w:i/>
        </w:rPr>
        <w:t>fallback</w:t>
      </w:r>
      <w:proofErr w:type="spellEnd"/>
      <w:r>
        <w:t>.</w:t>
      </w:r>
    </w:p>
    <w:p w14:paraId="1E22A951" w14:textId="77777777" w:rsidR="00F6452B" w:rsidRDefault="00F26066" w:rsidP="00A651E7">
      <w:pPr>
        <w:pStyle w:val="Alg4"/>
        <w:numPr>
          <w:ilvl w:val="0"/>
          <w:numId w:val="52"/>
        </w:numPr>
        <w:pPrChange w:id="567" w:author="David Herman" w:date="2013-12-02T10:26:00Z">
          <w:pPr>
            <w:pStyle w:val="Alg4"/>
            <w:numPr>
              <w:numId w:val="1557"/>
            </w:numPr>
            <w:tabs>
              <w:tab w:val="num" w:pos="360"/>
            </w:tabs>
          </w:pPr>
        </w:pPrChange>
      </w:pPr>
      <w:r>
        <w:t xml:space="preserve">Let </w:t>
      </w:r>
      <w:proofErr w:type="spellStart"/>
      <w:r>
        <w:rPr>
          <w:i/>
        </w:rPr>
        <w:t>indirectEval</w:t>
      </w:r>
      <w:proofErr w:type="spellEnd"/>
      <w:r>
        <w:t xml:space="preserve"> be the result of </w:t>
      </w:r>
      <w:proofErr w:type="gramStart"/>
      <w:r>
        <w:t>Get(</w:t>
      </w:r>
      <w:proofErr w:type="gramEnd"/>
      <w:r>
        <w:rPr>
          <w:i/>
        </w:rPr>
        <w:t>options</w:t>
      </w:r>
      <w:r>
        <w:t xml:space="preserve">, </w:t>
      </w:r>
      <w:r>
        <w:rPr>
          <w:rFonts w:ascii="Courier New" w:hAnsi="Courier New"/>
          <w:b/>
        </w:rPr>
        <w:t>"indirect"</w:t>
      </w:r>
      <w:r>
        <w:t>).</w:t>
      </w:r>
    </w:p>
    <w:p w14:paraId="32C638C1" w14:textId="77777777" w:rsidR="00F6452B" w:rsidRDefault="00F26066" w:rsidP="00A651E7">
      <w:pPr>
        <w:pStyle w:val="Alg4"/>
        <w:numPr>
          <w:ilvl w:val="0"/>
          <w:numId w:val="52"/>
        </w:numPr>
        <w:pPrChange w:id="568" w:author="David Herman" w:date="2013-12-02T10:26:00Z">
          <w:pPr>
            <w:pStyle w:val="Alg4"/>
            <w:numPr>
              <w:numId w:val="1557"/>
            </w:numPr>
            <w:tabs>
              <w:tab w:val="num" w:pos="360"/>
            </w:tabs>
          </w:pPr>
        </w:pPrChange>
      </w:pPr>
      <w:proofErr w:type="spellStart"/>
      <w:proofErr w:type="gramStart"/>
      <w:r>
        <w:t>ReturnIfAbrupt</w:t>
      </w:r>
      <w:proofErr w:type="spellEnd"/>
      <w:r>
        <w:t>(</w:t>
      </w:r>
      <w:proofErr w:type="spellStart"/>
      <w:proofErr w:type="gramEnd"/>
      <w:r>
        <w:rPr>
          <w:i/>
        </w:rPr>
        <w:t>indirectEval</w:t>
      </w:r>
      <w:proofErr w:type="spellEnd"/>
      <w:r>
        <w:t>).</w:t>
      </w:r>
    </w:p>
    <w:p w14:paraId="797C2405" w14:textId="77777777" w:rsidR="00F6452B" w:rsidRDefault="00F26066" w:rsidP="00A651E7">
      <w:pPr>
        <w:pStyle w:val="Alg4"/>
        <w:numPr>
          <w:ilvl w:val="0"/>
          <w:numId w:val="52"/>
        </w:numPr>
        <w:pPrChange w:id="569" w:author="David Herman" w:date="2013-12-02T10:26:00Z">
          <w:pPr>
            <w:pStyle w:val="Alg4"/>
            <w:numPr>
              <w:numId w:val="1557"/>
            </w:numPr>
            <w:tabs>
              <w:tab w:val="num" w:pos="360"/>
            </w:tabs>
          </w:pPr>
        </w:pPrChange>
      </w:pPr>
      <w:r>
        <w:t xml:space="preserve">If </w:t>
      </w:r>
      <w:proofErr w:type="spellStart"/>
      <w:r>
        <w:rPr>
          <w:i/>
        </w:rPr>
        <w:t>indirectEval</w:t>
      </w:r>
      <w:proofErr w:type="spellEnd"/>
      <w:r>
        <w:t xml:space="preserve"> is not undefined and </w:t>
      </w:r>
      <w:proofErr w:type="spellStart"/>
      <w:proofErr w:type="gramStart"/>
      <w:r>
        <w:t>IsCallable</w:t>
      </w:r>
      <w:proofErr w:type="spellEnd"/>
      <w:r>
        <w:t>(</w:t>
      </w:r>
      <w:proofErr w:type="spellStart"/>
      <w:proofErr w:type="gramEnd"/>
      <w:r>
        <w:rPr>
          <w:i/>
        </w:rPr>
        <w:t>indirectEval</w:t>
      </w:r>
      <w:proofErr w:type="spellEnd"/>
      <w:r>
        <w:t xml:space="preserve">) is false, throw a </w:t>
      </w:r>
      <w:proofErr w:type="spellStart"/>
      <w:r>
        <w:t>TypeError</w:t>
      </w:r>
      <w:proofErr w:type="spellEnd"/>
      <w:r>
        <w:t xml:space="preserve"> exception.</w:t>
      </w:r>
    </w:p>
    <w:p w14:paraId="2A7EC0D7" w14:textId="77777777" w:rsidR="00F6452B" w:rsidRDefault="00F26066" w:rsidP="00A651E7">
      <w:pPr>
        <w:pStyle w:val="Alg4"/>
        <w:numPr>
          <w:ilvl w:val="0"/>
          <w:numId w:val="52"/>
        </w:numPr>
        <w:pPrChange w:id="570" w:author="David Herman" w:date="2013-12-02T10:26:00Z">
          <w:pPr>
            <w:pStyle w:val="Alg4"/>
            <w:numPr>
              <w:numId w:val="1557"/>
            </w:numPr>
            <w:tabs>
              <w:tab w:val="num" w:pos="360"/>
            </w:tabs>
          </w:pPr>
        </w:pPrChange>
      </w:pPr>
      <w:r>
        <w:t xml:space="preserve">Set </w:t>
      </w:r>
      <w:r>
        <w:rPr>
          <w:i/>
        </w:rPr>
        <w:t>realm</w:t>
      </w:r>
      <w:proofErr w:type="gramStart"/>
      <w:r>
        <w:t>.[</w:t>
      </w:r>
      <w:proofErr w:type="gramEnd"/>
      <w:r>
        <w:t>[</w:t>
      </w:r>
      <w:proofErr w:type="spellStart"/>
      <w:r>
        <w:t>indirectEvalHook</w:t>
      </w:r>
      <w:proofErr w:type="spellEnd"/>
      <w:r>
        <w:t xml:space="preserve">]] to </w:t>
      </w:r>
      <w:proofErr w:type="spellStart"/>
      <w:r>
        <w:rPr>
          <w:i/>
        </w:rPr>
        <w:t>indirectEval</w:t>
      </w:r>
      <w:proofErr w:type="spellEnd"/>
      <w:r>
        <w:t>.</w:t>
      </w:r>
    </w:p>
    <w:p w14:paraId="5BB8B6AB" w14:textId="3DB88E57" w:rsidR="00F6452B" w:rsidRDefault="00F26066" w:rsidP="00A651E7">
      <w:pPr>
        <w:pStyle w:val="Alg4"/>
        <w:numPr>
          <w:ilvl w:val="0"/>
          <w:numId w:val="52"/>
        </w:numPr>
        <w:pPrChange w:id="571" w:author="David Herman" w:date="2013-12-02T10:26:00Z">
          <w:pPr>
            <w:pStyle w:val="Alg4"/>
            <w:numPr>
              <w:numId w:val="1557"/>
            </w:numPr>
            <w:tabs>
              <w:tab w:val="num" w:pos="360"/>
            </w:tabs>
          </w:pPr>
        </w:pPrChange>
      </w:pPr>
      <w:r>
        <w:t xml:space="preserve">Let </w:t>
      </w:r>
      <w:r>
        <w:rPr>
          <w:i/>
        </w:rPr>
        <w:t>Function</w:t>
      </w:r>
      <w:r>
        <w:t xml:space="preserve"> be the result of </w:t>
      </w:r>
      <w:proofErr w:type="gramStart"/>
      <w:r>
        <w:t>Get(</w:t>
      </w:r>
      <w:proofErr w:type="gramEnd"/>
      <w:r>
        <w:rPr>
          <w:i/>
        </w:rPr>
        <w:t>options</w:t>
      </w:r>
      <w:r>
        <w:t xml:space="preserve">, </w:t>
      </w:r>
      <w:r>
        <w:rPr>
          <w:rFonts w:ascii="Courier New" w:hAnsi="Courier New"/>
          <w:b/>
        </w:rPr>
        <w:t>"</w:t>
      </w:r>
      <w:del w:id="572" w:author="David Herman" w:date="2013-12-02T10:37:00Z">
        <w:r w:rsidDel="00F57D3F">
          <w:rPr>
            <w:rFonts w:ascii="Courier New" w:hAnsi="Courier New"/>
            <w:b/>
          </w:rPr>
          <w:delText>&lt;var&gt;</w:delText>
        </w:r>
      </w:del>
      <w:r>
        <w:rPr>
          <w:rFonts w:ascii="Courier New" w:hAnsi="Courier New"/>
          <w:b/>
        </w:rPr>
        <w:t>Function</w:t>
      </w:r>
      <w:del w:id="573" w:author="David Herman" w:date="2013-12-02T10:37:00Z">
        <w:r w:rsidDel="00F57D3F">
          <w:rPr>
            <w:rFonts w:ascii="Courier New" w:hAnsi="Courier New"/>
            <w:b/>
          </w:rPr>
          <w:delText>&lt;/var&gt;</w:delText>
        </w:r>
      </w:del>
      <w:r>
        <w:rPr>
          <w:rFonts w:ascii="Courier New" w:hAnsi="Courier New"/>
          <w:b/>
        </w:rPr>
        <w:t>"</w:t>
      </w:r>
      <w:r>
        <w:t>).</w:t>
      </w:r>
    </w:p>
    <w:p w14:paraId="5844B1A9" w14:textId="77777777" w:rsidR="00F6452B" w:rsidRDefault="00F26066" w:rsidP="00A651E7">
      <w:pPr>
        <w:pStyle w:val="Alg4"/>
        <w:numPr>
          <w:ilvl w:val="0"/>
          <w:numId w:val="52"/>
        </w:numPr>
        <w:pPrChange w:id="574" w:author="David Herman" w:date="2013-12-02T10:26:00Z">
          <w:pPr>
            <w:pStyle w:val="Alg4"/>
            <w:numPr>
              <w:numId w:val="1557"/>
            </w:numPr>
            <w:tabs>
              <w:tab w:val="num" w:pos="360"/>
            </w:tabs>
          </w:pPr>
        </w:pPrChange>
      </w:pPr>
      <w:proofErr w:type="spellStart"/>
      <w:proofErr w:type="gramStart"/>
      <w:r>
        <w:t>ReturnIfAbrupt</w:t>
      </w:r>
      <w:proofErr w:type="spellEnd"/>
      <w:r>
        <w:t>(</w:t>
      </w:r>
      <w:proofErr w:type="gramEnd"/>
      <w:r>
        <w:rPr>
          <w:i/>
        </w:rPr>
        <w:t>Function</w:t>
      </w:r>
      <w:r>
        <w:t>).</w:t>
      </w:r>
    </w:p>
    <w:p w14:paraId="5E607DAE" w14:textId="77777777" w:rsidR="00F6452B" w:rsidRDefault="00F26066" w:rsidP="00A651E7">
      <w:pPr>
        <w:pStyle w:val="Alg4"/>
        <w:numPr>
          <w:ilvl w:val="0"/>
          <w:numId w:val="52"/>
        </w:numPr>
        <w:pPrChange w:id="575" w:author="David Herman" w:date="2013-12-02T10:26:00Z">
          <w:pPr>
            <w:pStyle w:val="Alg4"/>
            <w:numPr>
              <w:numId w:val="1557"/>
            </w:numPr>
            <w:tabs>
              <w:tab w:val="num" w:pos="360"/>
            </w:tabs>
          </w:pPr>
        </w:pPrChange>
      </w:pPr>
      <w:r>
        <w:t xml:space="preserve">If </w:t>
      </w:r>
      <w:r>
        <w:rPr>
          <w:i/>
        </w:rPr>
        <w:t>Function</w:t>
      </w:r>
      <w:r>
        <w:t xml:space="preserve"> is not undefined and </w:t>
      </w:r>
      <w:proofErr w:type="spellStart"/>
      <w:proofErr w:type="gramStart"/>
      <w:r>
        <w:t>IsCallable</w:t>
      </w:r>
      <w:proofErr w:type="spellEnd"/>
      <w:r>
        <w:t>(</w:t>
      </w:r>
      <w:proofErr w:type="gramEnd"/>
      <w:r>
        <w:rPr>
          <w:i/>
        </w:rPr>
        <w:t>Function</w:t>
      </w:r>
      <w:r>
        <w:t xml:space="preserve">) is false, throw a </w:t>
      </w:r>
      <w:proofErr w:type="spellStart"/>
      <w:r>
        <w:t>TypeError</w:t>
      </w:r>
      <w:proofErr w:type="spellEnd"/>
      <w:r>
        <w:t xml:space="preserve"> exception.</w:t>
      </w:r>
    </w:p>
    <w:p w14:paraId="36C25B85" w14:textId="77777777" w:rsidR="00F6452B" w:rsidRDefault="00F26066" w:rsidP="00A651E7">
      <w:pPr>
        <w:pStyle w:val="Alg4"/>
        <w:numPr>
          <w:ilvl w:val="0"/>
          <w:numId w:val="52"/>
        </w:numPr>
        <w:pPrChange w:id="576" w:author="David Herman" w:date="2013-12-02T10:26:00Z">
          <w:pPr>
            <w:pStyle w:val="Alg4"/>
            <w:numPr>
              <w:numId w:val="1557"/>
            </w:numPr>
            <w:tabs>
              <w:tab w:val="num" w:pos="360"/>
            </w:tabs>
          </w:pPr>
        </w:pPrChange>
      </w:pPr>
      <w:r>
        <w:t xml:space="preserve">Set </w:t>
      </w:r>
      <w:r>
        <w:rPr>
          <w:i/>
        </w:rPr>
        <w:t>realm</w:t>
      </w:r>
      <w:proofErr w:type="gramStart"/>
      <w:r>
        <w:t>.[</w:t>
      </w:r>
      <w:proofErr w:type="gramEnd"/>
      <w:r>
        <w:t>[</w:t>
      </w:r>
      <w:proofErr w:type="spellStart"/>
      <w:r>
        <w:t>FunctionHook</w:t>
      </w:r>
      <w:proofErr w:type="spellEnd"/>
      <w:r>
        <w:t xml:space="preserve">]] to </w:t>
      </w:r>
      <w:r>
        <w:rPr>
          <w:i/>
        </w:rPr>
        <w:t>Function</w:t>
      </w:r>
      <w:r>
        <w:t>.</w:t>
      </w:r>
    </w:p>
    <w:p w14:paraId="593DD8F4" w14:textId="77777777" w:rsidR="00F6452B" w:rsidRDefault="00F26066" w:rsidP="00A651E7">
      <w:pPr>
        <w:pStyle w:val="Alg4"/>
        <w:numPr>
          <w:ilvl w:val="0"/>
          <w:numId w:val="52"/>
        </w:numPr>
        <w:pPrChange w:id="577" w:author="David Herman" w:date="2013-12-02T10:26:00Z">
          <w:pPr>
            <w:pStyle w:val="Alg4"/>
            <w:numPr>
              <w:numId w:val="1557"/>
            </w:numPr>
            <w:tabs>
              <w:tab w:val="num" w:pos="360"/>
            </w:tabs>
          </w:pPr>
        </w:pPrChange>
      </w:pPr>
      <w:r>
        <w:t xml:space="preserve">Set </w:t>
      </w:r>
      <w:proofErr w:type="spellStart"/>
      <w:r>
        <w:rPr>
          <w:i/>
        </w:rPr>
        <w:t>realmObject</w:t>
      </w:r>
      <w:proofErr w:type="spellEnd"/>
      <w:proofErr w:type="gramStart"/>
      <w:r>
        <w:t>.[</w:t>
      </w:r>
      <w:proofErr w:type="gramEnd"/>
      <w:r>
        <w:t xml:space="preserve">[Realm]] to </w:t>
      </w:r>
      <w:r>
        <w:rPr>
          <w:i/>
        </w:rPr>
        <w:t>realm</w:t>
      </w:r>
      <w:r>
        <w:t>.</w:t>
      </w:r>
    </w:p>
    <w:p w14:paraId="34B8E81A" w14:textId="77777777" w:rsidR="00F6452B" w:rsidRDefault="00F26066" w:rsidP="00A651E7">
      <w:pPr>
        <w:pStyle w:val="Alg4"/>
        <w:numPr>
          <w:ilvl w:val="0"/>
          <w:numId w:val="52"/>
        </w:numPr>
        <w:pPrChange w:id="578" w:author="David Herman" w:date="2013-12-02T10:26:00Z">
          <w:pPr>
            <w:pStyle w:val="Alg4"/>
            <w:numPr>
              <w:numId w:val="1557"/>
            </w:numPr>
            <w:tabs>
              <w:tab w:val="num" w:pos="360"/>
            </w:tabs>
          </w:pPr>
        </w:pPrChange>
      </w:pPr>
      <w:r>
        <w:t xml:space="preserve">If </w:t>
      </w:r>
      <w:r>
        <w:rPr>
          <w:i/>
        </w:rPr>
        <w:t>initializer</w:t>
      </w:r>
      <w:r>
        <w:t xml:space="preserve"> is not undefined, then</w:t>
      </w:r>
    </w:p>
    <w:p w14:paraId="34ACF0A8" w14:textId="77777777" w:rsidR="00F6452B" w:rsidRDefault="00F26066" w:rsidP="00A651E7">
      <w:pPr>
        <w:pStyle w:val="Alg4"/>
        <w:numPr>
          <w:ilvl w:val="1"/>
          <w:numId w:val="52"/>
        </w:numPr>
        <w:pPrChange w:id="579" w:author="David Herman" w:date="2013-12-02T10:26:00Z">
          <w:pPr>
            <w:pStyle w:val="Alg4"/>
            <w:numPr>
              <w:ilvl w:val="1"/>
              <w:numId w:val="1557"/>
            </w:numPr>
            <w:tabs>
              <w:tab w:val="num" w:pos="360"/>
            </w:tabs>
          </w:pPr>
        </w:pPrChange>
      </w:pPr>
      <w:r>
        <w:t xml:space="preserve">If </w:t>
      </w:r>
      <w:proofErr w:type="spellStart"/>
      <w:proofErr w:type="gramStart"/>
      <w:r>
        <w:t>IsCallable</w:t>
      </w:r>
      <w:proofErr w:type="spellEnd"/>
      <w:r>
        <w:t>(</w:t>
      </w:r>
      <w:proofErr w:type="gramEnd"/>
      <w:r>
        <w:rPr>
          <w:i/>
        </w:rPr>
        <w:t>initializer</w:t>
      </w:r>
      <w:r>
        <w:t xml:space="preserve">) is false, throw a </w:t>
      </w:r>
      <w:proofErr w:type="spellStart"/>
      <w:r>
        <w:t>TypeError</w:t>
      </w:r>
      <w:proofErr w:type="spellEnd"/>
      <w:r>
        <w:t xml:space="preserve"> exception.</w:t>
      </w:r>
    </w:p>
    <w:p w14:paraId="6999343F" w14:textId="77777777" w:rsidR="00F6452B" w:rsidRDefault="00F26066" w:rsidP="00A651E7">
      <w:pPr>
        <w:pStyle w:val="Alg4"/>
        <w:numPr>
          <w:ilvl w:val="1"/>
          <w:numId w:val="52"/>
        </w:numPr>
        <w:pPrChange w:id="580" w:author="David Herman" w:date="2013-12-02T10:26:00Z">
          <w:pPr>
            <w:pStyle w:val="Alg4"/>
            <w:numPr>
              <w:ilvl w:val="1"/>
              <w:numId w:val="1557"/>
            </w:numPr>
            <w:tabs>
              <w:tab w:val="num" w:pos="360"/>
            </w:tabs>
          </w:pPr>
        </w:pPrChange>
      </w:pPr>
      <w:r>
        <w:t xml:space="preserve">Let </w:t>
      </w:r>
      <w:proofErr w:type="spellStart"/>
      <w:r>
        <w:rPr>
          <w:i/>
        </w:rPr>
        <w:t>builtins</w:t>
      </w:r>
      <w:proofErr w:type="spellEnd"/>
      <w:r>
        <w:t xml:space="preserve"> be the result of calling </w:t>
      </w:r>
      <w:proofErr w:type="spellStart"/>
      <w:proofErr w:type="gramStart"/>
      <w:r>
        <w:t>ObjectCreate</w:t>
      </w:r>
      <w:proofErr w:type="spellEnd"/>
      <w:r>
        <w:t>(</w:t>
      </w:r>
      <w:proofErr w:type="gramEnd"/>
      <w:r>
        <w:t>%</w:t>
      </w:r>
      <w:proofErr w:type="spellStart"/>
      <w:r>
        <w:t>ObjectPrototype</w:t>
      </w:r>
      <w:proofErr w:type="spellEnd"/>
      <w:r>
        <w:t>%, ()).</w:t>
      </w:r>
    </w:p>
    <w:p w14:paraId="35763F36" w14:textId="77777777" w:rsidR="00F6452B" w:rsidRDefault="00F26066" w:rsidP="00A651E7">
      <w:pPr>
        <w:pStyle w:val="Alg4"/>
        <w:numPr>
          <w:ilvl w:val="1"/>
          <w:numId w:val="52"/>
        </w:numPr>
        <w:pPrChange w:id="581" w:author="David Herman" w:date="2013-12-02T10:26:00Z">
          <w:pPr>
            <w:pStyle w:val="Alg4"/>
            <w:numPr>
              <w:ilvl w:val="1"/>
              <w:numId w:val="1557"/>
            </w:numPr>
            <w:tabs>
              <w:tab w:val="num" w:pos="360"/>
            </w:tabs>
          </w:pPr>
        </w:pPrChange>
      </w:pPr>
      <w:r>
        <w:t xml:space="preserve">Call the </w:t>
      </w:r>
      <w:proofErr w:type="spellStart"/>
      <w:r>
        <w:t>DefineBuiltinProperties</w:t>
      </w:r>
      <w:proofErr w:type="spellEnd"/>
      <w:r>
        <w:t xml:space="preserve"> abstract operation passing </w:t>
      </w:r>
      <w:r>
        <w:rPr>
          <w:i/>
        </w:rPr>
        <w:t>realm</w:t>
      </w:r>
      <w:r>
        <w:t xml:space="preserve"> and </w:t>
      </w:r>
      <w:proofErr w:type="spellStart"/>
      <w:r>
        <w:rPr>
          <w:i/>
        </w:rPr>
        <w:t>builtins</w:t>
      </w:r>
      <w:proofErr w:type="spellEnd"/>
      <w:r>
        <w:t xml:space="preserve"> as arguments.</w:t>
      </w:r>
    </w:p>
    <w:p w14:paraId="1463CACB" w14:textId="77777777" w:rsidR="00F6452B" w:rsidRDefault="00F26066" w:rsidP="00A651E7">
      <w:pPr>
        <w:pStyle w:val="Alg4"/>
        <w:numPr>
          <w:ilvl w:val="1"/>
          <w:numId w:val="52"/>
        </w:numPr>
        <w:pPrChange w:id="582" w:author="David Herman" w:date="2013-12-02T10:26:00Z">
          <w:pPr>
            <w:pStyle w:val="Alg4"/>
            <w:numPr>
              <w:ilvl w:val="1"/>
              <w:numId w:val="1557"/>
            </w:numPr>
            <w:tabs>
              <w:tab w:val="num" w:pos="360"/>
            </w:tabs>
          </w:pPr>
        </w:pPrChange>
      </w:pPr>
      <w:r>
        <w:t xml:space="preserve">Let </w:t>
      </w:r>
      <w:r>
        <w:rPr>
          <w:i/>
        </w:rPr>
        <w:t>status</w:t>
      </w:r>
      <w:r>
        <w:t xml:space="preserve"> be the result of calling the [[Call]] internal method of the </w:t>
      </w:r>
      <w:r>
        <w:rPr>
          <w:i/>
        </w:rPr>
        <w:t>initializer</w:t>
      </w:r>
      <w:r>
        <w:t xml:space="preserve"> function, passing </w:t>
      </w:r>
      <w:proofErr w:type="spellStart"/>
      <w:r>
        <w:rPr>
          <w:i/>
        </w:rPr>
        <w:t>realmObject</w:t>
      </w:r>
      <w:proofErr w:type="spellEnd"/>
      <w:r>
        <w:t xml:space="preserve"> as </w:t>
      </w:r>
      <w:proofErr w:type="gramStart"/>
      <w:r>
        <w:t xml:space="preserve">the </w:t>
      </w:r>
      <w:r>
        <w:rPr>
          <w:b/>
        </w:rPr>
        <w:t>this</w:t>
      </w:r>
      <w:proofErr w:type="gramEnd"/>
      <w:r>
        <w:t xml:space="preserve"> value and </w:t>
      </w:r>
      <w:proofErr w:type="spellStart"/>
      <w:r>
        <w:rPr>
          <w:i/>
        </w:rPr>
        <w:t>builtins</w:t>
      </w:r>
      <w:proofErr w:type="spellEnd"/>
      <w:r>
        <w:t xml:space="preserve"> as the single argument.</w:t>
      </w:r>
    </w:p>
    <w:p w14:paraId="53678EDC" w14:textId="77777777" w:rsidR="00F6452B" w:rsidRDefault="00F26066" w:rsidP="00A651E7">
      <w:pPr>
        <w:pStyle w:val="Alg4"/>
        <w:numPr>
          <w:ilvl w:val="1"/>
          <w:numId w:val="52"/>
        </w:numPr>
        <w:pPrChange w:id="583" w:author="David Herman" w:date="2013-12-02T10:26:00Z">
          <w:pPr>
            <w:pStyle w:val="Alg4"/>
            <w:numPr>
              <w:ilvl w:val="1"/>
              <w:numId w:val="1557"/>
            </w:numPr>
            <w:tabs>
              <w:tab w:val="num" w:pos="360"/>
            </w:tabs>
          </w:pPr>
        </w:pPrChange>
      </w:pPr>
      <w:proofErr w:type="spellStart"/>
      <w:proofErr w:type="gramStart"/>
      <w:r>
        <w:t>ReturnIfAbrupt</w:t>
      </w:r>
      <w:proofErr w:type="spellEnd"/>
      <w:r>
        <w:t>(</w:t>
      </w:r>
      <w:proofErr w:type="gramEnd"/>
      <w:r>
        <w:rPr>
          <w:i/>
        </w:rPr>
        <w:t>status</w:t>
      </w:r>
      <w:r>
        <w:t>).</w:t>
      </w:r>
    </w:p>
    <w:p w14:paraId="46E061D7" w14:textId="77777777" w:rsidR="00F6452B" w:rsidRDefault="00F26066" w:rsidP="00A651E7">
      <w:pPr>
        <w:pStyle w:val="Alg4"/>
        <w:numPr>
          <w:ilvl w:val="0"/>
          <w:numId w:val="52"/>
        </w:numPr>
        <w:spacing w:after="240"/>
        <w:contextualSpacing/>
        <w:pPrChange w:id="584" w:author="David Herman" w:date="2013-12-02T10:26:00Z">
          <w:pPr>
            <w:pStyle w:val="Alg4"/>
            <w:numPr>
              <w:numId w:val="1557"/>
            </w:numPr>
            <w:tabs>
              <w:tab w:val="num" w:pos="360"/>
            </w:tabs>
            <w:spacing w:after="240"/>
            <w:contextualSpacing/>
          </w:pPr>
        </w:pPrChange>
      </w:pPr>
      <w:r>
        <w:t xml:space="preserve">Return </w:t>
      </w:r>
      <w:proofErr w:type="spellStart"/>
      <w:r>
        <w:rPr>
          <w:i/>
        </w:rPr>
        <w:t>realmObject</w:t>
      </w:r>
      <w:proofErr w:type="spellEnd"/>
      <w:r>
        <w:t>.</w:t>
      </w:r>
    </w:p>
    <w:p w14:paraId="29165FBB" w14:textId="77777777" w:rsidR="00F6452B" w:rsidRDefault="00F26066">
      <w:pPr>
        <w:pStyle w:val="Heading3"/>
      </w:pPr>
      <w:r>
        <w:lastRenderedPageBreak/>
        <w:t>Properties of the Realm Prototype Object</w:t>
      </w:r>
    </w:p>
    <w:p w14:paraId="5A634E9E" w14:textId="77777777" w:rsidR="00F6452B" w:rsidRDefault="00F26066">
      <w:pPr>
        <w:pStyle w:val="Heading4"/>
      </w:pPr>
      <w:proofErr w:type="spellStart"/>
      <w:r>
        <w:t>Realm.prototype.global</w:t>
      </w:r>
      <w:proofErr w:type="spellEnd"/>
    </w:p>
    <w:p w14:paraId="2ECBDA64" w14:textId="77777777" w:rsidR="00F6452B" w:rsidRDefault="00F26066">
      <w:proofErr w:type="spellStart"/>
      <w:r>
        <w:rPr>
          <w:rFonts w:ascii="Courier New" w:hAnsi="Courier New"/>
          <w:b/>
        </w:rPr>
        <w:t>Realm.prototype.global</w:t>
      </w:r>
      <w:proofErr w:type="spellEnd"/>
      <w:r>
        <w:t xml:space="preserve"> is an </w:t>
      </w:r>
      <w:proofErr w:type="spellStart"/>
      <w:r>
        <w:t>accessor</w:t>
      </w:r>
      <w:proofErr w:type="spellEnd"/>
      <w:r>
        <w:t xml:space="preserve"> property whose set </w:t>
      </w:r>
      <w:proofErr w:type="spellStart"/>
      <w:r>
        <w:t>accessor</w:t>
      </w:r>
      <w:proofErr w:type="spellEnd"/>
      <w:r>
        <w:t xml:space="preserve"> function is undefined. Its get </w:t>
      </w:r>
      <w:proofErr w:type="spellStart"/>
      <w:r>
        <w:t>accessor</w:t>
      </w:r>
      <w:proofErr w:type="spellEnd"/>
      <w:r>
        <w:t xml:space="preserve"> function performs the following steps:</w:t>
      </w:r>
    </w:p>
    <w:p w14:paraId="5D8603BF" w14:textId="77777777" w:rsidR="00F6452B" w:rsidRDefault="00F26066" w:rsidP="00A651E7">
      <w:pPr>
        <w:pStyle w:val="Alg4"/>
        <w:numPr>
          <w:ilvl w:val="0"/>
          <w:numId w:val="53"/>
        </w:numPr>
        <w:pPrChange w:id="585" w:author="David Herman" w:date="2013-12-02T10:26:00Z">
          <w:pPr>
            <w:pStyle w:val="Alg4"/>
            <w:numPr>
              <w:numId w:val="1558"/>
            </w:numPr>
            <w:tabs>
              <w:tab w:val="num" w:pos="360"/>
            </w:tabs>
          </w:pPr>
        </w:pPrChange>
      </w:pPr>
      <w:r>
        <w:t xml:space="preserve">Let </w:t>
      </w:r>
      <w:proofErr w:type="spellStart"/>
      <w:r>
        <w:rPr>
          <w:i/>
        </w:rPr>
        <w:t>realmObject</w:t>
      </w:r>
      <w:proofErr w:type="spellEnd"/>
      <w:r>
        <w:t xml:space="preserve"> be this Realm object.</w:t>
      </w:r>
    </w:p>
    <w:p w14:paraId="794A92EC" w14:textId="77777777" w:rsidR="00F6452B" w:rsidRDefault="00F26066" w:rsidP="00A651E7">
      <w:pPr>
        <w:pStyle w:val="Alg4"/>
        <w:numPr>
          <w:ilvl w:val="0"/>
          <w:numId w:val="53"/>
        </w:numPr>
        <w:pPrChange w:id="586" w:author="David Herman" w:date="2013-12-02T10:26:00Z">
          <w:pPr>
            <w:pStyle w:val="Alg4"/>
            <w:numPr>
              <w:numId w:val="1558"/>
            </w:numPr>
            <w:tabs>
              <w:tab w:val="num" w:pos="360"/>
            </w:tabs>
          </w:pPr>
        </w:pPrChange>
      </w:pPr>
      <w:r>
        <w:t xml:space="preserve">If </w:t>
      </w:r>
      <w:proofErr w:type="gramStart"/>
      <w:r>
        <w:t>Type(</w:t>
      </w:r>
      <w:proofErr w:type="spellStart"/>
      <w:proofErr w:type="gramEnd"/>
      <w:r>
        <w:rPr>
          <w:i/>
        </w:rPr>
        <w:t>realmObject</w:t>
      </w:r>
      <w:proofErr w:type="spellEnd"/>
      <w:r>
        <w:t xml:space="preserve">) is not Object or </w:t>
      </w:r>
      <w:proofErr w:type="spellStart"/>
      <w:r>
        <w:rPr>
          <w:i/>
        </w:rPr>
        <w:t>realmObject</w:t>
      </w:r>
      <w:proofErr w:type="spellEnd"/>
      <w:r>
        <w:t xml:space="preserve"> does not have all the internal properties of a Realm object, throw a </w:t>
      </w:r>
      <w:proofErr w:type="spellStart"/>
      <w:r>
        <w:t>TypeError</w:t>
      </w:r>
      <w:proofErr w:type="spellEnd"/>
      <w:r>
        <w:t xml:space="preserve"> exception.</w:t>
      </w:r>
    </w:p>
    <w:p w14:paraId="3CF34E16" w14:textId="77777777" w:rsidR="00F6452B" w:rsidRDefault="00F26066" w:rsidP="00A651E7">
      <w:pPr>
        <w:pStyle w:val="Alg4"/>
        <w:numPr>
          <w:ilvl w:val="0"/>
          <w:numId w:val="53"/>
        </w:numPr>
        <w:spacing w:after="240"/>
        <w:contextualSpacing/>
        <w:pPrChange w:id="587" w:author="David Herman" w:date="2013-12-02T10:26:00Z">
          <w:pPr>
            <w:pStyle w:val="Alg4"/>
            <w:numPr>
              <w:numId w:val="1558"/>
            </w:numPr>
            <w:tabs>
              <w:tab w:val="num" w:pos="360"/>
            </w:tabs>
            <w:spacing w:after="240"/>
            <w:contextualSpacing/>
          </w:pPr>
        </w:pPrChange>
      </w:pPr>
      <w:r>
        <w:t xml:space="preserve">Return </w:t>
      </w:r>
      <w:proofErr w:type="spellStart"/>
      <w:r>
        <w:rPr>
          <w:i/>
        </w:rPr>
        <w:t>realmObject</w:t>
      </w:r>
      <w:proofErr w:type="spellEnd"/>
      <w:proofErr w:type="gramStart"/>
      <w:r>
        <w:t>.[</w:t>
      </w:r>
      <w:proofErr w:type="gramEnd"/>
      <w:r>
        <w:t>[Realm]].[[</w:t>
      </w:r>
      <w:proofErr w:type="spellStart"/>
      <w:r>
        <w:t>globalThis</w:t>
      </w:r>
      <w:proofErr w:type="spellEnd"/>
      <w:r>
        <w:t>]].</w:t>
      </w:r>
    </w:p>
    <w:p w14:paraId="5D0780A0" w14:textId="77777777" w:rsidR="00F6452B" w:rsidRDefault="00F26066">
      <w:pPr>
        <w:pStyle w:val="Heading4"/>
      </w:pPr>
      <w:proofErr w:type="spellStart"/>
      <w:r>
        <w:t>Realm.prototype.eval</w:t>
      </w:r>
      <w:proofErr w:type="spellEnd"/>
      <w:r>
        <w:t xml:space="preserve"> </w:t>
      </w:r>
      <w:proofErr w:type="gramStart"/>
      <w:r>
        <w:t>( source</w:t>
      </w:r>
      <w:proofErr w:type="gramEnd"/>
      <w:r>
        <w:t xml:space="preserve"> )</w:t>
      </w:r>
    </w:p>
    <w:p w14:paraId="03DE63C7" w14:textId="77777777" w:rsidR="00F6452B" w:rsidRDefault="00F26066">
      <w:r>
        <w:t>The following steps are taken:</w:t>
      </w:r>
    </w:p>
    <w:p w14:paraId="05A6811E" w14:textId="77777777" w:rsidR="00F6452B" w:rsidRDefault="00F26066" w:rsidP="00A651E7">
      <w:pPr>
        <w:pStyle w:val="Alg4"/>
        <w:numPr>
          <w:ilvl w:val="0"/>
          <w:numId w:val="54"/>
        </w:numPr>
        <w:pPrChange w:id="588" w:author="David Herman" w:date="2013-12-02T10:26:00Z">
          <w:pPr>
            <w:pStyle w:val="Alg4"/>
            <w:numPr>
              <w:numId w:val="1559"/>
            </w:numPr>
            <w:tabs>
              <w:tab w:val="num" w:pos="360"/>
            </w:tabs>
          </w:pPr>
        </w:pPrChange>
      </w:pPr>
      <w:r>
        <w:t xml:space="preserve">Let </w:t>
      </w:r>
      <w:proofErr w:type="spellStart"/>
      <w:r>
        <w:rPr>
          <w:i/>
        </w:rPr>
        <w:t>realmObject</w:t>
      </w:r>
      <w:proofErr w:type="spellEnd"/>
      <w:r>
        <w:t xml:space="preserve"> be this Realm object.</w:t>
      </w:r>
    </w:p>
    <w:p w14:paraId="5FB41BBC" w14:textId="77777777" w:rsidR="00F6452B" w:rsidRDefault="00F26066" w:rsidP="00A651E7">
      <w:pPr>
        <w:pStyle w:val="Alg4"/>
        <w:numPr>
          <w:ilvl w:val="0"/>
          <w:numId w:val="54"/>
        </w:numPr>
        <w:pPrChange w:id="589" w:author="David Herman" w:date="2013-12-02T10:26:00Z">
          <w:pPr>
            <w:pStyle w:val="Alg4"/>
            <w:numPr>
              <w:numId w:val="1559"/>
            </w:numPr>
            <w:tabs>
              <w:tab w:val="num" w:pos="360"/>
            </w:tabs>
          </w:pPr>
        </w:pPrChange>
      </w:pPr>
      <w:r>
        <w:t xml:space="preserve">If </w:t>
      </w:r>
      <w:proofErr w:type="gramStart"/>
      <w:r>
        <w:t>Type(</w:t>
      </w:r>
      <w:proofErr w:type="spellStart"/>
      <w:proofErr w:type="gramEnd"/>
      <w:r>
        <w:rPr>
          <w:i/>
        </w:rPr>
        <w:t>realmObject</w:t>
      </w:r>
      <w:proofErr w:type="spellEnd"/>
      <w:r>
        <w:t xml:space="preserve">) is not Object or </w:t>
      </w:r>
      <w:proofErr w:type="spellStart"/>
      <w:r>
        <w:rPr>
          <w:i/>
        </w:rPr>
        <w:t>realmObject</w:t>
      </w:r>
      <w:proofErr w:type="spellEnd"/>
      <w:r>
        <w:t xml:space="preserve"> does not have all the internal properties of a Realm object, throw a </w:t>
      </w:r>
      <w:proofErr w:type="spellStart"/>
      <w:r>
        <w:t>TypeError</w:t>
      </w:r>
      <w:proofErr w:type="spellEnd"/>
      <w:r>
        <w:t xml:space="preserve"> exception.</w:t>
      </w:r>
    </w:p>
    <w:p w14:paraId="1B98F236" w14:textId="77777777" w:rsidR="00F6452B" w:rsidRDefault="00F26066" w:rsidP="00A651E7">
      <w:pPr>
        <w:pStyle w:val="Alg4"/>
        <w:numPr>
          <w:ilvl w:val="0"/>
          <w:numId w:val="54"/>
        </w:numPr>
        <w:spacing w:after="240"/>
        <w:contextualSpacing/>
        <w:pPrChange w:id="590" w:author="David Herman" w:date="2013-12-02T10:26:00Z">
          <w:pPr>
            <w:pStyle w:val="Alg4"/>
            <w:numPr>
              <w:numId w:val="1559"/>
            </w:numPr>
            <w:tabs>
              <w:tab w:val="num" w:pos="360"/>
            </w:tabs>
            <w:spacing w:after="240"/>
            <w:contextualSpacing/>
          </w:pPr>
        </w:pPrChange>
      </w:pPr>
      <w:r>
        <w:t xml:space="preserve">Return the result of calling the </w:t>
      </w:r>
      <w:proofErr w:type="spellStart"/>
      <w:r>
        <w:t>IndirectEval</w:t>
      </w:r>
      <w:proofErr w:type="spellEnd"/>
      <w:r>
        <w:t xml:space="preserve"> abstract operation passing </w:t>
      </w:r>
      <w:proofErr w:type="spellStart"/>
      <w:r>
        <w:rPr>
          <w:i/>
        </w:rPr>
        <w:t>realmObject</w:t>
      </w:r>
      <w:proofErr w:type="spellEnd"/>
      <w:proofErr w:type="gramStart"/>
      <w:r>
        <w:t>.[</w:t>
      </w:r>
      <w:proofErr w:type="gramEnd"/>
      <w:r>
        <w:t xml:space="preserve">[Realm]] and </w:t>
      </w:r>
      <w:r>
        <w:rPr>
          <w:i/>
        </w:rPr>
        <w:t>source</w:t>
      </w:r>
      <w:r>
        <w:t xml:space="preserve"> as arguments.</w:t>
      </w:r>
    </w:p>
    <w:p w14:paraId="5590BF35" w14:textId="77777777" w:rsidR="00F6452B" w:rsidRDefault="00F26066">
      <w:pPr>
        <w:pStyle w:val="Heading4"/>
      </w:pPr>
      <w:r>
        <w:t xml:space="preserve">Realm </w:t>
      </w:r>
      <w:proofErr w:type="gramStart"/>
      <w:r>
        <w:t>[ @@create</w:t>
      </w:r>
      <w:proofErr w:type="gramEnd"/>
      <w:r>
        <w:t xml:space="preserve"> ] ( )</w:t>
      </w:r>
    </w:p>
    <w:p w14:paraId="2D0439EF" w14:textId="77777777" w:rsidR="00F6452B" w:rsidRDefault="00F26066">
      <w:r>
        <w:t xml:space="preserve">The @@create method of the </w:t>
      </w:r>
      <w:proofErr w:type="spellStart"/>
      <w:r>
        <w:t>builtin</w:t>
      </w:r>
      <w:proofErr w:type="spellEnd"/>
      <w:r>
        <w:t xml:space="preserve"> Realm constructor performs the following steps:</w:t>
      </w:r>
    </w:p>
    <w:p w14:paraId="162F4BF6" w14:textId="77777777" w:rsidR="00F6452B" w:rsidRDefault="00F26066" w:rsidP="00A651E7">
      <w:pPr>
        <w:pStyle w:val="Alg4"/>
        <w:numPr>
          <w:ilvl w:val="0"/>
          <w:numId w:val="55"/>
        </w:numPr>
        <w:pPrChange w:id="591" w:author="David Herman" w:date="2013-12-02T10:26:00Z">
          <w:pPr>
            <w:pStyle w:val="Alg4"/>
            <w:numPr>
              <w:numId w:val="1560"/>
            </w:numPr>
            <w:tabs>
              <w:tab w:val="num" w:pos="360"/>
            </w:tabs>
          </w:pPr>
        </w:pPrChange>
      </w:pPr>
      <w:r>
        <w:t xml:space="preserve">Let </w:t>
      </w:r>
      <w:r>
        <w:rPr>
          <w:i/>
        </w:rPr>
        <w:t>F</w:t>
      </w:r>
      <w:r>
        <w:t xml:space="preserve"> be </w:t>
      </w:r>
      <w:proofErr w:type="gramStart"/>
      <w:r>
        <w:t xml:space="preserve">the </w:t>
      </w:r>
      <w:r>
        <w:rPr>
          <w:b/>
        </w:rPr>
        <w:t>this</w:t>
      </w:r>
      <w:proofErr w:type="gramEnd"/>
      <w:r>
        <w:t xml:space="preserve"> value.</w:t>
      </w:r>
    </w:p>
    <w:p w14:paraId="2F81D072" w14:textId="77777777" w:rsidR="00F6452B" w:rsidRDefault="00F26066" w:rsidP="00A651E7">
      <w:pPr>
        <w:pStyle w:val="Alg4"/>
        <w:numPr>
          <w:ilvl w:val="0"/>
          <w:numId w:val="55"/>
        </w:numPr>
        <w:pPrChange w:id="592" w:author="David Herman" w:date="2013-12-02T10:26:00Z">
          <w:pPr>
            <w:pStyle w:val="Alg4"/>
            <w:numPr>
              <w:numId w:val="1560"/>
            </w:numPr>
            <w:tabs>
              <w:tab w:val="num" w:pos="360"/>
            </w:tabs>
          </w:pPr>
        </w:pPrChange>
      </w:pPr>
      <w:r>
        <w:t xml:space="preserve">Let </w:t>
      </w:r>
      <w:proofErr w:type="spellStart"/>
      <w:r>
        <w:rPr>
          <w:i/>
        </w:rPr>
        <w:t>realmObject</w:t>
      </w:r>
      <w:proofErr w:type="spellEnd"/>
      <w:r>
        <w:t xml:space="preserve"> be the result of calling </w:t>
      </w:r>
      <w:proofErr w:type="spellStart"/>
      <w:proofErr w:type="gramStart"/>
      <w:r>
        <w:t>OrdinaryCreateFromConstructor</w:t>
      </w:r>
      <w:proofErr w:type="spellEnd"/>
      <w:r>
        <w:t>(</w:t>
      </w:r>
      <w:proofErr w:type="gramEnd"/>
      <w:r>
        <w:rPr>
          <w:i/>
        </w:rPr>
        <w:t>F</w:t>
      </w:r>
      <w:r>
        <w:t>, "%</w:t>
      </w:r>
      <w:proofErr w:type="spellStart"/>
      <w:r>
        <w:t>RealmPrototype</w:t>
      </w:r>
      <w:proofErr w:type="spellEnd"/>
      <w:r>
        <w:t>%", ([[Realm]])).</w:t>
      </w:r>
    </w:p>
    <w:p w14:paraId="2226621C" w14:textId="77777777" w:rsidR="00F6452B" w:rsidRDefault="00F26066" w:rsidP="00A651E7">
      <w:pPr>
        <w:pStyle w:val="Alg4"/>
        <w:numPr>
          <w:ilvl w:val="0"/>
          <w:numId w:val="55"/>
        </w:numPr>
        <w:spacing w:after="240"/>
        <w:contextualSpacing/>
        <w:pPrChange w:id="593" w:author="David Herman" w:date="2013-12-02T10:26:00Z">
          <w:pPr>
            <w:pStyle w:val="Alg4"/>
            <w:numPr>
              <w:numId w:val="1560"/>
            </w:numPr>
            <w:tabs>
              <w:tab w:val="num" w:pos="360"/>
            </w:tabs>
            <w:spacing w:after="240"/>
            <w:contextualSpacing/>
          </w:pPr>
        </w:pPrChange>
      </w:pPr>
      <w:r>
        <w:t>Return realm.</w:t>
      </w:r>
    </w:p>
    <w:p w14:paraId="358E8498" w14:textId="77777777" w:rsidR="00F6452B" w:rsidRDefault="00F26066">
      <w:pPr>
        <w:pStyle w:val="Heading2"/>
      </w:pPr>
      <w:r>
        <w:t>Loader Objects</w:t>
      </w:r>
    </w:p>
    <w:p w14:paraId="37818C71" w14:textId="77777777" w:rsidR="00F6452B" w:rsidRDefault="00F26066">
      <w:pPr>
        <w:rPr>
          <w:ins w:id="594" w:author="David Herman" w:date="2013-12-02T10:31:00Z"/>
        </w:rPr>
      </w:pPr>
      <w:r>
        <w:t>Each Loader object has the following internal slots:</w:t>
      </w:r>
    </w:p>
    <w:tbl>
      <w:tblPr>
        <w:tblStyle w:val="TableGrid"/>
        <w:tblW w:w="0" w:type="auto"/>
        <w:tblLook w:val="04A0" w:firstRow="1" w:lastRow="0" w:firstColumn="1" w:lastColumn="0" w:noHBand="0" w:noVBand="1"/>
      </w:tblPr>
      <w:tblGrid>
        <w:gridCol w:w="3479"/>
        <w:gridCol w:w="5377"/>
      </w:tblGrid>
      <w:tr w:rsidR="00871484" w14:paraId="0B69EA82" w14:textId="77777777" w:rsidTr="00871484">
        <w:trPr>
          <w:ins w:id="595" w:author="David Herman" w:date="2013-12-02T10:31:00Z"/>
        </w:trPr>
        <w:tc>
          <w:tcPr>
            <w:tcW w:w="4428" w:type="dxa"/>
          </w:tcPr>
          <w:p w14:paraId="6234A31B" w14:textId="5B06C095" w:rsidR="00871484" w:rsidRDefault="00871484">
            <w:pPr>
              <w:rPr>
                <w:ins w:id="596" w:author="David Herman" w:date="2013-12-02T10:31:00Z"/>
              </w:rPr>
            </w:pPr>
            <w:proofErr w:type="gramStart"/>
            <w:ins w:id="597" w:author="David Herman" w:date="2013-12-02T10:31:00Z">
              <w:r>
                <w:t>loader</w:t>
              </w:r>
              <w:proofErr w:type="gramEnd"/>
              <w:r>
                <w:t>.[[Realm]]</w:t>
              </w:r>
            </w:ins>
          </w:p>
        </w:tc>
        <w:tc>
          <w:tcPr>
            <w:tcW w:w="4428" w:type="dxa"/>
          </w:tcPr>
          <w:p w14:paraId="18623A79" w14:textId="7D736CF1" w:rsidR="00871484" w:rsidRDefault="00871484">
            <w:pPr>
              <w:rPr>
                <w:ins w:id="598" w:author="David Herman" w:date="2013-12-02T10:31:00Z"/>
              </w:rPr>
            </w:pPr>
            <w:ins w:id="599" w:author="David Herman" w:date="2013-12-02T10:32:00Z">
              <w:r>
                <w:t>The Realm associated with the loader. All scripts and modules evaluated by the loader run in the scope of the global object associated with this Realm.</w:t>
              </w:r>
            </w:ins>
          </w:p>
        </w:tc>
      </w:tr>
      <w:tr w:rsidR="00871484" w14:paraId="47C3513B" w14:textId="77777777" w:rsidTr="00871484">
        <w:trPr>
          <w:ins w:id="600" w:author="David Herman" w:date="2013-12-02T10:31:00Z"/>
        </w:trPr>
        <w:tc>
          <w:tcPr>
            <w:tcW w:w="4428" w:type="dxa"/>
          </w:tcPr>
          <w:p w14:paraId="795639B1" w14:textId="089A9631" w:rsidR="00871484" w:rsidRDefault="00871484">
            <w:pPr>
              <w:rPr>
                <w:ins w:id="601" w:author="David Herman" w:date="2013-12-02T10:31:00Z"/>
              </w:rPr>
            </w:pPr>
            <w:proofErr w:type="gramStart"/>
            <w:ins w:id="602" w:author="David Herman" w:date="2013-12-02T10:31:00Z">
              <w:r>
                <w:t>loader</w:t>
              </w:r>
              <w:proofErr w:type="gramEnd"/>
              <w:r>
                <w:t>.[[Modules]]</w:t>
              </w:r>
            </w:ins>
          </w:p>
        </w:tc>
        <w:tc>
          <w:tcPr>
            <w:tcW w:w="4428" w:type="dxa"/>
          </w:tcPr>
          <w:p w14:paraId="084B5B04" w14:textId="77777777" w:rsidR="00871484" w:rsidRDefault="00871484" w:rsidP="00871484">
            <w:pPr>
              <w:rPr>
                <w:ins w:id="603" w:author="David Herman" w:date="2013-12-02T10:32:00Z"/>
              </w:rPr>
            </w:pPr>
            <w:ins w:id="604" w:author="David Herman" w:date="2013-12-02T10:32:00Z">
              <w:r>
                <w:t>A List of Module Records: the module registry.</w:t>
              </w:r>
            </w:ins>
          </w:p>
          <w:p w14:paraId="7BF02B8A" w14:textId="4DEF5EED" w:rsidR="00871484" w:rsidRDefault="00871484" w:rsidP="00871484">
            <w:pPr>
              <w:rPr>
                <w:ins w:id="605" w:author="David Herman" w:date="2013-12-02T10:31:00Z"/>
              </w:rPr>
            </w:pPr>
            <w:ins w:id="606" w:author="David Herman" w:date="2013-12-02T10:32:00Z">
              <w:r>
                <w:t xml:space="preserve">This List only ever contains Module objects that are fully linked. However it can contain modules whose code has not yet been evaluated. Except in the case of cyclic imports, such modules are not exposed to user code. See </w:t>
              </w:r>
              <w:proofErr w:type="spellStart"/>
              <w:proofErr w:type="gramStart"/>
              <w:r>
                <w:rPr>
                  <w:rFonts w:ascii="Courier New" w:hAnsi="Courier New"/>
                  <w:b/>
                </w:rPr>
                <w:t>EnsureEvaluated</w:t>
              </w:r>
              <w:proofErr w:type="spellEnd"/>
              <w:r>
                <w:rPr>
                  <w:rFonts w:ascii="Courier New" w:hAnsi="Courier New"/>
                  <w:b/>
                </w:rPr>
                <w:t>(</w:t>
              </w:r>
              <w:proofErr w:type="gramEnd"/>
              <w:r>
                <w:rPr>
                  <w:rFonts w:ascii="Courier New" w:hAnsi="Courier New"/>
                  <w:b/>
                </w:rPr>
                <w:t>)</w:t>
              </w:r>
              <w:r>
                <w:t>.</w:t>
              </w:r>
            </w:ins>
          </w:p>
        </w:tc>
      </w:tr>
      <w:tr w:rsidR="00871484" w14:paraId="3111A2B7" w14:textId="77777777" w:rsidTr="00871484">
        <w:trPr>
          <w:ins w:id="607" w:author="David Herman" w:date="2013-12-02T10:31:00Z"/>
        </w:trPr>
        <w:tc>
          <w:tcPr>
            <w:tcW w:w="4428" w:type="dxa"/>
          </w:tcPr>
          <w:p w14:paraId="2B102744" w14:textId="61B2238A" w:rsidR="00871484" w:rsidRDefault="00871484">
            <w:pPr>
              <w:rPr>
                <w:ins w:id="608" w:author="David Herman" w:date="2013-12-02T10:31:00Z"/>
              </w:rPr>
            </w:pPr>
            <w:proofErr w:type="gramStart"/>
            <w:ins w:id="609" w:author="David Herman" w:date="2013-12-02T10:32:00Z">
              <w:r>
                <w:t>loader</w:t>
              </w:r>
              <w:proofErr w:type="gramEnd"/>
              <w:r>
                <w:t>.[[Loads]]</w:t>
              </w:r>
            </w:ins>
          </w:p>
        </w:tc>
        <w:tc>
          <w:tcPr>
            <w:tcW w:w="4428" w:type="dxa"/>
          </w:tcPr>
          <w:p w14:paraId="5C9FA4A2" w14:textId="77777777" w:rsidR="00871484" w:rsidRDefault="00871484" w:rsidP="00871484">
            <w:pPr>
              <w:rPr>
                <w:ins w:id="610" w:author="David Herman" w:date="2013-12-02T10:32:00Z"/>
              </w:rPr>
            </w:pPr>
            <w:ins w:id="611" w:author="David Herman" w:date="2013-12-02T10:32:00Z">
              <w:r>
                <w:t xml:space="preserve">A List of Load Records. These represent </w:t>
              </w:r>
              <w:proofErr w:type="spellStart"/>
              <w:r>
                <w:t>ongoing</w:t>
              </w:r>
              <w:proofErr w:type="spellEnd"/>
              <w:r>
                <w:t xml:space="preserve"> asynchronous module loads.</w:t>
              </w:r>
            </w:ins>
          </w:p>
          <w:p w14:paraId="25BF2596" w14:textId="737BB67C" w:rsidR="00871484" w:rsidRDefault="00871484" w:rsidP="00871484">
            <w:pPr>
              <w:rPr>
                <w:ins w:id="612" w:author="David Herman" w:date="2013-12-02T10:31:00Z"/>
              </w:rPr>
            </w:pPr>
            <w:ins w:id="613" w:author="David Herman" w:date="2013-12-02T10:32:00Z">
              <w:r>
                <w:t xml:space="preserve">This List is stored in the loader so that multiple calls to </w:t>
              </w:r>
              <w:proofErr w:type="spellStart"/>
              <w:proofErr w:type="gramStart"/>
              <w:r>
                <w:rPr>
                  <w:rFonts w:ascii="Courier New" w:hAnsi="Courier New"/>
                  <w:b/>
                </w:rPr>
                <w:t>loader.define</w:t>
              </w:r>
              <w:proofErr w:type="spellEnd"/>
              <w:r>
                <w:rPr>
                  <w:rFonts w:ascii="Courier New" w:hAnsi="Courier New"/>
                  <w:b/>
                </w:rPr>
                <w:t>(</w:t>
              </w:r>
              <w:proofErr w:type="gramEnd"/>
              <w:r>
                <w:rPr>
                  <w:rFonts w:ascii="Courier New" w:hAnsi="Courier New"/>
                  <w:b/>
                </w:rPr>
                <w:t>)/.load()/.module()/.import()</w:t>
              </w:r>
              <w:r>
                <w:t xml:space="preserve"> can cooperate to fetch what they need only once.</w:t>
              </w:r>
            </w:ins>
          </w:p>
        </w:tc>
      </w:tr>
    </w:tbl>
    <w:p w14:paraId="3404EC8C" w14:textId="77777777" w:rsidR="00871484" w:rsidRDefault="00871484"/>
    <w:p w14:paraId="7FF5A0FD" w14:textId="7205065F" w:rsidR="00F6452B" w:rsidDel="00871484" w:rsidRDefault="00F26066" w:rsidP="00A651E7">
      <w:pPr>
        <w:pStyle w:val="BulletNotlast"/>
        <w:numPr>
          <w:ilvl w:val="0"/>
          <w:numId w:val="56"/>
        </w:numPr>
        <w:rPr>
          <w:del w:id="614" w:author="David Herman" w:date="2013-12-02T10:32:00Z"/>
        </w:rPr>
        <w:pPrChange w:id="615" w:author="David Herman" w:date="2013-12-02T10:26:00Z">
          <w:pPr>
            <w:pStyle w:val="BulletNotlast"/>
            <w:numPr>
              <w:numId w:val="1561"/>
            </w:numPr>
            <w:tabs>
              <w:tab w:val="num" w:pos="360"/>
            </w:tabs>
          </w:pPr>
        </w:pPrChange>
      </w:pPr>
      <w:del w:id="616" w:author="David Herman" w:date="2013-12-02T10:32:00Z">
        <w:r w:rsidDel="00871484">
          <w:lastRenderedPageBreak/>
          <w:delText xml:space="preserve"> </w:delText>
        </w:r>
      </w:del>
    </w:p>
    <w:p w14:paraId="0D2E173A" w14:textId="1F5A68CB" w:rsidR="00F6452B" w:rsidDel="00871484" w:rsidRDefault="00F26066">
      <w:pPr>
        <w:rPr>
          <w:del w:id="617" w:author="David Herman" w:date="2013-12-02T10:32:00Z"/>
        </w:rPr>
      </w:pPr>
      <w:del w:id="618" w:author="David Herman" w:date="2013-12-02T10:32:00Z">
        <w:r w:rsidDel="00871484">
          <w:delText>loader.[[Realm]] – The Realm associated with the loader. All scripts and modules evaluated by the loader run in the scope of the global object associated with this Realm.</w:delText>
        </w:r>
      </w:del>
    </w:p>
    <w:p w14:paraId="3C3DD5BA" w14:textId="558A8277" w:rsidR="00F6452B" w:rsidDel="00871484" w:rsidRDefault="00F26066">
      <w:pPr>
        <w:rPr>
          <w:del w:id="619" w:author="David Herman" w:date="2013-12-02T10:32:00Z"/>
        </w:rPr>
      </w:pPr>
      <w:del w:id="620" w:author="David Herman" w:date="2013-12-02T10:32:00Z">
        <w:r w:rsidDel="00871484">
          <w:delText>This property is fixed when the Loader is created and can't be changed.</w:delText>
        </w:r>
      </w:del>
    </w:p>
    <w:p w14:paraId="2B3D0941" w14:textId="6C5F2F6B" w:rsidR="00F6452B" w:rsidDel="00871484" w:rsidRDefault="00F26066" w:rsidP="00A651E7">
      <w:pPr>
        <w:pStyle w:val="BulletNotlast"/>
        <w:numPr>
          <w:ilvl w:val="0"/>
          <w:numId w:val="56"/>
        </w:numPr>
        <w:rPr>
          <w:del w:id="621" w:author="David Herman" w:date="2013-12-02T10:32:00Z"/>
        </w:rPr>
        <w:pPrChange w:id="622" w:author="David Herman" w:date="2013-12-02T10:26:00Z">
          <w:pPr>
            <w:pStyle w:val="BulletNotlast"/>
            <w:numPr>
              <w:numId w:val="1561"/>
            </w:numPr>
            <w:tabs>
              <w:tab w:val="num" w:pos="360"/>
            </w:tabs>
          </w:pPr>
        </w:pPrChange>
      </w:pPr>
      <w:del w:id="623" w:author="David Herman" w:date="2013-12-02T10:32:00Z">
        <w:r w:rsidDel="00871484">
          <w:delText xml:space="preserve"> </w:delText>
        </w:r>
      </w:del>
    </w:p>
    <w:p w14:paraId="5F98BD6E" w14:textId="2C75CF4C" w:rsidR="00F6452B" w:rsidDel="00871484" w:rsidRDefault="00F26066">
      <w:pPr>
        <w:rPr>
          <w:del w:id="624" w:author="David Herman" w:date="2013-12-02T10:32:00Z"/>
        </w:rPr>
      </w:pPr>
      <w:del w:id="625" w:author="David Herman" w:date="2013-12-02T10:32:00Z">
        <w:r w:rsidDel="00871484">
          <w:delText>loader.[[Modules]] – A List of Module Records: the module registry.</w:delText>
        </w:r>
      </w:del>
    </w:p>
    <w:p w14:paraId="01A8155C" w14:textId="3A1CB55B" w:rsidR="00F6452B" w:rsidDel="00871484" w:rsidRDefault="00F26066">
      <w:pPr>
        <w:rPr>
          <w:del w:id="626" w:author="David Herman" w:date="2013-12-02T10:32:00Z"/>
        </w:rPr>
      </w:pPr>
      <w:del w:id="627" w:author="David Herman" w:date="2013-12-02T10:32:00Z">
        <w:r w:rsidDel="00871484">
          <w:delText xml:space="preserve">This List only ever contains Module objects that are fully linked. However it can contain modules whose code has not yet been evaluated. Except in the case of cyclic imports, such modules are not exposed to user code. See </w:delText>
        </w:r>
        <w:r w:rsidDel="00871484">
          <w:rPr>
            <w:rFonts w:ascii="Courier New" w:hAnsi="Courier New"/>
            <w:b/>
          </w:rPr>
          <w:delText>EnsureEvaluated()</w:delText>
        </w:r>
        <w:r w:rsidDel="00871484">
          <w:delText>.</w:delText>
        </w:r>
      </w:del>
    </w:p>
    <w:p w14:paraId="28480938" w14:textId="3F10F5D9" w:rsidR="00F6452B" w:rsidDel="00871484" w:rsidRDefault="00F26066" w:rsidP="00A651E7">
      <w:pPr>
        <w:pStyle w:val="BulletNotlast"/>
        <w:numPr>
          <w:ilvl w:val="0"/>
          <w:numId w:val="56"/>
        </w:numPr>
        <w:rPr>
          <w:del w:id="628" w:author="David Herman" w:date="2013-12-02T10:32:00Z"/>
        </w:rPr>
        <w:pPrChange w:id="629" w:author="David Herman" w:date="2013-12-02T10:26:00Z">
          <w:pPr>
            <w:pStyle w:val="BulletNotlast"/>
            <w:numPr>
              <w:numId w:val="1561"/>
            </w:numPr>
            <w:tabs>
              <w:tab w:val="num" w:pos="360"/>
            </w:tabs>
          </w:pPr>
        </w:pPrChange>
      </w:pPr>
      <w:del w:id="630" w:author="David Herman" w:date="2013-12-02T10:32:00Z">
        <w:r w:rsidDel="00871484">
          <w:delText xml:space="preserve"> </w:delText>
        </w:r>
      </w:del>
    </w:p>
    <w:p w14:paraId="6E9675EB" w14:textId="1369A6EC" w:rsidR="00F6452B" w:rsidDel="00871484" w:rsidRDefault="00F26066">
      <w:pPr>
        <w:rPr>
          <w:del w:id="631" w:author="David Herman" w:date="2013-12-02T10:32:00Z"/>
        </w:rPr>
      </w:pPr>
      <w:del w:id="632" w:author="David Herman" w:date="2013-12-02T10:32:00Z">
        <w:r w:rsidDel="00871484">
          <w:delText>loader.[[Loads]] – A List of Load Records. These represent ongoing asynchronous module loads.</w:delText>
        </w:r>
      </w:del>
    </w:p>
    <w:p w14:paraId="1D36B624" w14:textId="5788200B" w:rsidR="00F6452B" w:rsidDel="00871484" w:rsidRDefault="00F26066">
      <w:pPr>
        <w:rPr>
          <w:del w:id="633" w:author="David Herman" w:date="2013-12-02T10:32:00Z"/>
        </w:rPr>
      </w:pPr>
      <w:del w:id="634" w:author="David Herman" w:date="2013-12-02T10:32:00Z">
        <w:r w:rsidDel="00871484">
          <w:delText xml:space="preserve">This List is stored in the loader so that multiple calls to </w:delText>
        </w:r>
        <w:r w:rsidDel="00871484">
          <w:rPr>
            <w:rFonts w:ascii="Courier New" w:hAnsi="Courier New"/>
            <w:b/>
          </w:rPr>
          <w:delText>loader.define()/.load()/.module()/.import()</w:delText>
        </w:r>
        <w:r w:rsidDel="00871484">
          <w:delText xml:space="preserve"> can cooperate to fetch what they need only once.</w:delText>
        </w:r>
      </w:del>
    </w:p>
    <w:p w14:paraId="56F64563" w14:textId="77777777" w:rsidR="00F6452B" w:rsidRDefault="00F26066">
      <w:pPr>
        <w:pStyle w:val="Heading3"/>
      </w:pPr>
      <w:proofErr w:type="spellStart"/>
      <w:proofErr w:type="gramStart"/>
      <w:r>
        <w:t>GetOption</w:t>
      </w:r>
      <w:proofErr w:type="spellEnd"/>
      <w:r>
        <w:t>(</w:t>
      </w:r>
      <w:proofErr w:type="gramEnd"/>
      <w:r>
        <w:t>options, name) Abstract Operation</w:t>
      </w:r>
    </w:p>
    <w:p w14:paraId="40D0DDA7" w14:textId="77777777" w:rsidR="00F6452B" w:rsidRDefault="00F26066">
      <w:r>
        <w:t xml:space="preserve">The </w:t>
      </w:r>
      <w:proofErr w:type="spellStart"/>
      <w:r>
        <w:t>GetOption</w:t>
      </w:r>
      <w:proofErr w:type="spellEnd"/>
      <w:r>
        <w:t xml:space="preserve"> abstract operation is used to extract a property from an optional </w:t>
      </w:r>
      <w:r>
        <w:rPr>
          <w:rFonts w:ascii="Times New Roman" w:hAnsi="Times New Roman"/>
          <w:i/>
        </w:rPr>
        <w:t>options</w:t>
      </w:r>
      <w:r>
        <w:t xml:space="preserve"> argument.</w:t>
      </w:r>
    </w:p>
    <w:p w14:paraId="27D41EB8" w14:textId="77777777" w:rsidR="00F6452B" w:rsidRDefault="00F26066">
      <w:r>
        <w:t>The following steps are taken:</w:t>
      </w:r>
    </w:p>
    <w:p w14:paraId="0FAB4486" w14:textId="77777777" w:rsidR="00F6452B" w:rsidRDefault="00F26066" w:rsidP="00A651E7">
      <w:pPr>
        <w:pStyle w:val="Alg4"/>
        <w:numPr>
          <w:ilvl w:val="0"/>
          <w:numId w:val="57"/>
        </w:numPr>
        <w:pPrChange w:id="635" w:author="David Herman" w:date="2013-12-02T10:26:00Z">
          <w:pPr>
            <w:pStyle w:val="Alg4"/>
            <w:numPr>
              <w:numId w:val="1562"/>
            </w:numPr>
            <w:tabs>
              <w:tab w:val="num" w:pos="360"/>
            </w:tabs>
          </w:pPr>
        </w:pPrChange>
      </w:pPr>
      <w:r>
        <w:t xml:space="preserve">If </w:t>
      </w:r>
      <w:proofErr w:type="gramStart"/>
      <w:r>
        <w:rPr>
          <w:i/>
        </w:rPr>
        <w:t>options</w:t>
      </w:r>
      <w:r>
        <w:t xml:space="preserve"> is</w:t>
      </w:r>
      <w:proofErr w:type="gramEnd"/>
      <w:r>
        <w:t xml:space="preserve"> undefined, then return undefined.</w:t>
      </w:r>
    </w:p>
    <w:p w14:paraId="38708DB0" w14:textId="77777777" w:rsidR="00F6452B" w:rsidRDefault="00F26066" w:rsidP="00A651E7">
      <w:pPr>
        <w:pStyle w:val="Alg4"/>
        <w:numPr>
          <w:ilvl w:val="0"/>
          <w:numId w:val="57"/>
        </w:numPr>
        <w:pPrChange w:id="636" w:author="David Herman" w:date="2013-12-02T10:26:00Z">
          <w:pPr>
            <w:pStyle w:val="Alg4"/>
            <w:numPr>
              <w:numId w:val="1562"/>
            </w:numPr>
            <w:tabs>
              <w:tab w:val="num" w:pos="360"/>
            </w:tabs>
          </w:pPr>
        </w:pPrChange>
      </w:pPr>
      <w:r>
        <w:t xml:space="preserve">If </w:t>
      </w:r>
      <w:proofErr w:type="gramStart"/>
      <w:r>
        <w:t>Type(</w:t>
      </w:r>
      <w:proofErr w:type="gramEnd"/>
      <w:r>
        <w:rPr>
          <w:i/>
        </w:rPr>
        <w:t>options</w:t>
      </w:r>
      <w:r>
        <w:t xml:space="preserve">) is not Object, then throw a </w:t>
      </w:r>
      <w:proofErr w:type="spellStart"/>
      <w:r>
        <w:t>TypeError</w:t>
      </w:r>
      <w:proofErr w:type="spellEnd"/>
      <w:r>
        <w:t xml:space="preserve"> exception.</w:t>
      </w:r>
    </w:p>
    <w:p w14:paraId="50F87DF1" w14:textId="77777777" w:rsidR="00F6452B" w:rsidRDefault="00F26066" w:rsidP="00A651E7">
      <w:pPr>
        <w:pStyle w:val="Alg4"/>
        <w:numPr>
          <w:ilvl w:val="0"/>
          <w:numId w:val="57"/>
        </w:numPr>
        <w:spacing w:after="240"/>
        <w:contextualSpacing/>
        <w:pPrChange w:id="637" w:author="David Herman" w:date="2013-12-02T10:26:00Z">
          <w:pPr>
            <w:pStyle w:val="Alg4"/>
            <w:numPr>
              <w:numId w:val="1562"/>
            </w:numPr>
            <w:tabs>
              <w:tab w:val="num" w:pos="360"/>
            </w:tabs>
            <w:spacing w:after="240"/>
            <w:contextualSpacing/>
          </w:pPr>
        </w:pPrChange>
      </w:pPr>
      <w:r>
        <w:t xml:space="preserve">Return the result of </w:t>
      </w:r>
      <w:proofErr w:type="gramStart"/>
      <w:r>
        <w:t>Get(</w:t>
      </w:r>
      <w:proofErr w:type="gramEnd"/>
      <w:r>
        <w:rPr>
          <w:i/>
        </w:rPr>
        <w:t>options</w:t>
      </w:r>
      <w:r>
        <w:t xml:space="preserve">, </w:t>
      </w:r>
      <w:r>
        <w:rPr>
          <w:i/>
        </w:rPr>
        <w:t>name</w:t>
      </w:r>
      <w:r>
        <w:t>).</w:t>
      </w:r>
    </w:p>
    <w:p w14:paraId="68045AB1" w14:textId="77777777" w:rsidR="00F6452B" w:rsidRDefault="00F26066">
      <w:pPr>
        <w:pStyle w:val="Heading3"/>
      </w:pPr>
      <w:r>
        <w:t>The Loader Constructor</w:t>
      </w:r>
    </w:p>
    <w:p w14:paraId="0A1837D5" w14:textId="77777777" w:rsidR="00F6452B" w:rsidRDefault="00F26066">
      <w:pPr>
        <w:pStyle w:val="Heading4"/>
      </w:pPr>
      <w:r>
        <w:t xml:space="preserve">Loader </w:t>
      </w:r>
      <w:proofErr w:type="gramStart"/>
      <w:r>
        <w:t>( options</w:t>
      </w:r>
      <w:proofErr w:type="gramEnd"/>
      <w:r>
        <w:t xml:space="preserve"> )</w:t>
      </w:r>
    </w:p>
    <w:p w14:paraId="5E229FB3" w14:textId="77777777" w:rsidR="00F6452B" w:rsidRDefault="00F26066">
      <w:r>
        <w:t xml:space="preserve">When the </w:t>
      </w:r>
      <w:r>
        <w:rPr>
          <w:rFonts w:ascii="Courier New" w:hAnsi="Courier New"/>
          <w:b/>
        </w:rPr>
        <w:t>Loader</w:t>
      </w:r>
      <w:r>
        <w:t xml:space="preserve"> function is called with optional argument </w:t>
      </w:r>
      <w:r>
        <w:rPr>
          <w:rFonts w:ascii="Times New Roman" w:hAnsi="Times New Roman"/>
          <w:i/>
        </w:rPr>
        <w:t>options</w:t>
      </w:r>
      <w:r>
        <w:t xml:space="preserve"> the following steps are taken:</w:t>
      </w:r>
    </w:p>
    <w:p w14:paraId="71556E24" w14:textId="77777777" w:rsidR="00F6452B" w:rsidRDefault="00F26066" w:rsidP="00A651E7">
      <w:pPr>
        <w:pStyle w:val="Alg4"/>
        <w:numPr>
          <w:ilvl w:val="0"/>
          <w:numId w:val="58"/>
        </w:numPr>
        <w:pPrChange w:id="638" w:author="David Herman" w:date="2013-12-02T10:26:00Z">
          <w:pPr>
            <w:pStyle w:val="Alg4"/>
            <w:numPr>
              <w:numId w:val="1563"/>
            </w:numPr>
            <w:tabs>
              <w:tab w:val="num" w:pos="360"/>
            </w:tabs>
          </w:pPr>
        </w:pPrChange>
      </w:pPr>
      <w:r>
        <w:t xml:space="preserve">Let </w:t>
      </w:r>
      <w:r>
        <w:rPr>
          <w:i/>
        </w:rPr>
        <w:t>loader</w:t>
      </w:r>
      <w:r>
        <w:t xml:space="preserve"> be </w:t>
      </w:r>
      <w:proofErr w:type="gramStart"/>
      <w:r>
        <w:t xml:space="preserve">the </w:t>
      </w:r>
      <w:r>
        <w:rPr>
          <w:b/>
        </w:rPr>
        <w:t>this</w:t>
      </w:r>
      <w:proofErr w:type="gramEnd"/>
      <w:r>
        <w:t xml:space="preserve"> value.</w:t>
      </w:r>
    </w:p>
    <w:p w14:paraId="756F4C4B" w14:textId="77777777" w:rsidR="00F6452B" w:rsidRDefault="00F26066" w:rsidP="00A651E7">
      <w:pPr>
        <w:pStyle w:val="Alg4"/>
        <w:numPr>
          <w:ilvl w:val="0"/>
          <w:numId w:val="58"/>
        </w:numPr>
        <w:pPrChange w:id="639" w:author="David Herman" w:date="2013-12-02T10:26:00Z">
          <w:pPr>
            <w:pStyle w:val="Alg4"/>
            <w:numPr>
              <w:numId w:val="1563"/>
            </w:numPr>
            <w:tabs>
              <w:tab w:val="num" w:pos="360"/>
            </w:tabs>
          </w:pPr>
        </w:pPrChange>
      </w:pPr>
      <w:r>
        <w:t xml:space="preserve">If </w:t>
      </w:r>
      <w:proofErr w:type="gramStart"/>
      <w:r>
        <w:t>Type(</w:t>
      </w:r>
      <w:proofErr w:type="gramEnd"/>
      <w:r>
        <w:rPr>
          <w:i/>
        </w:rPr>
        <w:t>loader</w:t>
      </w:r>
      <w:r>
        <w:t xml:space="preserve">) is not Object, throw a </w:t>
      </w:r>
      <w:proofErr w:type="spellStart"/>
      <w:r>
        <w:t>TypeError</w:t>
      </w:r>
      <w:proofErr w:type="spellEnd"/>
      <w:r>
        <w:t xml:space="preserve"> exception.</w:t>
      </w:r>
    </w:p>
    <w:p w14:paraId="49CEC4C5" w14:textId="77777777" w:rsidR="00F6452B" w:rsidRDefault="00F26066" w:rsidP="00A651E7">
      <w:pPr>
        <w:pStyle w:val="Alg4"/>
        <w:numPr>
          <w:ilvl w:val="0"/>
          <w:numId w:val="58"/>
        </w:numPr>
        <w:pPrChange w:id="640" w:author="David Herman" w:date="2013-12-02T10:26:00Z">
          <w:pPr>
            <w:pStyle w:val="Alg4"/>
            <w:numPr>
              <w:numId w:val="1563"/>
            </w:numPr>
            <w:tabs>
              <w:tab w:val="num" w:pos="360"/>
            </w:tabs>
          </w:pPr>
        </w:pPrChange>
      </w:pPr>
      <w:r>
        <w:t xml:space="preserve">If </w:t>
      </w:r>
      <w:r>
        <w:rPr>
          <w:i/>
        </w:rPr>
        <w:t>loader</w:t>
      </w:r>
      <w:r>
        <w:t xml:space="preserve"> does not have all of the internal properties of a Loader Instance, throw a </w:t>
      </w:r>
      <w:proofErr w:type="spellStart"/>
      <w:r>
        <w:t>TypeError</w:t>
      </w:r>
      <w:proofErr w:type="spellEnd"/>
      <w:r>
        <w:t xml:space="preserve"> exception.</w:t>
      </w:r>
    </w:p>
    <w:p w14:paraId="1C5F8638" w14:textId="77777777" w:rsidR="00F6452B" w:rsidRDefault="00F26066" w:rsidP="00A651E7">
      <w:pPr>
        <w:pStyle w:val="Alg4"/>
        <w:numPr>
          <w:ilvl w:val="0"/>
          <w:numId w:val="58"/>
        </w:numPr>
        <w:pPrChange w:id="641" w:author="David Herman" w:date="2013-12-02T10:26:00Z">
          <w:pPr>
            <w:pStyle w:val="Alg4"/>
            <w:numPr>
              <w:numId w:val="1563"/>
            </w:numPr>
            <w:tabs>
              <w:tab w:val="num" w:pos="360"/>
            </w:tabs>
          </w:pPr>
        </w:pPrChange>
      </w:pPr>
      <w:r>
        <w:t xml:space="preserve">If </w:t>
      </w:r>
      <w:r>
        <w:rPr>
          <w:i/>
        </w:rPr>
        <w:t>loader</w:t>
      </w:r>
      <w:proofErr w:type="gramStart"/>
      <w:r>
        <w:t>.[</w:t>
      </w:r>
      <w:proofErr w:type="gramEnd"/>
      <w:r>
        <w:t xml:space="preserve">[Modules]] is not undefined, throw a </w:t>
      </w:r>
      <w:proofErr w:type="spellStart"/>
      <w:r>
        <w:t>TypeError</w:t>
      </w:r>
      <w:proofErr w:type="spellEnd"/>
      <w:r>
        <w:t xml:space="preserve"> exception.</w:t>
      </w:r>
    </w:p>
    <w:p w14:paraId="17ACE538" w14:textId="77777777" w:rsidR="00F6452B" w:rsidRDefault="00F26066" w:rsidP="00A651E7">
      <w:pPr>
        <w:pStyle w:val="Alg4"/>
        <w:numPr>
          <w:ilvl w:val="0"/>
          <w:numId w:val="58"/>
        </w:numPr>
        <w:pPrChange w:id="642" w:author="David Herman" w:date="2013-12-02T10:26:00Z">
          <w:pPr>
            <w:pStyle w:val="Alg4"/>
            <w:numPr>
              <w:numId w:val="1563"/>
            </w:numPr>
            <w:tabs>
              <w:tab w:val="num" w:pos="360"/>
            </w:tabs>
          </w:pPr>
        </w:pPrChange>
      </w:pPr>
      <w:r>
        <w:t xml:space="preserve">If </w:t>
      </w:r>
      <w:proofErr w:type="gramStart"/>
      <w:r>
        <w:t>Type(</w:t>
      </w:r>
      <w:proofErr w:type="gramEnd"/>
      <w:r>
        <w:rPr>
          <w:i/>
        </w:rPr>
        <w:t>options</w:t>
      </w:r>
      <w:r>
        <w:t xml:space="preserve">) is not Object, throw a </w:t>
      </w:r>
      <w:proofErr w:type="spellStart"/>
      <w:r>
        <w:t>TypeError</w:t>
      </w:r>
      <w:proofErr w:type="spellEnd"/>
      <w:r>
        <w:t xml:space="preserve"> exception.</w:t>
      </w:r>
    </w:p>
    <w:p w14:paraId="5EE244C6" w14:textId="77777777" w:rsidR="00F6452B" w:rsidRDefault="00F26066" w:rsidP="00A651E7">
      <w:pPr>
        <w:pStyle w:val="Alg4"/>
        <w:numPr>
          <w:ilvl w:val="0"/>
          <w:numId w:val="58"/>
        </w:numPr>
        <w:pPrChange w:id="643" w:author="David Herman" w:date="2013-12-02T10:26:00Z">
          <w:pPr>
            <w:pStyle w:val="Alg4"/>
            <w:numPr>
              <w:numId w:val="1563"/>
            </w:numPr>
            <w:tabs>
              <w:tab w:val="num" w:pos="360"/>
            </w:tabs>
          </w:pPr>
        </w:pPrChange>
      </w:pPr>
      <w:r>
        <w:t xml:space="preserve">Let </w:t>
      </w:r>
      <w:proofErr w:type="spellStart"/>
      <w:r>
        <w:rPr>
          <w:i/>
        </w:rPr>
        <w:t>realmObject</w:t>
      </w:r>
      <w:proofErr w:type="spellEnd"/>
      <w:r>
        <w:t xml:space="preserve"> be the </w:t>
      </w:r>
      <w:r w:rsidRPr="00974CA0">
        <w:rPr>
          <w:rPrChange w:id="644" w:author="David Herman" w:date="2013-12-02T10:39:00Z">
            <w:rPr>
              <w:i/>
            </w:rPr>
          </w:rPrChange>
        </w:rPr>
        <w:t>result</w:t>
      </w:r>
      <w:r>
        <w:t xml:space="preserve"> of </w:t>
      </w:r>
      <w:proofErr w:type="gramStart"/>
      <w:r>
        <w:t>Get(</w:t>
      </w:r>
      <w:proofErr w:type="gramEnd"/>
      <w:r>
        <w:rPr>
          <w:i/>
        </w:rPr>
        <w:t>options</w:t>
      </w:r>
      <w:r>
        <w:t xml:space="preserve">, </w:t>
      </w:r>
      <w:r>
        <w:rPr>
          <w:rFonts w:ascii="Courier New" w:hAnsi="Courier New"/>
          <w:b/>
        </w:rPr>
        <w:t>"realm"</w:t>
      </w:r>
      <w:r>
        <w:t>).</w:t>
      </w:r>
    </w:p>
    <w:p w14:paraId="297538F2" w14:textId="77777777" w:rsidR="00F6452B" w:rsidRDefault="00F26066" w:rsidP="00A651E7">
      <w:pPr>
        <w:pStyle w:val="Alg4"/>
        <w:numPr>
          <w:ilvl w:val="0"/>
          <w:numId w:val="58"/>
        </w:numPr>
        <w:pPrChange w:id="645" w:author="David Herman" w:date="2013-12-02T10:26:00Z">
          <w:pPr>
            <w:pStyle w:val="Alg4"/>
            <w:numPr>
              <w:numId w:val="1563"/>
            </w:numPr>
            <w:tabs>
              <w:tab w:val="num" w:pos="360"/>
            </w:tabs>
          </w:pPr>
        </w:pPrChange>
      </w:pPr>
      <w:proofErr w:type="spellStart"/>
      <w:proofErr w:type="gramStart"/>
      <w:r>
        <w:t>ReturnIfAbrupt</w:t>
      </w:r>
      <w:proofErr w:type="spellEnd"/>
      <w:r>
        <w:t>(</w:t>
      </w:r>
      <w:proofErr w:type="spellStart"/>
      <w:proofErr w:type="gramEnd"/>
      <w:r>
        <w:rPr>
          <w:i/>
        </w:rPr>
        <w:t>realmObject</w:t>
      </w:r>
      <w:proofErr w:type="spellEnd"/>
      <w:r>
        <w:t>).</w:t>
      </w:r>
    </w:p>
    <w:p w14:paraId="11166DAA" w14:textId="77777777" w:rsidR="00F6452B" w:rsidRDefault="00F26066" w:rsidP="00A651E7">
      <w:pPr>
        <w:pStyle w:val="Alg4"/>
        <w:numPr>
          <w:ilvl w:val="0"/>
          <w:numId w:val="58"/>
        </w:numPr>
        <w:pPrChange w:id="646" w:author="David Herman" w:date="2013-12-02T10:26:00Z">
          <w:pPr>
            <w:pStyle w:val="Alg4"/>
            <w:numPr>
              <w:numId w:val="1563"/>
            </w:numPr>
            <w:tabs>
              <w:tab w:val="num" w:pos="360"/>
            </w:tabs>
          </w:pPr>
        </w:pPrChange>
      </w:pPr>
      <w:r>
        <w:t xml:space="preserve">If </w:t>
      </w:r>
      <w:proofErr w:type="spellStart"/>
      <w:r>
        <w:rPr>
          <w:i/>
        </w:rPr>
        <w:t>realmObject</w:t>
      </w:r>
      <w:proofErr w:type="spellEnd"/>
      <w:r>
        <w:t xml:space="preserve"> is undefined, let realm be the Realm of the running execution context.</w:t>
      </w:r>
    </w:p>
    <w:p w14:paraId="2479CCC1" w14:textId="77777777" w:rsidR="00F6452B" w:rsidRDefault="00F26066" w:rsidP="00A651E7">
      <w:pPr>
        <w:pStyle w:val="Alg4"/>
        <w:numPr>
          <w:ilvl w:val="0"/>
          <w:numId w:val="58"/>
        </w:numPr>
        <w:pPrChange w:id="647" w:author="David Herman" w:date="2013-12-02T10:26:00Z">
          <w:pPr>
            <w:pStyle w:val="Alg4"/>
            <w:numPr>
              <w:numId w:val="1563"/>
            </w:numPr>
            <w:tabs>
              <w:tab w:val="num" w:pos="360"/>
            </w:tabs>
          </w:pPr>
        </w:pPrChange>
      </w:pPr>
      <w:r>
        <w:t xml:space="preserve">Else if </w:t>
      </w:r>
      <w:proofErr w:type="gramStart"/>
      <w:r>
        <w:t>Type(</w:t>
      </w:r>
      <w:proofErr w:type="spellStart"/>
      <w:proofErr w:type="gramEnd"/>
      <w:r>
        <w:rPr>
          <w:i/>
        </w:rPr>
        <w:t>realmObject</w:t>
      </w:r>
      <w:proofErr w:type="spellEnd"/>
      <w:r>
        <w:t xml:space="preserve">) is not Object or </w:t>
      </w:r>
      <w:proofErr w:type="spellStart"/>
      <w:r>
        <w:rPr>
          <w:i/>
        </w:rPr>
        <w:t>realmObject</w:t>
      </w:r>
      <w:proofErr w:type="spellEnd"/>
      <w:r>
        <w:t xml:space="preserve"> does not have all the internal properties of a Realm object, throw a </w:t>
      </w:r>
      <w:proofErr w:type="spellStart"/>
      <w:r>
        <w:t>TypeError</w:t>
      </w:r>
      <w:proofErr w:type="spellEnd"/>
      <w:r>
        <w:t xml:space="preserve"> exception.</w:t>
      </w:r>
    </w:p>
    <w:p w14:paraId="6FB0D237" w14:textId="77777777" w:rsidR="00F6452B" w:rsidRDefault="00F26066" w:rsidP="00A651E7">
      <w:pPr>
        <w:pStyle w:val="Alg4"/>
        <w:numPr>
          <w:ilvl w:val="0"/>
          <w:numId w:val="58"/>
        </w:numPr>
        <w:pPrChange w:id="648" w:author="David Herman" w:date="2013-12-02T10:26:00Z">
          <w:pPr>
            <w:pStyle w:val="Alg4"/>
            <w:numPr>
              <w:numId w:val="1563"/>
            </w:numPr>
            <w:tabs>
              <w:tab w:val="num" w:pos="360"/>
            </w:tabs>
          </w:pPr>
        </w:pPrChange>
      </w:pPr>
      <w:r>
        <w:t xml:space="preserve">Else let realm be </w:t>
      </w:r>
      <w:proofErr w:type="spellStart"/>
      <w:r>
        <w:rPr>
          <w:i/>
        </w:rPr>
        <w:t>realmObject</w:t>
      </w:r>
      <w:proofErr w:type="spellEnd"/>
      <w:proofErr w:type="gramStart"/>
      <w:r>
        <w:t>.[</w:t>
      </w:r>
      <w:proofErr w:type="gramEnd"/>
      <w:r>
        <w:t>[Realm]].</w:t>
      </w:r>
    </w:p>
    <w:p w14:paraId="6D7D7A78" w14:textId="77777777" w:rsidR="00F6452B" w:rsidRDefault="00F26066" w:rsidP="00A651E7">
      <w:pPr>
        <w:pStyle w:val="Alg4"/>
        <w:numPr>
          <w:ilvl w:val="0"/>
          <w:numId w:val="58"/>
        </w:numPr>
        <w:pPrChange w:id="649" w:author="David Herman" w:date="2013-12-02T10:26:00Z">
          <w:pPr>
            <w:pStyle w:val="Alg4"/>
            <w:numPr>
              <w:numId w:val="1563"/>
            </w:numPr>
            <w:tabs>
              <w:tab w:val="num" w:pos="360"/>
            </w:tabs>
          </w:pPr>
        </w:pPrChange>
      </w:pPr>
      <w:r>
        <w:t xml:space="preserve">For each </w:t>
      </w:r>
      <w:r>
        <w:rPr>
          <w:i/>
        </w:rPr>
        <w:t>name</w:t>
      </w:r>
      <w:r>
        <w:t xml:space="preserve"> in the List (</w:t>
      </w:r>
      <w:r>
        <w:rPr>
          <w:rFonts w:ascii="Courier New" w:hAnsi="Courier New"/>
          <w:b/>
        </w:rPr>
        <w:t>"normalize"</w:t>
      </w:r>
      <w:r>
        <w:t xml:space="preserve">, </w:t>
      </w:r>
      <w:r>
        <w:rPr>
          <w:rFonts w:ascii="Courier New" w:hAnsi="Courier New"/>
          <w:b/>
        </w:rPr>
        <w:t>"locate"</w:t>
      </w:r>
      <w:r>
        <w:t xml:space="preserve">, </w:t>
      </w:r>
      <w:r>
        <w:rPr>
          <w:rFonts w:ascii="Courier New" w:hAnsi="Courier New"/>
          <w:b/>
        </w:rPr>
        <w:t>"fetch"</w:t>
      </w:r>
      <w:r>
        <w:t xml:space="preserve">, </w:t>
      </w:r>
      <w:r>
        <w:rPr>
          <w:rFonts w:ascii="Courier New" w:hAnsi="Courier New"/>
          <w:b/>
        </w:rPr>
        <w:t>"translate"</w:t>
      </w:r>
      <w:r>
        <w:t xml:space="preserve">, </w:t>
      </w:r>
      <w:r>
        <w:rPr>
          <w:rFonts w:ascii="Courier New" w:hAnsi="Courier New"/>
          <w:b/>
        </w:rPr>
        <w:t>"instantiate"</w:t>
      </w:r>
      <w:r>
        <w:t>),</w:t>
      </w:r>
    </w:p>
    <w:p w14:paraId="01D03C6B" w14:textId="77777777" w:rsidR="00F6452B" w:rsidRDefault="00F26066" w:rsidP="00A651E7">
      <w:pPr>
        <w:pStyle w:val="Alg4"/>
        <w:numPr>
          <w:ilvl w:val="1"/>
          <w:numId w:val="58"/>
        </w:numPr>
        <w:pPrChange w:id="650" w:author="David Herman" w:date="2013-12-02T10:26:00Z">
          <w:pPr>
            <w:pStyle w:val="Alg4"/>
            <w:numPr>
              <w:ilvl w:val="1"/>
              <w:numId w:val="1563"/>
            </w:numPr>
            <w:tabs>
              <w:tab w:val="num" w:pos="360"/>
            </w:tabs>
          </w:pPr>
        </w:pPrChange>
      </w:pPr>
      <w:r>
        <w:t xml:space="preserve">Let </w:t>
      </w:r>
      <w:r>
        <w:rPr>
          <w:i/>
        </w:rPr>
        <w:t>hook</w:t>
      </w:r>
      <w:r>
        <w:t xml:space="preserve"> be the </w:t>
      </w:r>
      <w:r w:rsidRPr="00974CA0">
        <w:rPr>
          <w:rPrChange w:id="651" w:author="David Herman" w:date="2013-12-02T10:39:00Z">
            <w:rPr>
              <w:i/>
            </w:rPr>
          </w:rPrChange>
        </w:rPr>
        <w:t>result</w:t>
      </w:r>
      <w:r>
        <w:t xml:space="preserve"> of </w:t>
      </w:r>
      <w:proofErr w:type="gramStart"/>
      <w:r>
        <w:t>Get(</w:t>
      </w:r>
      <w:proofErr w:type="gramEnd"/>
      <w:r>
        <w:rPr>
          <w:i/>
        </w:rPr>
        <w:t>options</w:t>
      </w:r>
      <w:r>
        <w:t xml:space="preserve">, </w:t>
      </w:r>
      <w:r>
        <w:rPr>
          <w:i/>
        </w:rPr>
        <w:t>name</w:t>
      </w:r>
      <w:r>
        <w:t>).</w:t>
      </w:r>
    </w:p>
    <w:p w14:paraId="2CAA7ADC" w14:textId="77777777" w:rsidR="00F6452B" w:rsidRDefault="00F26066" w:rsidP="00A651E7">
      <w:pPr>
        <w:pStyle w:val="Alg4"/>
        <w:numPr>
          <w:ilvl w:val="1"/>
          <w:numId w:val="58"/>
        </w:numPr>
        <w:pPrChange w:id="652" w:author="David Herman" w:date="2013-12-02T10:26:00Z">
          <w:pPr>
            <w:pStyle w:val="Alg4"/>
            <w:numPr>
              <w:ilvl w:val="1"/>
              <w:numId w:val="1563"/>
            </w:numPr>
            <w:tabs>
              <w:tab w:val="num" w:pos="360"/>
            </w:tabs>
          </w:pPr>
        </w:pPrChange>
      </w:pPr>
      <w:proofErr w:type="spellStart"/>
      <w:proofErr w:type="gramStart"/>
      <w:r>
        <w:t>ReturnIfAbrupt</w:t>
      </w:r>
      <w:proofErr w:type="spellEnd"/>
      <w:r>
        <w:t>(</w:t>
      </w:r>
      <w:proofErr w:type="gramEnd"/>
      <w:r>
        <w:rPr>
          <w:i/>
        </w:rPr>
        <w:t>hook</w:t>
      </w:r>
      <w:r>
        <w:t>).</w:t>
      </w:r>
    </w:p>
    <w:p w14:paraId="23382749" w14:textId="77777777" w:rsidR="00F6452B" w:rsidRDefault="00F26066" w:rsidP="00A651E7">
      <w:pPr>
        <w:pStyle w:val="Alg4"/>
        <w:numPr>
          <w:ilvl w:val="1"/>
          <w:numId w:val="58"/>
        </w:numPr>
        <w:pPrChange w:id="653" w:author="David Herman" w:date="2013-12-02T10:26:00Z">
          <w:pPr>
            <w:pStyle w:val="Alg4"/>
            <w:numPr>
              <w:ilvl w:val="1"/>
              <w:numId w:val="1563"/>
            </w:numPr>
            <w:tabs>
              <w:tab w:val="num" w:pos="360"/>
            </w:tabs>
          </w:pPr>
        </w:pPrChange>
      </w:pPr>
      <w:r>
        <w:t xml:space="preserve">If </w:t>
      </w:r>
      <w:r>
        <w:rPr>
          <w:i/>
        </w:rPr>
        <w:t>hook</w:t>
      </w:r>
      <w:r>
        <w:t xml:space="preserve"> is not undefined,</w:t>
      </w:r>
    </w:p>
    <w:p w14:paraId="3C47F270" w14:textId="77777777" w:rsidR="00F6452B" w:rsidRDefault="00F26066" w:rsidP="00A651E7">
      <w:pPr>
        <w:pStyle w:val="Alg4"/>
        <w:numPr>
          <w:ilvl w:val="2"/>
          <w:numId w:val="58"/>
        </w:numPr>
        <w:pPrChange w:id="654" w:author="David Herman" w:date="2013-12-02T10:26:00Z">
          <w:pPr>
            <w:pStyle w:val="Alg4"/>
            <w:numPr>
              <w:ilvl w:val="2"/>
              <w:numId w:val="1563"/>
            </w:numPr>
            <w:tabs>
              <w:tab w:val="num" w:pos="360"/>
            </w:tabs>
          </w:pPr>
        </w:pPrChange>
      </w:pPr>
      <w:r>
        <w:t xml:space="preserve">Let </w:t>
      </w:r>
      <w:r>
        <w:rPr>
          <w:i/>
        </w:rPr>
        <w:t>result</w:t>
      </w:r>
      <w:r>
        <w:t xml:space="preserve"> be the </w:t>
      </w:r>
      <w:r w:rsidRPr="00974CA0">
        <w:rPr>
          <w:rPrChange w:id="655" w:author="David Herman" w:date="2013-12-02T10:39:00Z">
            <w:rPr>
              <w:i/>
            </w:rPr>
          </w:rPrChange>
        </w:rPr>
        <w:t>result</w:t>
      </w:r>
      <w:r>
        <w:t xml:space="preserve"> of calling the [[</w:t>
      </w:r>
      <w:proofErr w:type="spellStart"/>
      <w:r>
        <w:t>DefineOwnProperty</w:t>
      </w:r>
      <w:proofErr w:type="spellEnd"/>
      <w:r>
        <w:t xml:space="preserve">]] internal method of </w:t>
      </w:r>
      <w:r>
        <w:rPr>
          <w:i/>
        </w:rPr>
        <w:t>loader</w:t>
      </w:r>
      <w:r>
        <w:t xml:space="preserve"> passing </w:t>
      </w:r>
      <w:r>
        <w:rPr>
          <w:i/>
        </w:rPr>
        <w:t>name</w:t>
      </w:r>
      <w:r>
        <w:t xml:space="preserve"> and the Property Descriptor {[[Value]]: </w:t>
      </w:r>
      <w:r>
        <w:rPr>
          <w:i/>
        </w:rPr>
        <w:t>hook</w:t>
      </w:r>
      <w:r>
        <w:t>, [[Writable]]: true, [[Enumerable]]: true, [[Configurable]]: true} as arguments.</w:t>
      </w:r>
    </w:p>
    <w:p w14:paraId="2F2C8124" w14:textId="77777777" w:rsidR="00F6452B" w:rsidRDefault="00F26066" w:rsidP="00A651E7">
      <w:pPr>
        <w:pStyle w:val="Alg4"/>
        <w:numPr>
          <w:ilvl w:val="2"/>
          <w:numId w:val="58"/>
        </w:numPr>
        <w:pPrChange w:id="656" w:author="David Herman" w:date="2013-12-02T10:26:00Z">
          <w:pPr>
            <w:pStyle w:val="Alg4"/>
            <w:numPr>
              <w:ilvl w:val="2"/>
              <w:numId w:val="1563"/>
            </w:numPr>
            <w:tabs>
              <w:tab w:val="num" w:pos="360"/>
            </w:tabs>
          </w:pPr>
        </w:pPrChange>
      </w:pPr>
      <w:proofErr w:type="spellStart"/>
      <w:proofErr w:type="gramStart"/>
      <w:r>
        <w:t>ReturnIfAbrupt</w:t>
      </w:r>
      <w:proofErr w:type="spellEnd"/>
      <w:r>
        <w:t>(</w:t>
      </w:r>
      <w:proofErr w:type="gramEnd"/>
      <w:r>
        <w:rPr>
          <w:i/>
        </w:rPr>
        <w:t>result</w:t>
      </w:r>
      <w:r>
        <w:t>).</w:t>
      </w:r>
    </w:p>
    <w:p w14:paraId="5962FC5F" w14:textId="77777777" w:rsidR="00F6452B" w:rsidRDefault="00F26066" w:rsidP="00A651E7">
      <w:pPr>
        <w:pStyle w:val="Alg4"/>
        <w:numPr>
          <w:ilvl w:val="0"/>
          <w:numId w:val="58"/>
        </w:numPr>
        <w:pPrChange w:id="657" w:author="David Herman" w:date="2013-12-02T10:26:00Z">
          <w:pPr>
            <w:pStyle w:val="Alg4"/>
            <w:numPr>
              <w:numId w:val="1563"/>
            </w:numPr>
            <w:tabs>
              <w:tab w:val="num" w:pos="360"/>
            </w:tabs>
          </w:pPr>
        </w:pPrChange>
      </w:pPr>
      <w:r>
        <w:t xml:space="preserve">Set </w:t>
      </w:r>
      <w:r>
        <w:rPr>
          <w:i/>
        </w:rPr>
        <w:t>loader</w:t>
      </w:r>
      <w:proofErr w:type="gramStart"/>
      <w:r>
        <w:t>.[</w:t>
      </w:r>
      <w:proofErr w:type="gramEnd"/>
      <w:r>
        <w:t>[Modules]] to a new empty List.</w:t>
      </w:r>
    </w:p>
    <w:p w14:paraId="4578AE7D" w14:textId="77777777" w:rsidR="00F6452B" w:rsidRDefault="00F26066" w:rsidP="00A651E7">
      <w:pPr>
        <w:pStyle w:val="Alg4"/>
        <w:numPr>
          <w:ilvl w:val="0"/>
          <w:numId w:val="58"/>
        </w:numPr>
        <w:pPrChange w:id="658" w:author="David Herman" w:date="2013-12-02T10:26:00Z">
          <w:pPr>
            <w:pStyle w:val="Alg4"/>
            <w:numPr>
              <w:numId w:val="1563"/>
            </w:numPr>
            <w:tabs>
              <w:tab w:val="num" w:pos="360"/>
            </w:tabs>
          </w:pPr>
        </w:pPrChange>
      </w:pPr>
      <w:r>
        <w:t xml:space="preserve">Set </w:t>
      </w:r>
      <w:r>
        <w:rPr>
          <w:i/>
        </w:rPr>
        <w:t>loader</w:t>
      </w:r>
      <w:proofErr w:type="gramStart"/>
      <w:r>
        <w:t>.[</w:t>
      </w:r>
      <w:proofErr w:type="gramEnd"/>
      <w:r>
        <w:t>[Loads]] to a new empty List.</w:t>
      </w:r>
    </w:p>
    <w:p w14:paraId="41CAD36B" w14:textId="77777777" w:rsidR="00F6452B" w:rsidRDefault="00F26066" w:rsidP="00A651E7">
      <w:pPr>
        <w:pStyle w:val="Alg4"/>
        <w:numPr>
          <w:ilvl w:val="0"/>
          <w:numId w:val="58"/>
        </w:numPr>
        <w:pPrChange w:id="659" w:author="David Herman" w:date="2013-12-02T10:26:00Z">
          <w:pPr>
            <w:pStyle w:val="Alg4"/>
            <w:numPr>
              <w:numId w:val="1563"/>
            </w:numPr>
            <w:tabs>
              <w:tab w:val="num" w:pos="360"/>
            </w:tabs>
          </w:pPr>
        </w:pPrChange>
      </w:pPr>
      <w:r>
        <w:t xml:space="preserve">Set </w:t>
      </w:r>
      <w:r>
        <w:rPr>
          <w:i/>
        </w:rPr>
        <w:t>loader</w:t>
      </w:r>
      <w:proofErr w:type="gramStart"/>
      <w:r>
        <w:t>.[</w:t>
      </w:r>
      <w:proofErr w:type="gramEnd"/>
      <w:r>
        <w:t>[Realm]] to realm.</w:t>
      </w:r>
    </w:p>
    <w:p w14:paraId="1D1D79D4" w14:textId="77777777" w:rsidR="00F6452B" w:rsidRDefault="00F26066" w:rsidP="00A651E7">
      <w:pPr>
        <w:pStyle w:val="Alg4"/>
        <w:numPr>
          <w:ilvl w:val="0"/>
          <w:numId w:val="58"/>
        </w:numPr>
        <w:spacing w:after="240"/>
        <w:contextualSpacing/>
        <w:pPrChange w:id="660" w:author="David Herman" w:date="2013-12-02T10:26:00Z">
          <w:pPr>
            <w:pStyle w:val="Alg4"/>
            <w:numPr>
              <w:numId w:val="1563"/>
            </w:numPr>
            <w:tabs>
              <w:tab w:val="num" w:pos="360"/>
            </w:tabs>
            <w:spacing w:after="240"/>
            <w:contextualSpacing/>
          </w:pPr>
        </w:pPrChange>
      </w:pPr>
      <w:r>
        <w:t xml:space="preserve">Return </w:t>
      </w:r>
      <w:r>
        <w:rPr>
          <w:i/>
        </w:rPr>
        <w:t>loader</w:t>
      </w:r>
      <w:r>
        <w:t>.</w:t>
      </w:r>
    </w:p>
    <w:p w14:paraId="0ED77836" w14:textId="77777777" w:rsidR="00F6452B" w:rsidRDefault="00F26066">
      <w:pPr>
        <w:pStyle w:val="Heading4"/>
      </w:pPr>
      <w:r>
        <w:t xml:space="preserve">Loader </w:t>
      </w:r>
      <w:proofErr w:type="gramStart"/>
      <w:r>
        <w:t>[ @@create</w:t>
      </w:r>
      <w:proofErr w:type="gramEnd"/>
      <w:r>
        <w:t xml:space="preserve"> ] ( )</w:t>
      </w:r>
    </w:p>
    <w:p w14:paraId="7B2B59F3" w14:textId="77777777" w:rsidR="00F6452B" w:rsidRDefault="00F26066">
      <w:r>
        <w:t xml:space="preserve">The @@create method of the </w:t>
      </w:r>
      <w:proofErr w:type="spellStart"/>
      <w:r>
        <w:t>builtin</w:t>
      </w:r>
      <w:proofErr w:type="spellEnd"/>
      <w:r>
        <w:t xml:space="preserve"> Loader constructor performs the following steps:</w:t>
      </w:r>
    </w:p>
    <w:p w14:paraId="4926B12B" w14:textId="77777777" w:rsidR="00F6452B" w:rsidRDefault="00F26066" w:rsidP="00A651E7">
      <w:pPr>
        <w:pStyle w:val="Alg4"/>
        <w:numPr>
          <w:ilvl w:val="0"/>
          <w:numId w:val="59"/>
        </w:numPr>
        <w:pPrChange w:id="661" w:author="David Herman" w:date="2013-12-02T10:26:00Z">
          <w:pPr>
            <w:pStyle w:val="Alg4"/>
            <w:numPr>
              <w:numId w:val="1564"/>
            </w:numPr>
            <w:tabs>
              <w:tab w:val="num" w:pos="360"/>
            </w:tabs>
          </w:pPr>
        </w:pPrChange>
      </w:pPr>
      <w:r>
        <w:t xml:space="preserve">Let </w:t>
      </w:r>
      <w:r>
        <w:rPr>
          <w:i/>
        </w:rPr>
        <w:t>F</w:t>
      </w:r>
      <w:r>
        <w:t xml:space="preserve"> be </w:t>
      </w:r>
      <w:proofErr w:type="gramStart"/>
      <w:r>
        <w:t xml:space="preserve">the </w:t>
      </w:r>
      <w:r>
        <w:rPr>
          <w:b/>
        </w:rPr>
        <w:t>this</w:t>
      </w:r>
      <w:proofErr w:type="gramEnd"/>
      <w:r>
        <w:t xml:space="preserve"> value.</w:t>
      </w:r>
    </w:p>
    <w:p w14:paraId="6C679C0E" w14:textId="77777777" w:rsidR="00F6452B" w:rsidRDefault="00F26066" w:rsidP="00A651E7">
      <w:pPr>
        <w:pStyle w:val="Alg4"/>
        <w:numPr>
          <w:ilvl w:val="0"/>
          <w:numId w:val="59"/>
        </w:numPr>
        <w:pPrChange w:id="662" w:author="David Herman" w:date="2013-12-02T10:26:00Z">
          <w:pPr>
            <w:pStyle w:val="Alg4"/>
            <w:numPr>
              <w:numId w:val="1564"/>
            </w:numPr>
            <w:tabs>
              <w:tab w:val="num" w:pos="360"/>
            </w:tabs>
          </w:pPr>
        </w:pPrChange>
      </w:pPr>
      <w:r>
        <w:t xml:space="preserve">Let </w:t>
      </w:r>
      <w:r>
        <w:rPr>
          <w:i/>
        </w:rPr>
        <w:t>loader</w:t>
      </w:r>
      <w:r>
        <w:t xml:space="preserve"> be the result of calling </w:t>
      </w:r>
      <w:proofErr w:type="spellStart"/>
      <w:proofErr w:type="gramStart"/>
      <w:r>
        <w:t>OrdinaryCreateFromConstructor</w:t>
      </w:r>
      <w:proofErr w:type="spellEnd"/>
      <w:r>
        <w:t>(</w:t>
      </w:r>
      <w:proofErr w:type="gramEnd"/>
      <w:r>
        <w:rPr>
          <w:i/>
        </w:rPr>
        <w:t>F</w:t>
      </w:r>
      <w:r>
        <w:t>, "%</w:t>
      </w:r>
      <w:proofErr w:type="spellStart"/>
      <w:r>
        <w:t>LoaderPrototype</w:t>
      </w:r>
      <w:proofErr w:type="spellEnd"/>
      <w:r>
        <w:t>%", ([[Modules]], [[Loads]], [[Realm]])).</w:t>
      </w:r>
    </w:p>
    <w:p w14:paraId="5DDAB254" w14:textId="77777777" w:rsidR="00F6452B" w:rsidRDefault="00F26066" w:rsidP="00A651E7">
      <w:pPr>
        <w:pStyle w:val="Alg4"/>
        <w:numPr>
          <w:ilvl w:val="0"/>
          <w:numId w:val="59"/>
        </w:numPr>
        <w:spacing w:after="240"/>
        <w:contextualSpacing/>
        <w:pPrChange w:id="663" w:author="David Herman" w:date="2013-12-02T10:26:00Z">
          <w:pPr>
            <w:pStyle w:val="Alg4"/>
            <w:numPr>
              <w:numId w:val="1564"/>
            </w:numPr>
            <w:tabs>
              <w:tab w:val="num" w:pos="360"/>
            </w:tabs>
            <w:spacing w:after="240"/>
            <w:contextualSpacing/>
          </w:pPr>
        </w:pPrChange>
      </w:pPr>
      <w:r>
        <w:t xml:space="preserve">Return </w:t>
      </w:r>
      <w:r>
        <w:rPr>
          <w:i/>
        </w:rPr>
        <w:t>loader</w:t>
      </w:r>
      <w:r>
        <w:t>.</w:t>
      </w:r>
    </w:p>
    <w:p w14:paraId="29F83A6D" w14:textId="77777777" w:rsidR="00F6452B" w:rsidRDefault="00F26066">
      <w:pPr>
        <w:pStyle w:val="Heading3"/>
      </w:pPr>
      <w:r>
        <w:t>Properties of the Loader Prototype Object</w:t>
      </w:r>
    </w:p>
    <w:p w14:paraId="32E62F61" w14:textId="77777777" w:rsidR="00F6452B" w:rsidRDefault="00F26066">
      <w:r>
        <w:t xml:space="preserve">The abstract operation </w:t>
      </w:r>
      <w:proofErr w:type="spellStart"/>
      <w:proofErr w:type="gramStart"/>
      <w:r>
        <w:t>thisLoader</w:t>
      </w:r>
      <w:proofErr w:type="spellEnd"/>
      <w:r>
        <w:t>(</w:t>
      </w:r>
      <w:proofErr w:type="gramEnd"/>
      <w:r>
        <w:rPr>
          <w:i/>
        </w:rPr>
        <w:t>value</w:t>
      </w:r>
      <w:r>
        <w:t>) performs the following steps:</w:t>
      </w:r>
    </w:p>
    <w:p w14:paraId="43B47687" w14:textId="77777777" w:rsidR="00F6452B" w:rsidRDefault="00F26066" w:rsidP="00A651E7">
      <w:pPr>
        <w:pStyle w:val="Alg4"/>
        <w:numPr>
          <w:ilvl w:val="0"/>
          <w:numId w:val="60"/>
        </w:numPr>
        <w:pPrChange w:id="664" w:author="David Herman" w:date="2013-12-02T10:26:00Z">
          <w:pPr>
            <w:pStyle w:val="Alg4"/>
            <w:numPr>
              <w:numId w:val="1565"/>
            </w:numPr>
            <w:tabs>
              <w:tab w:val="num" w:pos="360"/>
            </w:tabs>
          </w:pPr>
        </w:pPrChange>
      </w:pPr>
      <w:r>
        <w:lastRenderedPageBreak/>
        <w:t xml:space="preserve">If </w:t>
      </w:r>
      <w:proofErr w:type="gramStart"/>
      <w:r>
        <w:t>Type(</w:t>
      </w:r>
      <w:proofErr w:type="gramEnd"/>
      <w:r>
        <w:rPr>
          <w:i/>
        </w:rPr>
        <w:t>value</w:t>
      </w:r>
      <w:r>
        <w:t>) is Object and value has a [[Modules]] internal slot, then</w:t>
      </w:r>
    </w:p>
    <w:p w14:paraId="7D33EE28" w14:textId="77777777" w:rsidR="00F6452B" w:rsidRDefault="00F26066" w:rsidP="00A651E7">
      <w:pPr>
        <w:pStyle w:val="Alg4"/>
        <w:numPr>
          <w:ilvl w:val="1"/>
          <w:numId w:val="60"/>
        </w:numPr>
        <w:pPrChange w:id="665" w:author="David Herman" w:date="2013-12-02T10:26:00Z">
          <w:pPr>
            <w:pStyle w:val="Alg4"/>
            <w:numPr>
              <w:ilvl w:val="1"/>
              <w:numId w:val="1565"/>
            </w:numPr>
            <w:tabs>
              <w:tab w:val="num" w:pos="360"/>
            </w:tabs>
          </w:pPr>
        </w:pPrChange>
      </w:pPr>
      <w:r>
        <w:t xml:space="preserve">Let </w:t>
      </w:r>
      <w:r>
        <w:rPr>
          <w:i/>
        </w:rPr>
        <w:t>m</w:t>
      </w:r>
      <w:r>
        <w:t xml:space="preserve"> be </w:t>
      </w:r>
      <w:r>
        <w:rPr>
          <w:i/>
        </w:rPr>
        <w:t>value</w:t>
      </w:r>
      <w:proofErr w:type="gramStart"/>
      <w:r>
        <w:t>.[</w:t>
      </w:r>
      <w:proofErr w:type="gramEnd"/>
      <w:r>
        <w:t>[Modules]].</w:t>
      </w:r>
    </w:p>
    <w:p w14:paraId="4C4481EC" w14:textId="77777777" w:rsidR="00F6452B" w:rsidRDefault="00F26066" w:rsidP="00A651E7">
      <w:pPr>
        <w:pStyle w:val="Alg4"/>
        <w:numPr>
          <w:ilvl w:val="1"/>
          <w:numId w:val="60"/>
        </w:numPr>
        <w:pPrChange w:id="666" w:author="David Herman" w:date="2013-12-02T10:26:00Z">
          <w:pPr>
            <w:pStyle w:val="Alg4"/>
            <w:numPr>
              <w:ilvl w:val="1"/>
              <w:numId w:val="1565"/>
            </w:numPr>
            <w:tabs>
              <w:tab w:val="num" w:pos="360"/>
            </w:tabs>
          </w:pPr>
        </w:pPrChange>
      </w:pPr>
      <w:r>
        <w:t xml:space="preserve">If </w:t>
      </w:r>
      <w:r>
        <w:rPr>
          <w:i/>
        </w:rPr>
        <w:t>m</w:t>
      </w:r>
      <w:r>
        <w:t xml:space="preserve"> is not </w:t>
      </w:r>
      <w:r>
        <w:rPr>
          <w:b/>
        </w:rPr>
        <w:t>undefined</w:t>
      </w:r>
      <w:r>
        <w:t xml:space="preserve">, then return </w:t>
      </w:r>
      <w:r>
        <w:rPr>
          <w:i/>
        </w:rPr>
        <w:t>value</w:t>
      </w:r>
      <w:r>
        <w:t>.</w:t>
      </w:r>
    </w:p>
    <w:p w14:paraId="7B390B47" w14:textId="77777777" w:rsidR="00F6452B" w:rsidRDefault="00F26066" w:rsidP="00A651E7">
      <w:pPr>
        <w:pStyle w:val="Alg4"/>
        <w:numPr>
          <w:ilvl w:val="0"/>
          <w:numId w:val="60"/>
        </w:numPr>
        <w:spacing w:after="240"/>
        <w:contextualSpacing/>
        <w:pPrChange w:id="667" w:author="David Herman" w:date="2013-12-02T10:26:00Z">
          <w:pPr>
            <w:pStyle w:val="Alg4"/>
            <w:numPr>
              <w:numId w:val="1565"/>
            </w:numPr>
            <w:tabs>
              <w:tab w:val="num" w:pos="360"/>
            </w:tabs>
            <w:spacing w:after="240"/>
            <w:contextualSpacing/>
          </w:pPr>
        </w:pPrChange>
      </w:pPr>
      <w:r>
        <w:t xml:space="preserve">Throw a </w:t>
      </w:r>
      <w:proofErr w:type="spellStart"/>
      <w:r>
        <w:rPr>
          <w:b/>
        </w:rPr>
        <w:t>TypeError</w:t>
      </w:r>
      <w:proofErr w:type="spellEnd"/>
      <w:r>
        <w:t xml:space="preserve"> exception.</w:t>
      </w:r>
    </w:p>
    <w:p w14:paraId="5672AD1C" w14:textId="77777777" w:rsidR="00F6452B" w:rsidRDefault="00F26066">
      <w:r>
        <w:t xml:space="preserve">The phrase "this Loader" within the specification of a method refers to the result returned by calling the abstract operation </w:t>
      </w:r>
      <w:proofErr w:type="spellStart"/>
      <w:r>
        <w:t>thisLoader</w:t>
      </w:r>
      <w:proofErr w:type="spellEnd"/>
      <w:r>
        <w:t xml:space="preserve"> with </w:t>
      </w:r>
      <w:proofErr w:type="gramStart"/>
      <w:r>
        <w:t xml:space="preserve">the </w:t>
      </w:r>
      <w:r>
        <w:rPr>
          <w:b/>
        </w:rPr>
        <w:t>this</w:t>
      </w:r>
      <w:proofErr w:type="gramEnd"/>
      <w:r>
        <w:t xml:space="preserve"> value of the method invocation passed as the argument.</w:t>
      </w:r>
    </w:p>
    <w:p w14:paraId="0867F101" w14:textId="77777777" w:rsidR="00F6452B" w:rsidRDefault="00F26066">
      <w:pPr>
        <w:pStyle w:val="Heading4"/>
      </w:pPr>
      <w:proofErr w:type="spellStart"/>
      <w:r>
        <w:t>Loader.prototype.realm</w:t>
      </w:r>
      <w:proofErr w:type="spellEnd"/>
    </w:p>
    <w:p w14:paraId="16956113" w14:textId="77777777" w:rsidR="00F6452B" w:rsidRDefault="00F26066">
      <w:proofErr w:type="spellStart"/>
      <w:r>
        <w:rPr>
          <w:rFonts w:ascii="Courier New" w:hAnsi="Courier New"/>
          <w:b/>
        </w:rPr>
        <w:t>Loader.prototype.realm</w:t>
      </w:r>
      <w:proofErr w:type="spellEnd"/>
      <w:r>
        <w:t xml:space="preserve"> is an </w:t>
      </w:r>
      <w:proofErr w:type="spellStart"/>
      <w:r>
        <w:t>accessor</w:t>
      </w:r>
      <w:proofErr w:type="spellEnd"/>
      <w:r>
        <w:t xml:space="preserve"> property whose set </w:t>
      </w:r>
      <w:proofErr w:type="spellStart"/>
      <w:r>
        <w:t>accessor</w:t>
      </w:r>
      <w:proofErr w:type="spellEnd"/>
      <w:r>
        <w:t xml:space="preserve"> function is undefined. Its get </w:t>
      </w:r>
      <w:proofErr w:type="spellStart"/>
      <w:r>
        <w:t>accessor</w:t>
      </w:r>
      <w:proofErr w:type="spellEnd"/>
      <w:r>
        <w:t xml:space="preserve"> function performs the following steps:</w:t>
      </w:r>
    </w:p>
    <w:p w14:paraId="7BB9C1BB" w14:textId="77777777" w:rsidR="00F6452B" w:rsidRDefault="00F26066" w:rsidP="00A651E7">
      <w:pPr>
        <w:pStyle w:val="Alg4"/>
        <w:numPr>
          <w:ilvl w:val="0"/>
          <w:numId w:val="61"/>
        </w:numPr>
        <w:pPrChange w:id="668" w:author="David Herman" w:date="2013-12-02T10:26:00Z">
          <w:pPr>
            <w:pStyle w:val="Alg4"/>
            <w:numPr>
              <w:numId w:val="1566"/>
            </w:numPr>
            <w:tabs>
              <w:tab w:val="num" w:pos="360"/>
            </w:tabs>
          </w:pPr>
        </w:pPrChange>
      </w:pPr>
      <w:r>
        <w:t xml:space="preserve">Let </w:t>
      </w:r>
      <w:r>
        <w:rPr>
          <w:i/>
        </w:rPr>
        <w:t>loader</w:t>
      </w:r>
      <w:r>
        <w:t xml:space="preserve"> be this Loader.</w:t>
      </w:r>
    </w:p>
    <w:p w14:paraId="204A2D1B" w14:textId="77777777" w:rsidR="00F6452B" w:rsidRDefault="00F26066" w:rsidP="00A651E7">
      <w:pPr>
        <w:pStyle w:val="Alg4"/>
        <w:numPr>
          <w:ilvl w:val="0"/>
          <w:numId w:val="61"/>
        </w:numPr>
        <w:pPrChange w:id="669" w:author="David Herman" w:date="2013-12-02T10:26:00Z">
          <w:pPr>
            <w:pStyle w:val="Alg4"/>
            <w:numPr>
              <w:numId w:val="1566"/>
            </w:numPr>
            <w:tabs>
              <w:tab w:val="num" w:pos="360"/>
            </w:tabs>
          </w:pPr>
        </w:pPrChange>
      </w:pPr>
      <w:r>
        <w:t xml:space="preserve">If </w:t>
      </w:r>
      <w:proofErr w:type="gramStart"/>
      <w:r>
        <w:t>Type(</w:t>
      </w:r>
      <w:proofErr w:type="gramEnd"/>
      <w:r>
        <w:rPr>
          <w:i/>
        </w:rPr>
        <w:t>loader</w:t>
      </w:r>
      <w:r>
        <w:t xml:space="preserve">) is not Object or </w:t>
      </w:r>
      <w:r>
        <w:rPr>
          <w:i/>
        </w:rPr>
        <w:t>loader</w:t>
      </w:r>
      <w:r>
        <w:t xml:space="preserve"> does not have all the internal properties of a Loader object, throw a </w:t>
      </w:r>
      <w:proofErr w:type="spellStart"/>
      <w:r>
        <w:t>TypeError</w:t>
      </w:r>
      <w:proofErr w:type="spellEnd"/>
      <w:r>
        <w:t xml:space="preserve"> exception.</w:t>
      </w:r>
    </w:p>
    <w:p w14:paraId="58B1162F" w14:textId="77777777" w:rsidR="00F6452B" w:rsidRDefault="00F26066" w:rsidP="00A651E7">
      <w:pPr>
        <w:pStyle w:val="Alg4"/>
        <w:numPr>
          <w:ilvl w:val="0"/>
          <w:numId w:val="61"/>
        </w:numPr>
        <w:spacing w:after="240"/>
        <w:contextualSpacing/>
        <w:pPrChange w:id="670" w:author="David Herman" w:date="2013-12-02T10:26:00Z">
          <w:pPr>
            <w:pStyle w:val="Alg4"/>
            <w:numPr>
              <w:numId w:val="1566"/>
            </w:numPr>
            <w:tabs>
              <w:tab w:val="num" w:pos="360"/>
            </w:tabs>
            <w:spacing w:after="240"/>
            <w:contextualSpacing/>
          </w:pPr>
        </w:pPrChange>
      </w:pPr>
      <w:r>
        <w:t xml:space="preserve">Return </w:t>
      </w:r>
      <w:r>
        <w:rPr>
          <w:i/>
        </w:rPr>
        <w:t>loader</w:t>
      </w:r>
      <w:proofErr w:type="gramStart"/>
      <w:r>
        <w:t>.[</w:t>
      </w:r>
      <w:proofErr w:type="gramEnd"/>
      <w:r>
        <w:t>[Realm]].[[</w:t>
      </w:r>
      <w:proofErr w:type="spellStart"/>
      <w:r>
        <w:t>realmObject</w:t>
      </w:r>
      <w:proofErr w:type="spellEnd"/>
      <w:r>
        <w:t>]].</w:t>
      </w:r>
    </w:p>
    <w:p w14:paraId="1CACFDD1" w14:textId="77777777" w:rsidR="00F6452B" w:rsidRDefault="00F26066">
      <w:pPr>
        <w:pStyle w:val="Heading4"/>
      </w:pPr>
      <w:proofErr w:type="spellStart"/>
      <w:r>
        <w:t>Loader.prototype.global</w:t>
      </w:r>
      <w:proofErr w:type="spellEnd"/>
    </w:p>
    <w:p w14:paraId="3391EE41" w14:textId="77777777" w:rsidR="00F6452B" w:rsidRDefault="00F26066">
      <w:proofErr w:type="spellStart"/>
      <w:r>
        <w:rPr>
          <w:rFonts w:ascii="Courier New" w:hAnsi="Courier New"/>
          <w:b/>
        </w:rPr>
        <w:t>Loader.prototype.global</w:t>
      </w:r>
      <w:proofErr w:type="spellEnd"/>
      <w:r>
        <w:t xml:space="preserve"> is an </w:t>
      </w:r>
      <w:proofErr w:type="spellStart"/>
      <w:r>
        <w:t>accessor</w:t>
      </w:r>
      <w:proofErr w:type="spellEnd"/>
      <w:r>
        <w:t xml:space="preserve"> property whose set </w:t>
      </w:r>
      <w:proofErr w:type="spellStart"/>
      <w:r>
        <w:t>accessor</w:t>
      </w:r>
      <w:proofErr w:type="spellEnd"/>
      <w:r>
        <w:t xml:space="preserve"> function is undefined. Its get </w:t>
      </w:r>
      <w:proofErr w:type="spellStart"/>
      <w:r>
        <w:t>accessor</w:t>
      </w:r>
      <w:proofErr w:type="spellEnd"/>
      <w:r>
        <w:t xml:space="preserve"> function performs the following steps:</w:t>
      </w:r>
    </w:p>
    <w:p w14:paraId="006DF75A" w14:textId="77777777" w:rsidR="00F6452B" w:rsidRDefault="00F26066" w:rsidP="00A651E7">
      <w:pPr>
        <w:pStyle w:val="Alg4"/>
        <w:numPr>
          <w:ilvl w:val="0"/>
          <w:numId w:val="62"/>
        </w:numPr>
        <w:pPrChange w:id="671" w:author="David Herman" w:date="2013-12-02T10:26:00Z">
          <w:pPr>
            <w:pStyle w:val="Alg4"/>
            <w:numPr>
              <w:numId w:val="1567"/>
            </w:numPr>
            <w:tabs>
              <w:tab w:val="num" w:pos="360"/>
            </w:tabs>
          </w:pPr>
        </w:pPrChange>
      </w:pPr>
      <w:r>
        <w:t xml:space="preserve">Let </w:t>
      </w:r>
      <w:r>
        <w:rPr>
          <w:i/>
        </w:rPr>
        <w:t>loader</w:t>
      </w:r>
      <w:r>
        <w:t xml:space="preserve"> be this Loader.</w:t>
      </w:r>
    </w:p>
    <w:p w14:paraId="15B6F2F7" w14:textId="77777777" w:rsidR="00F6452B" w:rsidRDefault="00F26066" w:rsidP="00A651E7">
      <w:pPr>
        <w:pStyle w:val="Alg4"/>
        <w:numPr>
          <w:ilvl w:val="0"/>
          <w:numId w:val="62"/>
        </w:numPr>
        <w:pPrChange w:id="672" w:author="David Herman" w:date="2013-12-02T10:26:00Z">
          <w:pPr>
            <w:pStyle w:val="Alg4"/>
            <w:numPr>
              <w:numId w:val="1567"/>
            </w:numPr>
            <w:tabs>
              <w:tab w:val="num" w:pos="360"/>
            </w:tabs>
          </w:pPr>
        </w:pPrChange>
      </w:pPr>
      <w:r>
        <w:t xml:space="preserve">If </w:t>
      </w:r>
      <w:proofErr w:type="gramStart"/>
      <w:r>
        <w:t>Type(</w:t>
      </w:r>
      <w:proofErr w:type="gramEnd"/>
      <w:r>
        <w:rPr>
          <w:i/>
        </w:rPr>
        <w:t>loader</w:t>
      </w:r>
      <w:r>
        <w:t xml:space="preserve">) is not Object or </w:t>
      </w:r>
      <w:r>
        <w:rPr>
          <w:i/>
        </w:rPr>
        <w:t>loader</w:t>
      </w:r>
      <w:r>
        <w:t xml:space="preserve"> does not have all the internal properties of a Loader object, throw a </w:t>
      </w:r>
      <w:proofErr w:type="spellStart"/>
      <w:r>
        <w:t>TypeError</w:t>
      </w:r>
      <w:proofErr w:type="spellEnd"/>
      <w:r>
        <w:t xml:space="preserve"> exception.</w:t>
      </w:r>
    </w:p>
    <w:p w14:paraId="2693BB36" w14:textId="77777777" w:rsidR="00F6452B" w:rsidRDefault="00F26066" w:rsidP="00A651E7">
      <w:pPr>
        <w:pStyle w:val="Alg4"/>
        <w:numPr>
          <w:ilvl w:val="0"/>
          <w:numId w:val="62"/>
        </w:numPr>
        <w:spacing w:after="240"/>
        <w:contextualSpacing/>
        <w:pPrChange w:id="673" w:author="David Herman" w:date="2013-12-02T10:26:00Z">
          <w:pPr>
            <w:pStyle w:val="Alg4"/>
            <w:numPr>
              <w:numId w:val="1567"/>
            </w:numPr>
            <w:tabs>
              <w:tab w:val="num" w:pos="360"/>
            </w:tabs>
            <w:spacing w:after="240"/>
            <w:contextualSpacing/>
          </w:pPr>
        </w:pPrChange>
      </w:pPr>
      <w:r>
        <w:t xml:space="preserve">Return </w:t>
      </w:r>
      <w:r>
        <w:rPr>
          <w:i/>
        </w:rPr>
        <w:t>loader</w:t>
      </w:r>
      <w:proofErr w:type="gramStart"/>
      <w:r>
        <w:t>.[</w:t>
      </w:r>
      <w:proofErr w:type="gramEnd"/>
      <w:r>
        <w:t>[Realm]].[[</w:t>
      </w:r>
      <w:proofErr w:type="spellStart"/>
      <w:r>
        <w:t>globalThis</w:t>
      </w:r>
      <w:proofErr w:type="spellEnd"/>
      <w:r>
        <w:t>]].</w:t>
      </w:r>
    </w:p>
    <w:p w14:paraId="0C81BE8E" w14:textId="77777777" w:rsidR="00F6452B" w:rsidRDefault="00F26066">
      <w:pPr>
        <w:pStyle w:val="Heading4"/>
      </w:pPr>
      <w:proofErr w:type="spellStart"/>
      <w:r>
        <w:t>Loader.prototype.define</w:t>
      </w:r>
      <w:proofErr w:type="spellEnd"/>
      <w:r>
        <w:t xml:space="preserve"> </w:t>
      </w:r>
      <w:proofErr w:type="gramStart"/>
      <w:r>
        <w:t>( name</w:t>
      </w:r>
      <w:proofErr w:type="gramEnd"/>
      <w:r>
        <w:t>, source, options = undefined )</w:t>
      </w:r>
    </w:p>
    <w:p w14:paraId="687804B2" w14:textId="77777777" w:rsidR="00F6452B" w:rsidRDefault="00F26066">
      <w:r>
        <w:t xml:space="preserve">The </w:t>
      </w:r>
      <w:r>
        <w:rPr>
          <w:rFonts w:ascii="Courier New" w:hAnsi="Courier New"/>
          <w:b/>
        </w:rPr>
        <w:t>define</w:t>
      </w:r>
      <w:r>
        <w:t xml:space="preserve"> method installs a module in the registry from </w:t>
      </w:r>
      <w:r>
        <w:rPr>
          <w:rFonts w:ascii="Times New Roman" w:hAnsi="Times New Roman"/>
          <w:i/>
        </w:rPr>
        <w:t>source</w:t>
      </w:r>
      <w:r>
        <w:t xml:space="preserve">. The module is not immediately available. </w:t>
      </w:r>
      <w:proofErr w:type="gramStart"/>
      <w:r>
        <w:t xml:space="preserve">The </w:t>
      </w:r>
      <w:r>
        <w:rPr>
          <w:rFonts w:ascii="Courier New" w:hAnsi="Courier New"/>
          <w:b/>
        </w:rPr>
        <w:t>translate</w:t>
      </w:r>
      <w:proofErr w:type="gramEnd"/>
      <w:r>
        <w:t xml:space="preserve"> and </w:t>
      </w:r>
      <w:r>
        <w:rPr>
          <w:rFonts w:ascii="Courier New" w:hAnsi="Courier New"/>
          <w:b/>
        </w:rPr>
        <w:t>instantiate</w:t>
      </w:r>
      <w:r>
        <w:t xml:space="preserve"> hooks are called asynchronously, and dependencies are loaded asynchronously.</w:t>
      </w:r>
    </w:p>
    <w:p w14:paraId="5F58FE36" w14:textId="77777777" w:rsidR="00F6452B" w:rsidRDefault="00F26066">
      <w:proofErr w:type="gramStart"/>
      <w:r>
        <w:rPr>
          <w:rFonts w:ascii="Courier New" w:hAnsi="Courier New"/>
          <w:b/>
        </w:rPr>
        <w:t>define</w:t>
      </w:r>
      <w:proofErr w:type="gramEnd"/>
      <w:r>
        <w:t xml:space="preserve"> returns a Promise object that resolves to </w:t>
      </w:r>
      <w:r>
        <w:rPr>
          <w:rFonts w:ascii="Times New Roman" w:hAnsi="Times New Roman"/>
          <w:i/>
        </w:rPr>
        <w:t>undefined</w:t>
      </w:r>
      <w:r>
        <w:t xml:space="preserve"> when the new module and its dependencies are installed in the registry.</w:t>
      </w:r>
    </w:p>
    <w:p w14:paraId="741D422B" w14:textId="6C396F1A" w:rsidR="00F6452B" w:rsidRDefault="00F26066">
      <w:pPr>
        <w:pStyle w:val="Note"/>
      </w:pPr>
      <w:r>
        <w:t>NOTE</w:t>
      </w:r>
      <w:r>
        <w:tab/>
        <w:t xml:space="preserve">This is the dynamic equivalent of the proposed </w:t>
      </w:r>
      <w:r>
        <w:rPr>
          <w:rFonts w:ascii="Courier New" w:hAnsi="Courier New"/>
          <w:b/>
        </w:rPr>
        <w:t xml:space="preserve">&lt;module </w:t>
      </w:r>
      <w:del w:id="674" w:author="David Herman" w:date="2013-12-02T10:37:00Z">
        <w:r w:rsidDel="00F57D3F">
          <w:rPr>
            <w:rFonts w:ascii="Courier New" w:hAnsi="Courier New"/>
            <w:b/>
          </w:rPr>
          <w:delText>&lt;var&gt;</w:delText>
        </w:r>
      </w:del>
      <w:r>
        <w:rPr>
          <w:rFonts w:ascii="Courier New" w:hAnsi="Courier New"/>
          <w:b/>
        </w:rPr>
        <w:t>name</w:t>
      </w:r>
      <w:del w:id="675" w:author="David Herman" w:date="2013-12-02T10:37:00Z">
        <w:r w:rsidDel="00F57D3F">
          <w:rPr>
            <w:rFonts w:ascii="Courier New" w:hAnsi="Courier New"/>
            <w:b/>
          </w:rPr>
          <w:delText>&lt;/var&gt;</w:delText>
        </w:r>
      </w:del>
      <w:r>
        <w:rPr>
          <w:rFonts w:ascii="Courier New" w:hAnsi="Courier New"/>
          <w:b/>
        </w:rPr>
        <w:t>=&gt;</w:t>
      </w:r>
      <w:r>
        <w:t xml:space="preserve"> element in HTML.</w:t>
      </w:r>
    </w:p>
    <w:p w14:paraId="218062AF" w14:textId="77777777" w:rsidR="00F6452B" w:rsidRDefault="00F26066" w:rsidP="00A651E7">
      <w:pPr>
        <w:pStyle w:val="Alg4"/>
        <w:numPr>
          <w:ilvl w:val="0"/>
          <w:numId w:val="63"/>
        </w:numPr>
        <w:pPrChange w:id="676" w:author="David Herman" w:date="2013-12-02T10:26:00Z">
          <w:pPr>
            <w:pStyle w:val="Alg4"/>
            <w:numPr>
              <w:numId w:val="1568"/>
            </w:numPr>
            <w:tabs>
              <w:tab w:val="num" w:pos="360"/>
            </w:tabs>
          </w:pPr>
        </w:pPrChange>
      </w:pPr>
      <w:r>
        <w:t xml:space="preserve">Let </w:t>
      </w:r>
      <w:r>
        <w:rPr>
          <w:i/>
        </w:rPr>
        <w:t>loader</w:t>
      </w:r>
      <w:r>
        <w:t xml:space="preserve"> be this Loader.</w:t>
      </w:r>
    </w:p>
    <w:p w14:paraId="55569F2D" w14:textId="77777777" w:rsidR="00F6452B" w:rsidRDefault="00F26066" w:rsidP="00A651E7">
      <w:pPr>
        <w:pStyle w:val="Alg4"/>
        <w:numPr>
          <w:ilvl w:val="0"/>
          <w:numId w:val="63"/>
        </w:numPr>
        <w:pPrChange w:id="677" w:author="David Herman" w:date="2013-12-02T10:26:00Z">
          <w:pPr>
            <w:pStyle w:val="Alg4"/>
            <w:numPr>
              <w:numId w:val="1568"/>
            </w:numPr>
            <w:tabs>
              <w:tab w:val="num" w:pos="360"/>
            </w:tabs>
          </w:pPr>
        </w:pPrChange>
      </w:pPr>
      <w:proofErr w:type="spellStart"/>
      <w:proofErr w:type="gramStart"/>
      <w:r>
        <w:t>ReturnIfAbrupt</w:t>
      </w:r>
      <w:proofErr w:type="spellEnd"/>
      <w:r>
        <w:t>(</w:t>
      </w:r>
      <w:proofErr w:type="gramEnd"/>
      <w:r>
        <w:rPr>
          <w:i/>
        </w:rPr>
        <w:t>loader</w:t>
      </w:r>
      <w:r>
        <w:t>).</w:t>
      </w:r>
    </w:p>
    <w:p w14:paraId="772565C0" w14:textId="77777777" w:rsidR="00F6452B" w:rsidRDefault="00F26066" w:rsidP="00A651E7">
      <w:pPr>
        <w:pStyle w:val="Alg4"/>
        <w:numPr>
          <w:ilvl w:val="0"/>
          <w:numId w:val="63"/>
        </w:numPr>
        <w:pPrChange w:id="678" w:author="David Herman" w:date="2013-12-02T10:26:00Z">
          <w:pPr>
            <w:pStyle w:val="Alg4"/>
            <w:numPr>
              <w:numId w:val="1568"/>
            </w:numPr>
            <w:tabs>
              <w:tab w:val="num" w:pos="360"/>
            </w:tabs>
          </w:pPr>
        </w:pPrChange>
      </w:pPr>
      <w:r>
        <w:t xml:space="preserve">Let </w:t>
      </w:r>
      <w:r>
        <w:rPr>
          <w:i/>
        </w:rPr>
        <w:t>name</w:t>
      </w:r>
      <w:r>
        <w:t xml:space="preserve"> be </w:t>
      </w:r>
      <w:proofErr w:type="spellStart"/>
      <w:proofErr w:type="gramStart"/>
      <w:r>
        <w:t>ToString</w:t>
      </w:r>
      <w:proofErr w:type="spellEnd"/>
      <w:r>
        <w:t>(</w:t>
      </w:r>
      <w:proofErr w:type="gramEnd"/>
      <w:r>
        <w:rPr>
          <w:i/>
        </w:rPr>
        <w:t>name</w:t>
      </w:r>
      <w:r>
        <w:t>).</w:t>
      </w:r>
    </w:p>
    <w:p w14:paraId="70BD5FDF" w14:textId="77777777" w:rsidR="00F6452B" w:rsidRDefault="00F26066" w:rsidP="00A651E7">
      <w:pPr>
        <w:pStyle w:val="Alg4"/>
        <w:numPr>
          <w:ilvl w:val="0"/>
          <w:numId w:val="63"/>
        </w:numPr>
        <w:pPrChange w:id="679" w:author="David Herman" w:date="2013-12-02T10:26:00Z">
          <w:pPr>
            <w:pStyle w:val="Alg4"/>
            <w:numPr>
              <w:numId w:val="1568"/>
            </w:numPr>
            <w:tabs>
              <w:tab w:val="num" w:pos="360"/>
            </w:tabs>
          </w:pPr>
        </w:pPrChange>
      </w:pPr>
      <w:proofErr w:type="spellStart"/>
      <w:proofErr w:type="gramStart"/>
      <w:r>
        <w:t>ReturnIfAbrupt</w:t>
      </w:r>
      <w:proofErr w:type="spellEnd"/>
      <w:r>
        <w:t>(</w:t>
      </w:r>
      <w:proofErr w:type="gramEnd"/>
      <w:r>
        <w:rPr>
          <w:i/>
        </w:rPr>
        <w:t>name</w:t>
      </w:r>
      <w:r>
        <w:t>).</w:t>
      </w:r>
    </w:p>
    <w:p w14:paraId="2C13E839" w14:textId="72682DEE" w:rsidR="00F6452B" w:rsidRDefault="00F26066" w:rsidP="00A651E7">
      <w:pPr>
        <w:pStyle w:val="Alg4"/>
        <w:numPr>
          <w:ilvl w:val="0"/>
          <w:numId w:val="63"/>
        </w:numPr>
        <w:pPrChange w:id="680" w:author="David Herman" w:date="2013-12-02T10:26:00Z">
          <w:pPr>
            <w:pStyle w:val="Alg4"/>
            <w:numPr>
              <w:numId w:val="1568"/>
            </w:numPr>
            <w:tabs>
              <w:tab w:val="num" w:pos="360"/>
            </w:tabs>
          </w:pPr>
        </w:pPrChange>
      </w:pPr>
      <w:r>
        <w:t xml:space="preserve">Let </w:t>
      </w:r>
      <w:r>
        <w:rPr>
          <w:i/>
        </w:rPr>
        <w:t>address</w:t>
      </w:r>
      <w:r>
        <w:t xml:space="preserve"> be </w:t>
      </w:r>
      <w:proofErr w:type="spellStart"/>
      <w:proofErr w:type="gramStart"/>
      <w:r>
        <w:t>GetOption</w:t>
      </w:r>
      <w:proofErr w:type="spellEnd"/>
      <w:r>
        <w:t>(</w:t>
      </w:r>
      <w:proofErr w:type="gramEnd"/>
      <w:r>
        <w:rPr>
          <w:i/>
        </w:rPr>
        <w:t>options</w:t>
      </w:r>
      <w:r>
        <w:t xml:space="preserve">, </w:t>
      </w:r>
      <w:r>
        <w:rPr>
          <w:rFonts w:ascii="Courier New" w:hAnsi="Courier New"/>
          <w:b/>
        </w:rPr>
        <w:t>"</w:t>
      </w:r>
      <w:del w:id="681" w:author="David Herman" w:date="2013-12-02T10:37:00Z">
        <w:r w:rsidDel="00F57D3F">
          <w:rPr>
            <w:rFonts w:ascii="Courier New" w:hAnsi="Courier New"/>
            <w:b/>
          </w:rPr>
          <w:delText>&lt;var&gt;</w:delText>
        </w:r>
      </w:del>
      <w:r>
        <w:rPr>
          <w:rFonts w:ascii="Courier New" w:hAnsi="Courier New"/>
          <w:b/>
        </w:rPr>
        <w:t>address</w:t>
      </w:r>
      <w:del w:id="682" w:author="David Herman" w:date="2013-12-02T10:37:00Z">
        <w:r w:rsidDel="00F57D3F">
          <w:rPr>
            <w:rFonts w:ascii="Courier New" w:hAnsi="Courier New"/>
            <w:b/>
          </w:rPr>
          <w:delText>&lt;/var&gt;</w:delText>
        </w:r>
      </w:del>
      <w:r>
        <w:rPr>
          <w:rFonts w:ascii="Courier New" w:hAnsi="Courier New"/>
          <w:b/>
        </w:rPr>
        <w:t>"</w:t>
      </w:r>
      <w:r>
        <w:t>).</w:t>
      </w:r>
    </w:p>
    <w:p w14:paraId="12C09014" w14:textId="77777777" w:rsidR="00F6452B" w:rsidRDefault="00F26066" w:rsidP="00A651E7">
      <w:pPr>
        <w:pStyle w:val="Alg4"/>
        <w:numPr>
          <w:ilvl w:val="0"/>
          <w:numId w:val="63"/>
        </w:numPr>
        <w:pPrChange w:id="683" w:author="David Herman" w:date="2013-12-02T10:26:00Z">
          <w:pPr>
            <w:pStyle w:val="Alg4"/>
            <w:numPr>
              <w:numId w:val="1568"/>
            </w:numPr>
            <w:tabs>
              <w:tab w:val="num" w:pos="360"/>
            </w:tabs>
          </w:pPr>
        </w:pPrChange>
      </w:pPr>
      <w:proofErr w:type="spellStart"/>
      <w:proofErr w:type="gramStart"/>
      <w:r>
        <w:t>ReturnIfAbrupt</w:t>
      </w:r>
      <w:proofErr w:type="spellEnd"/>
      <w:r>
        <w:t>(</w:t>
      </w:r>
      <w:proofErr w:type="gramEnd"/>
      <w:r>
        <w:rPr>
          <w:i/>
        </w:rPr>
        <w:t>address</w:t>
      </w:r>
      <w:r>
        <w:t>).</w:t>
      </w:r>
    </w:p>
    <w:p w14:paraId="0063F9AE" w14:textId="21B6FC79" w:rsidR="00F6452B" w:rsidRDefault="00F26066" w:rsidP="00A651E7">
      <w:pPr>
        <w:pStyle w:val="Alg4"/>
        <w:numPr>
          <w:ilvl w:val="0"/>
          <w:numId w:val="63"/>
        </w:numPr>
        <w:pPrChange w:id="684" w:author="David Herman" w:date="2013-12-02T10:26:00Z">
          <w:pPr>
            <w:pStyle w:val="Alg4"/>
            <w:numPr>
              <w:numId w:val="1568"/>
            </w:numPr>
            <w:tabs>
              <w:tab w:val="num" w:pos="360"/>
            </w:tabs>
          </w:pPr>
        </w:pPrChange>
      </w:pPr>
      <w:r>
        <w:t xml:space="preserve">Let </w:t>
      </w:r>
      <w:r>
        <w:rPr>
          <w:i/>
        </w:rPr>
        <w:t>metadata</w:t>
      </w:r>
      <w:r>
        <w:t xml:space="preserve"> be </w:t>
      </w:r>
      <w:proofErr w:type="spellStart"/>
      <w:proofErr w:type="gramStart"/>
      <w:r>
        <w:t>GetOption</w:t>
      </w:r>
      <w:proofErr w:type="spellEnd"/>
      <w:r>
        <w:t>(</w:t>
      </w:r>
      <w:proofErr w:type="gramEnd"/>
      <w:r>
        <w:rPr>
          <w:i/>
        </w:rPr>
        <w:t>options</w:t>
      </w:r>
      <w:r>
        <w:t xml:space="preserve">, </w:t>
      </w:r>
      <w:r>
        <w:rPr>
          <w:rFonts w:ascii="Courier New" w:hAnsi="Courier New"/>
          <w:b/>
        </w:rPr>
        <w:t>"</w:t>
      </w:r>
      <w:del w:id="685" w:author="David Herman" w:date="2013-12-02T10:37:00Z">
        <w:r w:rsidDel="00F57D3F">
          <w:rPr>
            <w:rFonts w:ascii="Courier New" w:hAnsi="Courier New"/>
            <w:b/>
          </w:rPr>
          <w:delText>&lt;var&gt;</w:delText>
        </w:r>
      </w:del>
      <w:r>
        <w:rPr>
          <w:rFonts w:ascii="Courier New" w:hAnsi="Courier New"/>
          <w:b/>
        </w:rPr>
        <w:t>metadata</w:t>
      </w:r>
      <w:del w:id="686" w:author="David Herman" w:date="2013-12-02T10:37:00Z">
        <w:r w:rsidDel="00F57D3F">
          <w:rPr>
            <w:rFonts w:ascii="Courier New" w:hAnsi="Courier New"/>
            <w:b/>
          </w:rPr>
          <w:delText>&lt;/var&gt;</w:delText>
        </w:r>
      </w:del>
      <w:r>
        <w:rPr>
          <w:rFonts w:ascii="Courier New" w:hAnsi="Courier New"/>
          <w:b/>
        </w:rPr>
        <w:t>"</w:t>
      </w:r>
      <w:r>
        <w:t>).</w:t>
      </w:r>
    </w:p>
    <w:p w14:paraId="166E3459" w14:textId="77777777" w:rsidR="00F6452B" w:rsidRDefault="00F26066" w:rsidP="00A651E7">
      <w:pPr>
        <w:pStyle w:val="Alg4"/>
        <w:numPr>
          <w:ilvl w:val="0"/>
          <w:numId w:val="63"/>
        </w:numPr>
        <w:pPrChange w:id="687" w:author="David Herman" w:date="2013-12-02T10:26:00Z">
          <w:pPr>
            <w:pStyle w:val="Alg4"/>
            <w:numPr>
              <w:numId w:val="1568"/>
            </w:numPr>
            <w:tabs>
              <w:tab w:val="num" w:pos="360"/>
            </w:tabs>
          </w:pPr>
        </w:pPrChange>
      </w:pPr>
      <w:proofErr w:type="spellStart"/>
      <w:proofErr w:type="gramStart"/>
      <w:r>
        <w:t>ReturnIfAbrupt</w:t>
      </w:r>
      <w:proofErr w:type="spellEnd"/>
      <w:r>
        <w:t>(</w:t>
      </w:r>
      <w:proofErr w:type="gramEnd"/>
      <w:r>
        <w:rPr>
          <w:i/>
        </w:rPr>
        <w:t>metadata</w:t>
      </w:r>
      <w:r>
        <w:t>).</w:t>
      </w:r>
    </w:p>
    <w:p w14:paraId="1CDAED4A" w14:textId="77777777" w:rsidR="00F6452B" w:rsidRDefault="00F26066" w:rsidP="00A651E7">
      <w:pPr>
        <w:pStyle w:val="Alg4"/>
        <w:numPr>
          <w:ilvl w:val="0"/>
          <w:numId w:val="63"/>
        </w:numPr>
        <w:pPrChange w:id="688" w:author="David Herman" w:date="2013-12-02T10:26:00Z">
          <w:pPr>
            <w:pStyle w:val="Alg4"/>
            <w:numPr>
              <w:numId w:val="1568"/>
            </w:numPr>
            <w:tabs>
              <w:tab w:val="num" w:pos="360"/>
            </w:tabs>
          </w:pPr>
        </w:pPrChange>
      </w:pPr>
      <w:r>
        <w:t xml:space="preserve">If </w:t>
      </w:r>
      <w:r>
        <w:rPr>
          <w:i/>
        </w:rPr>
        <w:t>metadata</w:t>
      </w:r>
      <w:r>
        <w:t xml:space="preserve"> is </w:t>
      </w:r>
      <w:r>
        <w:rPr>
          <w:i/>
        </w:rPr>
        <w:t>undefined</w:t>
      </w:r>
      <w:r>
        <w:t xml:space="preserve"> then let </w:t>
      </w:r>
      <w:r>
        <w:rPr>
          <w:i/>
        </w:rPr>
        <w:t>metadata</w:t>
      </w:r>
      <w:r>
        <w:t xml:space="preserve"> be the result of calling </w:t>
      </w:r>
      <w:proofErr w:type="spellStart"/>
      <w:proofErr w:type="gramStart"/>
      <w:r>
        <w:t>ObjectCreate</w:t>
      </w:r>
      <w:proofErr w:type="spellEnd"/>
      <w:r>
        <w:t>(</w:t>
      </w:r>
      <w:proofErr w:type="gramEnd"/>
      <w:r>
        <w:t>%</w:t>
      </w:r>
      <w:proofErr w:type="spellStart"/>
      <w:r>
        <w:t>ObjectPrototype</w:t>
      </w:r>
      <w:proofErr w:type="spellEnd"/>
      <w:r>
        <w:t>%, ()).</w:t>
      </w:r>
    </w:p>
    <w:p w14:paraId="15CDDF26" w14:textId="77777777" w:rsidR="00F6452B" w:rsidRDefault="00F26066" w:rsidP="00A651E7">
      <w:pPr>
        <w:pStyle w:val="Alg4"/>
        <w:numPr>
          <w:ilvl w:val="0"/>
          <w:numId w:val="63"/>
        </w:numPr>
        <w:pPrChange w:id="689" w:author="David Herman" w:date="2013-12-02T10:26:00Z">
          <w:pPr>
            <w:pStyle w:val="Alg4"/>
            <w:numPr>
              <w:numId w:val="1568"/>
            </w:numPr>
            <w:tabs>
              <w:tab w:val="num" w:pos="360"/>
            </w:tabs>
          </w:pPr>
        </w:pPrChange>
      </w:pPr>
      <w:r>
        <w:t xml:space="preserve">Let </w:t>
      </w:r>
      <w:r>
        <w:rPr>
          <w:i/>
        </w:rPr>
        <w:t>F</w:t>
      </w:r>
      <w:r>
        <w:t xml:space="preserve"> be a new anonymous function object as defined in </w:t>
      </w:r>
      <w:proofErr w:type="spellStart"/>
      <w:r>
        <w:t>AsyncStartLoadPartwayThrough</w:t>
      </w:r>
      <w:proofErr w:type="spellEnd"/>
      <w:r>
        <w:t>.</w:t>
      </w:r>
    </w:p>
    <w:p w14:paraId="15F66164" w14:textId="77777777" w:rsidR="00F6452B" w:rsidRDefault="00F26066" w:rsidP="00A651E7">
      <w:pPr>
        <w:pStyle w:val="Alg4"/>
        <w:numPr>
          <w:ilvl w:val="0"/>
          <w:numId w:val="63"/>
        </w:numPr>
        <w:pPrChange w:id="690" w:author="David Herman" w:date="2013-12-02T10:26:00Z">
          <w:pPr>
            <w:pStyle w:val="Alg4"/>
            <w:numPr>
              <w:numId w:val="1568"/>
            </w:numPr>
            <w:tabs>
              <w:tab w:val="num" w:pos="360"/>
            </w:tabs>
          </w:pPr>
        </w:pPrChange>
      </w:pPr>
      <w:r>
        <w:t xml:space="preserve">Set </w:t>
      </w:r>
      <w:r>
        <w:rPr>
          <w:i/>
        </w:rPr>
        <w:t>F</w:t>
      </w:r>
      <w:proofErr w:type="gramStart"/>
      <w:r>
        <w:t>.[</w:t>
      </w:r>
      <w:proofErr w:type="gramEnd"/>
      <w:r>
        <w:t xml:space="preserve">[Loader]] to </w:t>
      </w:r>
      <w:r>
        <w:rPr>
          <w:i/>
        </w:rPr>
        <w:t>loader</w:t>
      </w:r>
      <w:r>
        <w:t>.</w:t>
      </w:r>
    </w:p>
    <w:p w14:paraId="2802EFBA" w14:textId="77777777" w:rsidR="00F6452B" w:rsidRDefault="00F26066" w:rsidP="00A651E7">
      <w:pPr>
        <w:pStyle w:val="Alg4"/>
        <w:numPr>
          <w:ilvl w:val="0"/>
          <w:numId w:val="63"/>
        </w:numPr>
        <w:pPrChange w:id="691" w:author="David Herman" w:date="2013-12-02T10:26:00Z">
          <w:pPr>
            <w:pStyle w:val="Alg4"/>
            <w:numPr>
              <w:numId w:val="1568"/>
            </w:numPr>
            <w:tabs>
              <w:tab w:val="num" w:pos="360"/>
            </w:tabs>
          </w:pPr>
        </w:pPrChange>
      </w:pPr>
      <w:r>
        <w:t xml:space="preserve">Set </w:t>
      </w:r>
      <w:r>
        <w:rPr>
          <w:i/>
        </w:rPr>
        <w:t>F</w:t>
      </w:r>
      <w:proofErr w:type="gramStart"/>
      <w:r>
        <w:t>.[</w:t>
      </w:r>
      <w:proofErr w:type="gramEnd"/>
      <w:r>
        <w:t>[</w:t>
      </w:r>
      <w:proofErr w:type="spellStart"/>
      <w:r>
        <w:t>ModuleName</w:t>
      </w:r>
      <w:proofErr w:type="spellEnd"/>
      <w:r>
        <w:t xml:space="preserve">]] to </w:t>
      </w:r>
      <w:r>
        <w:rPr>
          <w:i/>
        </w:rPr>
        <w:t>name</w:t>
      </w:r>
      <w:r>
        <w:t>.</w:t>
      </w:r>
    </w:p>
    <w:p w14:paraId="13B38778" w14:textId="77777777" w:rsidR="00F6452B" w:rsidRDefault="00F26066" w:rsidP="00A651E7">
      <w:pPr>
        <w:pStyle w:val="Alg4"/>
        <w:numPr>
          <w:ilvl w:val="0"/>
          <w:numId w:val="63"/>
        </w:numPr>
        <w:pPrChange w:id="692" w:author="David Herman" w:date="2013-12-02T10:26:00Z">
          <w:pPr>
            <w:pStyle w:val="Alg4"/>
            <w:numPr>
              <w:numId w:val="1568"/>
            </w:numPr>
            <w:tabs>
              <w:tab w:val="num" w:pos="360"/>
            </w:tabs>
          </w:pPr>
        </w:pPrChange>
      </w:pPr>
      <w:r>
        <w:t xml:space="preserve">Set </w:t>
      </w:r>
      <w:r>
        <w:rPr>
          <w:i/>
        </w:rPr>
        <w:t>F</w:t>
      </w:r>
      <w:proofErr w:type="gramStart"/>
      <w:r>
        <w:t>.[</w:t>
      </w:r>
      <w:proofErr w:type="gramEnd"/>
      <w:r>
        <w:t xml:space="preserve">[Step]] to the String </w:t>
      </w:r>
      <w:r>
        <w:rPr>
          <w:rFonts w:ascii="Courier New" w:hAnsi="Courier New"/>
          <w:b/>
        </w:rPr>
        <w:t>"translate"</w:t>
      </w:r>
      <w:r>
        <w:t>.</w:t>
      </w:r>
    </w:p>
    <w:p w14:paraId="6960B25A" w14:textId="77777777" w:rsidR="00F6452B" w:rsidRDefault="00F26066" w:rsidP="00A651E7">
      <w:pPr>
        <w:pStyle w:val="Alg4"/>
        <w:numPr>
          <w:ilvl w:val="0"/>
          <w:numId w:val="63"/>
        </w:numPr>
        <w:pPrChange w:id="693" w:author="David Herman" w:date="2013-12-02T10:26:00Z">
          <w:pPr>
            <w:pStyle w:val="Alg4"/>
            <w:numPr>
              <w:numId w:val="1568"/>
            </w:numPr>
            <w:tabs>
              <w:tab w:val="num" w:pos="360"/>
            </w:tabs>
          </w:pPr>
        </w:pPrChange>
      </w:pPr>
      <w:r>
        <w:t xml:space="preserve">Set </w:t>
      </w:r>
      <w:r>
        <w:rPr>
          <w:i/>
        </w:rPr>
        <w:t>F</w:t>
      </w:r>
      <w:proofErr w:type="gramStart"/>
      <w:r>
        <w:t>.[</w:t>
      </w:r>
      <w:proofErr w:type="gramEnd"/>
      <w:r>
        <w:t>[</w:t>
      </w:r>
      <w:proofErr w:type="spellStart"/>
      <w:r>
        <w:t>ModuleMetadata</w:t>
      </w:r>
      <w:proofErr w:type="spellEnd"/>
      <w:r>
        <w:t xml:space="preserve">]] to </w:t>
      </w:r>
      <w:r>
        <w:rPr>
          <w:i/>
        </w:rPr>
        <w:t>metadata</w:t>
      </w:r>
      <w:r>
        <w:t>.</w:t>
      </w:r>
    </w:p>
    <w:p w14:paraId="3DA70388" w14:textId="77777777" w:rsidR="00F6452B" w:rsidRDefault="00F26066" w:rsidP="00A651E7">
      <w:pPr>
        <w:pStyle w:val="Alg4"/>
        <w:numPr>
          <w:ilvl w:val="0"/>
          <w:numId w:val="63"/>
        </w:numPr>
        <w:pPrChange w:id="694" w:author="David Herman" w:date="2013-12-02T10:26:00Z">
          <w:pPr>
            <w:pStyle w:val="Alg4"/>
            <w:numPr>
              <w:numId w:val="1568"/>
            </w:numPr>
            <w:tabs>
              <w:tab w:val="num" w:pos="360"/>
            </w:tabs>
          </w:pPr>
        </w:pPrChange>
      </w:pPr>
      <w:r>
        <w:lastRenderedPageBreak/>
        <w:t xml:space="preserve">Set </w:t>
      </w:r>
      <w:r>
        <w:rPr>
          <w:i/>
        </w:rPr>
        <w:t>F</w:t>
      </w:r>
      <w:proofErr w:type="gramStart"/>
      <w:r>
        <w:t>.[</w:t>
      </w:r>
      <w:proofErr w:type="gramEnd"/>
      <w:r>
        <w:t>[</w:t>
      </w:r>
      <w:proofErr w:type="spellStart"/>
      <w:r>
        <w:t>ModuleSource</w:t>
      </w:r>
      <w:proofErr w:type="spellEnd"/>
      <w:r>
        <w:t xml:space="preserve">]] to </w:t>
      </w:r>
      <w:r>
        <w:rPr>
          <w:i/>
        </w:rPr>
        <w:t>source</w:t>
      </w:r>
      <w:r>
        <w:t>.</w:t>
      </w:r>
    </w:p>
    <w:p w14:paraId="4B3F5445" w14:textId="77777777" w:rsidR="00F6452B" w:rsidRDefault="00F26066" w:rsidP="00A651E7">
      <w:pPr>
        <w:pStyle w:val="Alg4"/>
        <w:numPr>
          <w:ilvl w:val="0"/>
          <w:numId w:val="63"/>
        </w:numPr>
        <w:pPrChange w:id="695" w:author="David Herman" w:date="2013-12-02T10:26:00Z">
          <w:pPr>
            <w:pStyle w:val="Alg4"/>
            <w:numPr>
              <w:numId w:val="1568"/>
            </w:numPr>
            <w:tabs>
              <w:tab w:val="num" w:pos="360"/>
            </w:tabs>
          </w:pPr>
        </w:pPrChange>
      </w:pPr>
      <w:r>
        <w:t xml:space="preserve">Set </w:t>
      </w:r>
      <w:r>
        <w:rPr>
          <w:i/>
        </w:rPr>
        <w:t>F</w:t>
      </w:r>
      <w:proofErr w:type="gramStart"/>
      <w:r>
        <w:t>.[</w:t>
      </w:r>
      <w:proofErr w:type="gramEnd"/>
      <w:r>
        <w:t>[</w:t>
      </w:r>
      <w:proofErr w:type="spellStart"/>
      <w:r>
        <w:t>ModuleAddress</w:t>
      </w:r>
      <w:proofErr w:type="spellEnd"/>
      <w:r>
        <w:t xml:space="preserve">]] to </w:t>
      </w:r>
      <w:r>
        <w:rPr>
          <w:i/>
        </w:rPr>
        <w:t>address</w:t>
      </w:r>
      <w:r>
        <w:t>.</w:t>
      </w:r>
    </w:p>
    <w:p w14:paraId="5790A911" w14:textId="77777777" w:rsidR="00F6452B" w:rsidRDefault="00F26066" w:rsidP="00A651E7">
      <w:pPr>
        <w:pStyle w:val="Alg4"/>
        <w:numPr>
          <w:ilvl w:val="0"/>
          <w:numId w:val="63"/>
        </w:numPr>
        <w:pPrChange w:id="696" w:author="David Herman" w:date="2013-12-02T10:26:00Z">
          <w:pPr>
            <w:pStyle w:val="Alg4"/>
            <w:numPr>
              <w:numId w:val="1568"/>
            </w:numPr>
            <w:tabs>
              <w:tab w:val="num" w:pos="360"/>
            </w:tabs>
          </w:pPr>
        </w:pPrChange>
      </w:pPr>
      <w:r>
        <w:t xml:space="preserve">Let </w:t>
      </w:r>
      <w:r>
        <w:rPr>
          <w:i/>
        </w:rPr>
        <w:t>p</w:t>
      </w:r>
      <w:r>
        <w:t xml:space="preserve"> be the result of calling </w:t>
      </w:r>
      <w:proofErr w:type="spellStart"/>
      <w:proofErr w:type="gramStart"/>
      <w:r>
        <w:t>OrdinaryConstruct</w:t>
      </w:r>
      <w:proofErr w:type="spellEnd"/>
      <w:r>
        <w:t>(</w:t>
      </w:r>
      <w:proofErr w:type="gramEnd"/>
      <w:r>
        <w:t>%Promise%, (</w:t>
      </w:r>
      <w:r>
        <w:rPr>
          <w:i/>
        </w:rPr>
        <w:t>F</w:t>
      </w:r>
      <w:r>
        <w:t>)).</w:t>
      </w:r>
    </w:p>
    <w:p w14:paraId="63B2CE62" w14:textId="77777777" w:rsidR="00F6452B" w:rsidRDefault="00F26066" w:rsidP="00A651E7">
      <w:pPr>
        <w:pStyle w:val="Alg4"/>
        <w:numPr>
          <w:ilvl w:val="0"/>
          <w:numId w:val="63"/>
        </w:numPr>
        <w:pPrChange w:id="697" w:author="David Herman" w:date="2013-12-02T10:26:00Z">
          <w:pPr>
            <w:pStyle w:val="Alg4"/>
            <w:numPr>
              <w:numId w:val="1568"/>
            </w:numPr>
            <w:tabs>
              <w:tab w:val="num" w:pos="360"/>
            </w:tabs>
          </w:pPr>
        </w:pPrChange>
      </w:pPr>
      <w:r>
        <w:t xml:space="preserve">Let </w:t>
      </w:r>
      <w:r>
        <w:rPr>
          <w:i/>
        </w:rPr>
        <w:t>G</w:t>
      </w:r>
      <w:r>
        <w:t xml:space="preserve"> be a new anonymous function as defined by </w:t>
      </w:r>
      <w:proofErr w:type="spellStart"/>
      <w:r>
        <w:t>ReturnUndefined</w:t>
      </w:r>
      <w:proofErr w:type="spellEnd"/>
      <w:r>
        <w:t>.</w:t>
      </w:r>
    </w:p>
    <w:p w14:paraId="5DA4844E" w14:textId="77777777" w:rsidR="00F6452B" w:rsidRDefault="00F26066" w:rsidP="00A651E7">
      <w:pPr>
        <w:pStyle w:val="Alg4"/>
        <w:numPr>
          <w:ilvl w:val="0"/>
          <w:numId w:val="63"/>
        </w:numPr>
        <w:pPrChange w:id="698" w:author="David Herman" w:date="2013-12-02T10:26:00Z">
          <w:pPr>
            <w:pStyle w:val="Alg4"/>
            <w:numPr>
              <w:numId w:val="1568"/>
            </w:numPr>
            <w:tabs>
              <w:tab w:val="num" w:pos="360"/>
            </w:tabs>
          </w:pPr>
        </w:pPrChange>
      </w:pPr>
      <w:r>
        <w:t xml:space="preserve">Let </w:t>
      </w:r>
      <w:r>
        <w:rPr>
          <w:i/>
        </w:rPr>
        <w:t>p</w:t>
      </w:r>
      <w:r>
        <w:t xml:space="preserve"> be the result of calling </w:t>
      </w:r>
      <w:proofErr w:type="spellStart"/>
      <w:proofErr w:type="gramStart"/>
      <w:r>
        <w:t>PromiseThen</w:t>
      </w:r>
      <w:proofErr w:type="spellEnd"/>
      <w:r>
        <w:t>(</w:t>
      </w:r>
      <w:proofErr w:type="gramEnd"/>
      <w:r>
        <w:rPr>
          <w:i/>
        </w:rPr>
        <w:t>p</w:t>
      </w:r>
      <w:r>
        <w:t xml:space="preserve">, </w:t>
      </w:r>
      <w:r>
        <w:rPr>
          <w:i/>
        </w:rPr>
        <w:t>G</w:t>
      </w:r>
      <w:r>
        <w:t>).</w:t>
      </w:r>
    </w:p>
    <w:p w14:paraId="0B748419" w14:textId="77777777" w:rsidR="00F6452B" w:rsidRDefault="00F26066" w:rsidP="00A651E7">
      <w:pPr>
        <w:pStyle w:val="Alg4"/>
        <w:numPr>
          <w:ilvl w:val="0"/>
          <w:numId w:val="63"/>
        </w:numPr>
        <w:spacing w:after="240"/>
        <w:contextualSpacing/>
        <w:pPrChange w:id="699" w:author="David Herman" w:date="2013-12-02T10:26:00Z">
          <w:pPr>
            <w:pStyle w:val="Alg4"/>
            <w:numPr>
              <w:numId w:val="1568"/>
            </w:numPr>
            <w:tabs>
              <w:tab w:val="num" w:pos="360"/>
            </w:tabs>
            <w:spacing w:after="240"/>
            <w:contextualSpacing/>
          </w:pPr>
        </w:pPrChange>
      </w:pPr>
      <w:r>
        <w:t xml:space="preserve">Return </w:t>
      </w:r>
      <w:r>
        <w:rPr>
          <w:i/>
        </w:rPr>
        <w:t>p</w:t>
      </w:r>
      <w:r>
        <w:t>.</w:t>
      </w:r>
    </w:p>
    <w:p w14:paraId="0FFC6BCE" w14:textId="77777777" w:rsidR="00F6452B" w:rsidRDefault="00F26066">
      <w:r>
        <w:t xml:space="preserve">The </w:t>
      </w:r>
      <w:r>
        <w:rPr>
          <w:rFonts w:ascii="Courier New" w:hAnsi="Courier New"/>
          <w:b/>
        </w:rPr>
        <w:t>length</w:t>
      </w:r>
      <w:r>
        <w:t xml:space="preserve"> property of the </w:t>
      </w:r>
      <w:r>
        <w:rPr>
          <w:rFonts w:ascii="Courier New" w:hAnsi="Courier New"/>
          <w:b/>
        </w:rPr>
        <w:t>define</w:t>
      </w:r>
      <w:r>
        <w:t xml:space="preserve"> method is </w:t>
      </w:r>
      <w:r>
        <w:rPr>
          <w:b/>
        </w:rPr>
        <w:t>2</w:t>
      </w:r>
      <w:r>
        <w:t>.</w:t>
      </w:r>
    </w:p>
    <w:p w14:paraId="61C08491" w14:textId="77777777" w:rsidR="00F6452B" w:rsidRDefault="00F26066">
      <w:pPr>
        <w:pStyle w:val="Heading4"/>
      </w:pPr>
      <w:proofErr w:type="spellStart"/>
      <w:r>
        <w:t>ReturnUndefined</w:t>
      </w:r>
      <w:proofErr w:type="spellEnd"/>
      <w:r>
        <w:t xml:space="preserve"> Functions</w:t>
      </w:r>
    </w:p>
    <w:p w14:paraId="31AA9A80" w14:textId="77777777" w:rsidR="00F6452B" w:rsidRDefault="00F26066">
      <w:r>
        <w:t xml:space="preserve">A </w:t>
      </w:r>
      <w:proofErr w:type="spellStart"/>
      <w:r>
        <w:t>ReturnUndefined</w:t>
      </w:r>
      <w:proofErr w:type="spellEnd"/>
      <w:r>
        <w:t xml:space="preserve"> function is an anonymous function.</w:t>
      </w:r>
    </w:p>
    <w:p w14:paraId="78F5E295" w14:textId="77777777" w:rsidR="00F6452B" w:rsidRDefault="00F26066">
      <w:r>
        <w:t xml:space="preserve">When a </w:t>
      </w:r>
      <w:proofErr w:type="spellStart"/>
      <w:r>
        <w:t>ReturnUndefined</w:t>
      </w:r>
      <w:proofErr w:type="spellEnd"/>
      <w:r>
        <w:t xml:space="preserve"> function is called, the following steps are taken:</w:t>
      </w:r>
    </w:p>
    <w:p w14:paraId="0C027647" w14:textId="77777777" w:rsidR="00F6452B" w:rsidRDefault="00F26066" w:rsidP="00A651E7">
      <w:pPr>
        <w:pStyle w:val="Alg4"/>
        <w:numPr>
          <w:ilvl w:val="0"/>
          <w:numId w:val="64"/>
        </w:numPr>
        <w:spacing w:after="240"/>
        <w:contextualSpacing/>
        <w:pPrChange w:id="700" w:author="David Herman" w:date="2013-12-02T10:26:00Z">
          <w:pPr>
            <w:pStyle w:val="Alg4"/>
            <w:numPr>
              <w:numId w:val="1569"/>
            </w:numPr>
            <w:tabs>
              <w:tab w:val="num" w:pos="360"/>
            </w:tabs>
            <w:spacing w:after="240"/>
            <w:contextualSpacing/>
          </w:pPr>
        </w:pPrChange>
      </w:pPr>
      <w:r>
        <w:t>Return undefined.</w:t>
      </w:r>
    </w:p>
    <w:p w14:paraId="558036EB" w14:textId="77777777" w:rsidR="00F6452B" w:rsidRDefault="00F26066">
      <w:pPr>
        <w:pStyle w:val="Heading4"/>
      </w:pPr>
      <w:proofErr w:type="spellStart"/>
      <w:r>
        <w:t>Loader.prototype.load</w:t>
      </w:r>
      <w:proofErr w:type="spellEnd"/>
      <w:r>
        <w:t xml:space="preserve"> </w:t>
      </w:r>
      <w:proofErr w:type="gramStart"/>
      <w:r>
        <w:t>( request</w:t>
      </w:r>
      <w:proofErr w:type="gramEnd"/>
      <w:r>
        <w:t>, options = undefined )</w:t>
      </w:r>
    </w:p>
    <w:p w14:paraId="32C7A6E5" w14:textId="77777777" w:rsidR="00F6452B" w:rsidRDefault="00F26066">
      <w:r>
        <w:t xml:space="preserve">The </w:t>
      </w:r>
      <w:r>
        <w:rPr>
          <w:rFonts w:ascii="Courier New" w:hAnsi="Courier New"/>
          <w:b/>
        </w:rPr>
        <w:t>load</w:t>
      </w:r>
      <w:r>
        <w:t xml:space="preserve"> method installs a module into the registry by name.</w:t>
      </w:r>
    </w:p>
    <w:p w14:paraId="305A6AA5" w14:textId="77777777" w:rsidR="00F6452B" w:rsidRDefault="00F26066">
      <w:pPr>
        <w:pStyle w:val="Note"/>
      </w:pPr>
      <w:r>
        <w:t>NOTE</w:t>
      </w:r>
      <w:r>
        <w:tab/>
        <w:t xml:space="preserve">Combined with the </w:t>
      </w:r>
      <w:r>
        <w:rPr>
          <w:rFonts w:ascii="Courier New" w:hAnsi="Courier New"/>
          <w:b/>
        </w:rPr>
        <w:t>normalize</w:t>
      </w:r>
      <w:r>
        <w:t xml:space="preserve"> hook and </w:t>
      </w:r>
      <w:proofErr w:type="spellStart"/>
      <w:r>
        <w:rPr>
          <w:rFonts w:ascii="Courier New" w:hAnsi="Courier New"/>
          <w:b/>
        </w:rPr>
        <w:t>Loader.prototype.get</w:t>
      </w:r>
      <w:proofErr w:type="spellEnd"/>
      <w:r>
        <w:t xml:space="preserve">, this provides a close dynamic approximation of an </w:t>
      </w:r>
      <w:proofErr w:type="spellStart"/>
      <w:r>
        <w:t>ImportDeclaration</w:t>
      </w:r>
      <w:proofErr w:type="spellEnd"/>
      <w:r>
        <w:t>.</w:t>
      </w:r>
    </w:p>
    <w:p w14:paraId="17BA1269" w14:textId="77777777" w:rsidR="00F6452B" w:rsidRDefault="00F26066" w:rsidP="00A651E7">
      <w:pPr>
        <w:pStyle w:val="Alg4"/>
        <w:numPr>
          <w:ilvl w:val="0"/>
          <w:numId w:val="65"/>
        </w:numPr>
        <w:pPrChange w:id="701" w:author="David Herman" w:date="2013-12-02T10:26:00Z">
          <w:pPr>
            <w:pStyle w:val="Alg4"/>
            <w:numPr>
              <w:numId w:val="1570"/>
            </w:numPr>
            <w:tabs>
              <w:tab w:val="num" w:pos="360"/>
            </w:tabs>
          </w:pPr>
        </w:pPrChange>
      </w:pPr>
      <w:r>
        <w:t xml:space="preserve">Let </w:t>
      </w:r>
      <w:r>
        <w:rPr>
          <w:i/>
        </w:rPr>
        <w:t>loader</w:t>
      </w:r>
      <w:r>
        <w:t xml:space="preserve"> be this Loader.</w:t>
      </w:r>
    </w:p>
    <w:p w14:paraId="58611126" w14:textId="77777777" w:rsidR="00F6452B" w:rsidRDefault="00F26066" w:rsidP="00A651E7">
      <w:pPr>
        <w:pStyle w:val="Alg4"/>
        <w:numPr>
          <w:ilvl w:val="0"/>
          <w:numId w:val="65"/>
        </w:numPr>
        <w:pPrChange w:id="702" w:author="David Herman" w:date="2013-12-02T10:26:00Z">
          <w:pPr>
            <w:pStyle w:val="Alg4"/>
            <w:numPr>
              <w:numId w:val="1570"/>
            </w:numPr>
            <w:tabs>
              <w:tab w:val="num" w:pos="360"/>
            </w:tabs>
          </w:pPr>
        </w:pPrChange>
      </w:pPr>
      <w:proofErr w:type="spellStart"/>
      <w:proofErr w:type="gramStart"/>
      <w:r>
        <w:t>ReturnIfAbrupt</w:t>
      </w:r>
      <w:proofErr w:type="spellEnd"/>
      <w:r>
        <w:t>(</w:t>
      </w:r>
      <w:proofErr w:type="gramEnd"/>
      <w:r>
        <w:rPr>
          <w:i/>
        </w:rPr>
        <w:t>loader</w:t>
      </w:r>
      <w:r>
        <w:t>).</w:t>
      </w:r>
    </w:p>
    <w:p w14:paraId="1EDBB1D4" w14:textId="77777777" w:rsidR="00F6452B" w:rsidRDefault="00F26066" w:rsidP="00A651E7">
      <w:pPr>
        <w:pStyle w:val="Alg4"/>
        <w:numPr>
          <w:ilvl w:val="0"/>
          <w:numId w:val="65"/>
        </w:numPr>
        <w:pPrChange w:id="703" w:author="David Herman" w:date="2013-12-02T10:26:00Z">
          <w:pPr>
            <w:pStyle w:val="Alg4"/>
            <w:numPr>
              <w:numId w:val="1570"/>
            </w:numPr>
            <w:tabs>
              <w:tab w:val="num" w:pos="360"/>
            </w:tabs>
          </w:pPr>
        </w:pPrChange>
      </w:pPr>
      <w:r>
        <w:t xml:space="preserve">Let </w:t>
      </w:r>
      <w:r>
        <w:rPr>
          <w:i/>
        </w:rPr>
        <w:t>p</w:t>
      </w:r>
      <w:r>
        <w:t xml:space="preserve"> be the result of </w:t>
      </w:r>
      <w:proofErr w:type="spellStart"/>
      <w:proofErr w:type="gramStart"/>
      <w:r>
        <w:t>LoadModule</w:t>
      </w:r>
      <w:proofErr w:type="spellEnd"/>
      <w:r>
        <w:t>(</w:t>
      </w:r>
      <w:proofErr w:type="gramEnd"/>
      <w:r>
        <w:rPr>
          <w:i/>
        </w:rPr>
        <w:t>loader</w:t>
      </w:r>
      <w:r>
        <w:t xml:space="preserve">, name, </w:t>
      </w:r>
      <w:r>
        <w:rPr>
          <w:i/>
        </w:rPr>
        <w:t>options</w:t>
      </w:r>
      <w:r>
        <w:t>).</w:t>
      </w:r>
    </w:p>
    <w:p w14:paraId="6D41CF61" w14:textId="77777777" w:rsidR="00F6452B" w:rsidRDefault="00F26066" w:rsidP="00A651E7">
      <w:pPr>
        <w:pStyle w:val="Alg4"/>
        <w:numPr>
          <w:ilvl w:val="0"/>
          <w:numId w:val="65"/>
        </w:numPr>
        <w:pPrChange w:id="704" w:author="David Herman" w:date="2013-12-02T10:26:00Z">
          <w:pPr>
            <w:pStyle w:val="Alg4"/>
            <w:numPr>
              <w:numId w:val="1570"/>
            </w:numPr>
            <w:tabs>
              <w:tab w:val="num" w:pos="360"/>
            </w:tabs>
          </w:pPr>
        </w:pPrChange>
      </w:pPr>
      <w:proofErr w:type="spellStart"/>
      <w:proofErr w:type="gramStart"/>
      <w:r>
        <w:t>ReturnIfAbrupt</w:t>
      </w:r>
      <w:proofErr w:type="spellEnd"/>
      <w:r>
        <w:t>(</w:t>
      </w:r>
      <w:proofErr w:type="gramEnd"/>
      <w:r>
        <w:rPr>
          <w:i/>
        </w:rPr>
        <w:t>p</w:t>
      </w:r>
      <w:r>
        <w:t>).</w:t>
      </w:r>
    </w:p>
    <w:p w14:paraId="10BDB361" w14:textId="77777777" w:rsidR="00F6452B" w:rsidRDefault="00F26066" w:rsidP="00A651E7">
      <w:pPr>
        <w:pStyle w:val="Alg4"/>
        <w:numPr>
          <w:ilvl w:val="0"/>
          <w:numId w:val="65"/>
        </w:numPr>
        <w:pPrChange w:id="705" w:author="David Herman" w:date="2013-12-02T10:26:00Z">
          <w:pPr>
            <w:pStyle w:val="Alg4"/>
            <w:numPr>
              <w:numId w:val="1570"/>
            </w:numPr>
            <w:tabs>
              <w:tab w:val="num" w:pos="360"/>
            </w:tabs>
          </w:pPr>
        </w:pPrChange>
      </w:pPr>
      <w:r>
        <w:t xml:space="preserve">Let </w:t>
      </w:r>
      <w:r>
        <w:rPr>
          <w:i/>
        </w:rPr>
        <w:t>f</w:t>
      </w:r>
      <w:r>
        <w:t xml:space="preserve"> be an anonymous function as described by </w:t>
      </w:r>
      <w:proofErr w:type="spellStart"/>
      <w:r>
        <w:t>ReturnUndefined</w:t>
      </w:r>
      <w:proofErr w:type="spellEnd"/>
      <w:r>
        <w:t>.</w:t>
      </w:r>
    </w:p>
    <w:p w14:paraId="58973C85" w14:textId="77777777" w:rsidR="00F6452B" w:rsidRDefault="00F26066" w:rsidP="00A651E7">
      <w:pPr>
        <w:pStyle w:val="Alg4"/>
        <w:numPr>
          <w:ilvl w:val="0"/>
          <w:numId w:val="65"/>
        </w:numPr>
        <w:pPrChange w:id="706" w:author="David Herman" w:date="2013-12-02T10:26:00Z">
          <w:pPr>
            <w:pStyle w:val="Alg4"/>
            <w:numPr>
              <w:numId w:val="1570"/>
            </w:numPr>
            <w:tabs>
              <w:tab w:val="num" w:pos="360"/>
            </w:tabs>
          </w:pPr>
        </w:pPrChange>
      </w:pPr>
      <w:r>
        <w:t xml:space="preserve">Let </w:t>
      </w:r>
      <w:r>
        <w:rPr>
          <w:i/>
        </w:rPr>
        <w:t>p</w:t>
      </w:r>
      <w:r>
        <w:t xml:space="preserve"> be the result of </w:t>
      </w:r>
      <w:proofErr w:type="spellStart"/>
      <w:proofErr w:type="gramStart"/>
      <w:r>
        <w:t>PromiseThen</w:t>
      </w:r>
      <w:proofErr w:type="spellEnd"/>
      <w:r>
        <w:t>(</w:t>
      </w:r>
      <w:proofErr w:type="gramEnd"/>
      <w:r>
        <w:rPr>
          <w:i/>
        </w:rPr>
        <w:t>p</w:t>
      </w:r>
      <w:r>
        <w:t xml:space="preserve">, </w:t>
      </w:r>
      <w:r>
        <w:rPr>
          <w:i/>
        </w:rPr>
        <w:t>f</w:t>
      </w:r>
      <w:r>
        <w:t>).</w:t>
      </w:r>
    </w:p>
    <w:p w14:paraId="3CF9A191" w14:textId="77777777" w:rsidR="00F6452B" w:rsidRDefault="00F26066" w:rsidP="00A651E7">
      <w:pPr>
        <w:pStyle w:val="Alg4"/>
        <w:numPr>
          <w:ilvl w:val="0"/>
          <w:numId w:val="65"/>
        </w:numPr>
        <w:spacing w:after="240"/>
        <w:contextualSpacing/>
        <w:pPrChange w:id="707" w:author="David Herman" w:date="2013-12-02T10:26:00Z">
          <w:pPr>
            <w:pStyle w:val="Alg4"/>
            <w:numPr>
              <w:numId w:val="1570"/>
            </w:numPr>
            <w:tabs>
              <w:tab w:val="num" w:pos="360"/>
            </w:tabs>
            <w:spacing w:after="240"/>
            <w:contextualSpacing/>
          </w:pPr>
        </w:pPrChange>
      </w:pPr>
      <w:r>
        <w:t xml:space="preserve">Return </w:t>
      </w:r>
      <w:r>
        <w:rPr>
          <w:i/>
        </w:rPr>
        <w:t>p</w:t>
      </w:r>
      <w:r>
        <w:t>.</w:t>
      </w:r>
    </w:p>
    <w:p w14:paraId="4FB81D0E" w14:textId="77777777" w:rsidR="00F6452B" w:rsidRDefault="00F26066">
      <w:r>
        <w:t xml:space="preserve">The </w:t>
      </w:r>
      <w:r>
        <w:rPr>
          <w:rFonts w:ascii="Courier New" w:hAnsi="Courier New"/>
          <w:b/>
        </w:rPr>
        <w:t>length</w:t>
      </w:r>
      <w:r>
        <w:t xml:space="preserve"> property of the </w:t>
      </w:r>
      <w:r>
        <w:rPr>
          <w:rFonts w:ascii="Courier New" w:hAnsi="Courier New"/>
          <w:b/>
        </w:rPr>
        <w:t>load</w:t>
      </w:r>
      <w:r>
        <w:t xml:space="preserve"> method is </w:t>
      </w:r>
      <w:r>
        <w:rPr>
          <w:b/>
        </w:rPr>
        <w:t>1</w:t>
      </w:r>
      <w:r>
        <w:t>.</w:t>
      </w:r>
    </w:p>
    <w:p w14:paraId="653F72B5" w14:textId="77777777" w:rsidR="00F6452B" w:rsidRDefault="00F26066">
      <w:pPr>
        <w:pStyle w:val="Heading4"/>
      </w:pPr>
      <w:proofErr w:type="spellStart"/>
      <w:r>
        <w:t>Loader.prototype.module</w:t>
      </w:r>
      <w:proofErr w:type="spellEnd"/>
      <w:r>
        <w:t xml:space="preserve"> </w:t>
      </w:r>
      <w:proofErr w:type="gramStart"/>
      <w:r>
        <w:t>( source</w:t>
      </w:r>
      <w:proofErr w:type="gramEnd"/>
      <w:r>
        <w:t>, options )</w:t>
      </w:r>
    </w:p>
    <w:p w14:paraId="4E2074AD" w14:textId="77777777" w:rsidR="00F6452B" w:rsidRDefault="00F26066">
      <w:r>
        <w:t xml:space="preserve">The </w:t>
      </w:r>
      <w:r>
        <w:rPr>
          <w:rFonts w:ascii="Courier New" w:hAnsi="Courier New"/>
          <w:b/>
        </w:rPr>
        <w:t>module</w:t>
      </w:r>
      <w:r>
        <w:t xml:space="preserve"> method asynchronously evaluates a top-level, anonymous module from </w:t>
      </w:r>
      <w:r>
        <w:rPr>
          <w:rFonts w:ascii="Times New Roman" w:hAnsi="Times New Roman"/>
          <w:i/>
        </w:rPr>
        <w:t>source</w:t>
      </w:r>
      <w:r>
        <w:t>.</w:t>
      </w:r>
    </w:p>
    <w:p w14:paraId="4E28F267" w14:textId="77777777" w:rsidR="00F6452B" w:rsidRDefault="00F26066">
      <w:r>
        <w:t>The module's dependencies, if any, are loaded and committed to the registry. The anonymous module itself is not added to the registry.</w:t>
      </w:r>
    </w:p>
    <w:p w14:paraId="13E8464B" w14:textId="77777777" w:rsidR="00F6452B" w:rsidRDefault="00F26066">
      <w:proofErr w:type="gramStart"/>
      <w:r>
        <w:rPr>
          <w:rFonts w:ascii="Courier New" w:hAnsi="Courier New"/>
          <w:b/>
        </w:rPr>
        <w:t>module</w:t>
      </w:r>
      <w:proofErr w:type="gramEnd"/>
      <w:r>
        <w:t xml:space="preserve"> returns a Promise object that resolves to a new Module instance object once the given module body has been evaluated.</w:t>
      </w:r>
    </w:p>
    <w:p w14:paraId="50DD5BCD" w14:textId="77777777" w:rsidR="00F6452B" w:rsidRDefault="00F26066">
      <w:pPr>
        <w:pStyle w:val="Note"/>
      </w:pPr>
      <w:r>
        <w:t>NOTE</w:t>
      </w:r>
      <w:r>
        <w:tab/>
        <w:t xml:space="preserve">This is the dynamic equivalent of an anonymous </w:t>
      </w:r>
      <w:r>
        <w:rPr>
          <w:rFonts w:ascii="Courier New" w:hAnsi="Courier New"/>
          <w:b/>
        </w:rPr>
        <w:t>&lt;module&gt;</w:t>
      </w:r>
      <w:r>
        <w:t xml:space="preserve"> in HTML.</w:t>
      </w:r>
    </w:p>
    <w:p w14:paraId="571795EC" w14:textId="77777777" w:rsidR="00F6452B" w:rsidRDefault="00F26066" w:rsidP="00A651E7">
      <w:pPr>
        <w:pStyle w:val="Alg4"/>
        <w:numPr>
          <w:ilvl w:val="0"/>
          <w:numId w:val="66"/>
        </w:numPr>
        <w:pPrChange w:id="708" w:author="David Herman" w:date="2013-12-02T10:26:00Z">
          <w:pPr>
            <w:pStyle w:val="Alg4"/>
            <w:numPr>
              <w:numId w:val="1571"/>
            </w:numPr>
            <w:tabs>
              <w:tab w:val="num" w:pos="360"/>
            </w:tabs>
          </w:pPr>
        </w:pPrChange>
      </w:pPr>
      <w:r>
        <w:t xml:space="preserve">Let </w:t>
      </w:r>
      <w:r>
        <w:rPr>
          <w:i/>
        </w:rPr>
        <w:t>loader</w:t>
      </w:r>
      <w:r>
        <w:t xml:space="preserve"> be this Loader.</w:t>
      </w:r>
    </w:p>
    <w:p w14:paraId="3EDF5F64" w14:textId="77777777" w:rsidR="00F6452B" w:rsidRDefault="00F26066" w:rsidP="00A651E7">
      <w:pPr>
        <w:pStyle w:val="Alg4"/>
        <w:numPr>
          <w:ilvl w:val="0"/>
          <w:numId w:val="66"/>
        </w:numPr>
        <w:pPrChange w:id="709" w:author="David Herman" w:date="2013-12-02T10:26:00Z">
          <w:pPr>
            <w:pStyle w:val="Alg4"/>
            <w:numPr>
              <w:numId w:val="1571"/>
            </w:numPr>
            <w:tabs>
              <w:tab w:val="num" w:pos="360"/>
            </w:tabs>
          </w:pPr>
        </w:pPrChange>
      </w:pPr>
      <w:proofErr w:type="spellStart"/>
      <w:proofErr w:type="gramStart"/>
      <w:r>
        <w:t>ReturnIfAbrupt</w:t>
      </w:r>
      <w:proofErr w:type="spellEnd"/>
      <w:r>
        <w:t>(</w:t>
      </w:r>
      <w:proofErr w:type="gramEnd"/>
      <w:r>
        <w:rPr>
          <w:i/>
        </w:rPr>
        <w:t>loader</w:t>
      </w:r>
      <w:r>
        <w:t>).</w:t>
      </w:r>
    </w:p>
    <w:p w14:paraId="1A5B654F" w14:textId="04006EED" w:rsidR="00F6452B" w:rsidRDefault="00F26066" w:rsidP="00A651E7">
      <w:pPr>
        <w:pStyle w:val="Alg4"/>
        <w:numPr>
          <w:ilvl w:val="0"/>
          <w:numId w:val="66"/>
        </w:numPr>
        <w:pPrChange w:id="710" w:author="David Herman" w:date="2013-12-02T10:26:00Z">
          <w:pPr>
            <w:pStyle w:val="Alg4"/>
            <w:numPr>
              <w:numId w:val="1571"/>
            </w:numPr>
            <w:tabs>
              <w:tab w:val="num" w:pos="360"/>
            </w:tabs>
          </w:pPr>
        </w:pPrChange>
      </w:pPr>
      <w:r>
        <w:t xml:space="preserve">Let </w:t>
      </w:r>
      <w:r>
        <w:rPr>
          <w:i/>
        </w:rPr>
        <w:t>address</w:t>
      </w:r>
      <w:r>
        <w:t xml:space="preserve"> be </w:t>
      </w:r>
      <w:proofErr w:type="spellStart"/>
      <w:proofErr w:type="gramStart"/>
      <w:r>
        <w:t>GetOption</w:t>
      </w:r>
      <w:proofErr w:type="spellEnd"/>
      <w:r>
        <w:t>(</w:t>
      </w:r>
      <w:proofErr w:type="gramEnd"/>
      <w:r>
        <w:rPr>
          <w:i/>
        </w:rPr>
        <w:t>options</w:t>
      </w:r>
      <w:r>
        <w:t xml:space="preserve">, </w:t>
      </w:r>
      <w:r>
        <w:rPr>
          <w:rFonts w:ascii="Courier New" w:hAnsi="Courier New"/>
          <w:b/>
        </w:rPr>
        <w:t>"</w:t>
      </w:r>
      <w:del w:id="711" w:author="David Herman" w:date="2013-12-02T10:37:00Z">
        <w:r w:rsidDel="00F57D3F">
          <w:rPr>
            <w:rFonts w:ascii="Courier New" w:hAnsi="Courier New"/>
            <w:b/>
          </w:rPr>
          <w:delText>&lt;var&gt;</w:delText>
        </w:r>
      </w:del>
      <w:r>
        <w:rPr>
          <w:rFonts w:ascii="Courier New" w:hAnsi="Courier New"/>
          <w:b/>
        </w:rPr>
        <w:t>address</w:t>
      </w:r>
      <w:del w:id="712" w:author="David Herman" w:date="2013-12-02T10:38:00Z">
        <w:r w:rsidDel="00F57D3F">
          <w:rPr>
            <w:rFonts w:ascii="Courier New" w:hAnsi="Courier New"/>
            <w:b/>
          </w:rPr>
          <w:delText>&lt;/var&gt;</w:delText>
        </w:r>
      </w:del>
      <w:r>
        <w:rPr>
          <w:rFonts w:ascii="Courier New" w:hAnsi="Courier New"/>
          <w:b/>
        </w:rPr>
        <w:t>"</w:t>
      </w:r>
      <w:r>
        <w:t>).</w:t>
      </w:r>
    </w:p>
    <w:p w14:paraId="3F4A4358" w14:textId="77777777" w:rsidR="00F6452B" w:rsidRDefault="00F26066" w:rsidP="00A651E7">
      <w:pPr>
        <w:pStyle w:val="Alg4"/>
        <w:numPr>
          <w:ilvl w:val="0"/>
          <w:numId w:val="66"/>
        </w:numPr>
        <w:pPrChange w:id="713" w:author="David Herman" w:date="2013-12-02T10:26:00Z">
          <w:pPr>
            <w:pStyle w:val="Alg4"/>
            <w:numPr>
              <w:numId w:val="1571"/>
            </w:numPr>
            <w:tabs>
              <w:tab w:val="num" w:pos="360"/>
            </w:tabs>
          </w:pPr>
        </w:pPrChange>
      </w:pPr>
      <w:proofErr w:type="spellStart"/>
      <w:proofErr w:type="gramStart"/>
      <w:r>
        <w:t>ReturnIfAbrupt</w:t>
      </w:r>
      <w:proofErr w:type="spellEnd"/>
      <w:r>
        <w:t>(</w:t>
      </w:r>
      <w:proofErr w:type="gramEnd"/>
      <w:r>
        <w:rPr>
          <w:i/>
        </w:rPr>
        <w:t>address</w:t>
      </w:r>
      <w:r>
        <w:t>).</w:t>
      </w:r>
    </w:p>
    <w:p w14:paraId="1F0650ED" w14:textId="77777777" w:rsidR="00F6452B" w:rsidRDefault="00F26066" w:rsidP="00A651E7">
      <w:pPr>
        <w:pStyle w:val="Alg4"/>
        <w:numPr>
          <w:ilvl w:val="0"/>
          <w:numId w:val="66"/>
        </w:numPr>
        <w:pPrChange w:id="714" w:author="David Herman" w:date="2013-12-02T10:26:00Z">
          <w:pPr>
            <w:pStyle w:val="Alg4"/>
            <w:numPr>
              <w:numId w:val="1571"/>
            </w:numPr>
            <w:tabs>
              <w:tab w:val="num" w:pos="360"/>
            </w:tabs>
          </w:pPr>
        </w:pPrChange>
      </w:pPr>
      <w:r>
        <w:t xml:space="preserve">Let </w:t>
      </w:r>
      <w:r>
        <w:rPr>
          <w:i/>
        </w:rPr>
        <w:t>load</w:t>
      </w:r>
      <w:r>
        <w:t xml:space="preserve"> be </w:t>
      </w:r>
      <w:proofErr w:type="spellStart"/>
      <w:proofErr w:type="gramStart"/>
      <w:r>
        <w:t>CreateLoad</w:t>
      </w:r>
      <w:proofErr w:type="spellEnd"/>
      <w:r>
        <w:t>(</w:t>
      </w:r>
      <w:proofErr w:type="gramEnd"/>
      <w:r>
        <w:t>undefined).</w:t>
      </w:r>
    </w:p>
    <w:p w14:paraId="505B524A" w14:textId="77777777" w:rsidR="00F6452B" w:rsidRDefault="00F26066" w:rsidP="00A651E7">
      <w:pPr>
        <w:pStyle w:val="Alg4"/>
        <w:numPr>
          <w:ilvl w:val="0"/>
          <w:numId w:val="66"/>
        </w:numPr>
        <w:pPrChange w:id="715" w:author="David Herman" w:date="2013-12-02T10:26:00Z">
          <w:pPr>
            <w:pStyle w:val="Alg4"/>
            <w:numPr>
              <w:numId w:val="1571"/>
            </w:numPr>
            <w:tabs>
              <w:tab w:val="num" w:pos="360"/>
            </w:tabs>
          </w:pPr>
        </w:pPrChange>
      </w:pPr>
      <w:r>
        <w:t xml:space="preserve">Set the [[Address]] field of </w:t>
      </w:r>
      <w:r>
        <w:rPr>
          <w:i/>
        </w:rPr>
        <w:t>load</w:t>
      </w:r>
      <w:r>
        <w:t xml:space="preserve"> to </w:t>
      </w:r>
      <w:proofErr w:type="spellStart"/>
      <w:r>
        <w:t>addres</w:t>
      </w:r>
      <w:proofErr w:type="spellEnd"/>
      <w:r>
        <w:t>.</w:t>
      </w:r>
    </w:p>
    <w:p w14:paraId="5A70B194" w14:textId="77777777" w:rsidR="00F6452B" w:rsidRDefault="00F26066" w:rsidP="00A651E7">
      <w:pPr>
        <w:pStyle w:val="Alg4"/>
        <w:numPr>
          <w:ilvl w:val="0"/>
          <w:numId w:val="66"/>
        </w:numPr>
        <w:pPrChange w:id="716" w:author="David Herman" w:date="2013-12-02T10:26:00Z">
          <w:pPr>
            <w:pStyle w:val="Alg4"/>
            <w:numPr>
              <w:numId w:val="1571"/>
            </w:numPr>
            <w:tabs>
              <w:tab w:val="num" w:pos="360"/>
            </w:tabs>
          </w:pPr>
        </w:pPrChange>
      </w:pPr>
      <w:r>
        <w:t xml:space="preserve">Let </w:t>
      </w:r>
      <w:proofErr w:type="spellStart"/>
      <w:r>
        <w:rPr>
          <w:i/>
        </w:rPr>
        <w:t>linkSet</w:t>
      </w:r>
      <w:proofErr w:type="spellEnd"/>
      <w:r>
        <w:t xml:space="preserve"> be </w:t>
      </w:r>
      <w:proofErr w:type="spellStart"/>
      <w:proofErr w:type="gramStart"/>
      <w:r>
        <w:t>CreateLinkSet</w:t>
      </w:r>
      <w:proofErr w:type="spellEnd"/>
      <w:r>
        <w:t>(</w:t>
      </w:r>
      <w:proofErr w:type="gramEnd"/>
      <w:r>
        <w:rPr>
          <w:i/>
        </w:rPr>
        <w:t>loader</w:t>
      </w:r>
      <w:r>
        <w:t xml:space="preserve">, </w:t>
      </w:r>
      <w:r>
        <w:rPr>
          <w:i/>
        </w:rPr>
        <w:t>load</w:t>
      </w:r>
      <w:r>
        <w:t>).</w:t>
      </w:r>
    </w:p>
    <w:p w14:paraId="30596CA8" w14:textId="77777777" w:rsidR="00F6452B" w:rsidRDefault="00F26066" w:rsidP="00A651E7">
      <w:pPr>
        <w:pStyle w:val="Alg4"/>
        <w:numPr>
          <w:ilvl w:val="0"/>
          <w:numId w:val="66"/>
        </w:numPr>
        <w:pPrChange w:id="717" w:author="David Herman" w:date="2013-12-02T10:26:00Z">
          <w:pPr>
            <w:pStyle w:val="Alg4"/>
            <w:numPr>
              <w:numId w:val="1571"/>
            </w:numPr>
            <w:tabs>
              <w:tab w:val="num" w:pos="360"/>
            </w:tabs>
          </w:pPr>
        </w:pPrChange>
      </w:pPr>
      <w:r>
        <w:t xml:space="preserve">Let </w:t>
      </w:r>
      <w:proofErr w:type="spellStart"/>
      <w:r>
        <w:rPr>
          <w:i/>
        </w:rPr>
        <w:t>successCallback</w:t>
      </w:r>
      <w:proofErr w:type="spellEnd"/>
      <w:r>
        <w:t xml:space="preserve"> be a new anonymous function object as defined by </w:t>
      </w:r>
      <w:proofErr w:type="spellStart"/>
      <w:r>
        <w:t>EvaluateLoadedModule</w:t>
      </w:r>
      <w:proofErr w:type="spellEnd"/>
      <w:r>
        <w:t>.</w:t>
      </w:r>
    </w:p>
    <w:p w14:paraId="71AA4677" w14:textId="77777777" w:rsidR="00F6452B" w:rsidRDefault="00F26066" w:rsidP="00A651E7">
      <w:pPr>
        <w:pStyle w:val="Alg4"/>
        <w:numPr>
          <w:ilvl w:val="0"/>
          <w:numId w:val="66"/>
        </w:numPr>
        <w:pPrChange w:id="718" w:author="David Herman" w:date="2013-12-02T10:26:00Z">
          <w:pPr>
            <w:pStyle w:val="Alg4"/>
            <w:numPr>
              <w:numId w:val="1571"/>
            </w:numPr>
            <w:tabs>
              <w:tab w:val="num" w:pos="360"/>
            </w:tabs>
          </w:pPr>
        </w:pPrChange>
      </w:pPr>
      <w:r>
        <w:lastRenderedPageBreak/>
        <w:t xml:space="preserve">Set </w:t>
      </w:r>
      <w:proofErr w:type="spellStart"/>
      <w:r>
        <w:rPr>
          <w:i/>
        </w:rPr>
        <w:t>successCallback</w:t>
      </w:r>
      <w:proofErr w:type="spellEnd"/>
      <w:proofErr w:type="gramStart"/>
      <w:r>
        <w:t>.[</w:t>
      </w:r>
      <w:proofErr w:type="gramEnd"/>
      <w:r>
        <w:t xml:space="preserve">[Loader]] to </w:t>
      </w:r>
      <w:r>
        <w:rPr>
          <w:i/>
        </w:rPr>
        <w:t>loader</w:t>
      </w:r>
      <w:r>
        <w:t>.</w:t>
      </w:r>
    </w:p>
    <w:p w14:paraId="2C5E307A" w14:textId="77777777" w:rsidR="00F6452B" w:rsidRDefault="00F26066" w:rsidP="00A651E7">
      <w:pPr>
        <w:pStyle w:val="Alg4"/>
        <w:numPr>
          <w:ilvl w:val="0"/>
          <w:numId w:val="66"/>
        </w:numPr>
        <w:pPrChange w:id="719" w:author="David Herman" w:date="2013-12-02T10:26:00Z">
          <w:pPr>
            <w:pStyle w:val="Alg4"/>
            <w:numPr>
              <w:numId w:val="1571"/>
            </w:numPr>
            <w:tabs>
              <w:tab w:val="num" w:pos="360"/>
            </w:tabs>
          </w:pPr>
        </w:pPrChange>
      </w:pPr>
      <w:r>
        <w:t xml:space="preserve">Set </w:t>
      </w:r>
      <w:proofErr w:type="spellStart"/>
      <w:r>
        <w:rPr>
          <w:i/>
        </w:rPr>
        <w:t>successCallback</w:t>
      </w:r>
      <w:proofErr w:type="spellEnd"/>
      <w:proofErr w:type="gramStart"/>
      <w:r>
        <w:t>.[</w:t>
      </w:r>
      <w:proofErr w:type="gramEnd"/>
      <w:r>
        <w:t xml:space="preserve">[Load]] to </w:t>
      </w:r>
      <w:r>
        <w:rPr>
          <w:i/>
        </w:rPr>
        <w:t>load</w:t>
      </w:r>
      <w:r>
        <w:t>.</w:t>
      </w:r>
    </w:p>
    <w:p w14:paraId="34768BDE" w14:textId="77777777" w:rsidR="00F6452B" w:rsidRDefault="00F26066" w:rsidP="00A651E7">
      <w:pPr>
        <w:pStyle w:val="Alg4"/>
        <w:numPr>
          <w:ilvl w:val="0"/>
          <w:numId w:val="66"/>
        </w:numPr>
        <w:pPrChange w:id="720" w:author="David Herman" w:date="2013-12-02T10:26:00Z">
          <w:pPr>
            <w:pStyle w:val="Alg4"/>
            <w:numPr>
              <w:numId w:val="1571"/>
            </w:numPr>
            <w:tabs>
              <w:tab w:val="num" w:pos="360"/>
            </w:tabs>
          </w:pPr>
        </w:pPrChange>
      </w:pPr>
      <w:r>
        <w:t xml:space="preserve">Let </w:t>
      </w:r>
      <w:r>
        <w:rPr>
          <w:i/>
        </w:rPr>
        <w:t>p</w:t>
      </w:r>
      <w:r>
        <w:t xml:space="preserve"> be the result of calling </w:t>
      </w:r>
      <w:proofErr w:type="spellStart"/>
      <w:proofErr w:type="gramStart"/>
      <w:r>
        <w:t>PromiseThen</w:t>
      </w:r>
      <w:proofErr w:type="spellEnd"/>
      <w:r>
        <w:t>(</w:t>
      </w:r>
      <w:proofErr w:type="spellStart"/>
      <w:proofErr w:type="gramEnd"/>
      <w:r>
        <w:rPr>
          <w:i/>
        </w:rPr>
        <w:t>linkSet</w:t>
      </w:r>
      <w:proofErr w:type="spellEnd"/>
      <w:r>
        <w:t xml:space="preserve">.[[Done]], </w:t>
      </w:r>
      <w:proofErr w:type="spellStart"/>
      <w:r>
        <w:rPr>
          <w:i/>
        </w:rPr>
        <w:t>successCallback</w:t>
      </w:r>
      <w:proofErr w:type="spellEnd"/>
      <w:r>
        <w:t>).</w:t>
      </w:r>
    </w:p>
    <w:p w14:paraId="42E08B6E" w14:textId="77777777" w:rsidR="00F6452B" w:rsidRDefault="00F26066" w:rsidP="00A651E7">
      <w:pPr>
        <w:pStyle w:val="Alg4"/>
        <w:numPr>
          <w:ilvl w:val="0"/>
          <w:numId w:val="66"/>
        </w:numPr>
        <w:pPrChange w:id="721" w:author="David Herman" w:date="2013-12-02T10:26:00Z">
          <w:pPr>
            <w:pStyle w:val="Alg4"/>
            <w:numPr>
              <w:numId w:val="1571"/>
            </w:numPr>
            <w:tabs>
              <w:tab w:val="num" w:pos="360"/>
            </w:tabs>
          </w:pPr>
        </w:pPrChange>
      </w:pPr>
      <w:r>
        <w:t xml:space="preserve">Let </w:t>
      </w:r>
      <w:proofErr w:type="spellStart"/>
      <w:r>
        <w:rPr>
          <w:i/>
        </w:rPr>
        <w:t>sourcePromise</w:t>
      </w:r>
      <w:proofErr w:type="spellEnd"/>
      <w:r>
        <w:t xml:space="preserve"> be </w:t>
      </w:r>
      <w:proofErr w:type="spellStart"/>
      <w:proofErr w:type="gramStart"/>
      <w:r>
        <w:t>PromiseOf</w:t>
      </w:r>
      <w:proofErr w:type="spellEnd"/>
      <w:r>
        <w:t>(</w:t>
      </w:r>
      <w:proofErr w:type="gramEnd"/>
      <w:r>
        <w:rPr>
          <w:i/>
        </w:rPr>
        <w:t>source</w:t>
      </w:r>
      <w:r>
        <w:t>).</w:t>
      </w:r>
    </w:p>
    <w:p w14:paraId="3B51D540" w14:textId="77777777" w:rsidR="00F6452B" w:rsidRDefault="00F26066" w:rsidP="00A651E7">
      <w:pPr>
        <w:pStyle w:val="Alg4"/>
        <w:numPr>
          <w:ilvl w:val="0"/>
          <w:numId w:val="66"/>
        </w:numPr>
        <w:pPrChange w:id="722" w:author="David Herman" w:date="2013-12-02T10:26:00Z">
          <w:pPr>
            <w:pStyle w:val="Alg4"/>
            <w:numPr>
              <w:numId w:val="1571"/>
            </w:numPr>
            <w:tabs>
              <w:tab w:val="num" w:pos="360"/>
            </w:tabs>
          </w:pPr>
        </w:pPrChange>
      </w:pPr>
      <w:r>
        <w:t xml:space="preserve">Call the </w:t>
      </w:r>
      <w:proofErr w:type="spellStart"/>
      <w:r>
        <w:t>ProceedToTranslate</w:t>
      </w:r>
      <w:proofErr w:type="spellEnd"/>
      <w:r>
        <w:t xml:space="preserve"> abstract operation passing </w:t>
      </w:r>
      <w:r>
        <w:rPr>
          <w:i/>
        </w:rPr>
        <w:t>loader</w:t>
      </w:r>
      <w:r>
        <w:t xml:space="preserve">, </w:t>
      </w:r>
      <w:r>
        <w:rPr>
          <w:i/>
        </w:rPr>
        <w:t>load</w:t>
      </w:r>
      <w:r>
        <w:t xml:space="preserve">, and </w:t>
      </w:r>
      <w:proofErr w:type="spellStart"/>
      <w:r>
        <w:rPr>
          <w:i/>
        </w:rPr>
        <w:t>sourcePromise</w:t>
      </w:r>
      <w:proofErr w:type="spellEnd"/>
      <w:r>
        <w:t xml:space="preserve"> as arguments.</w:t>
      </w:r>
    </w:p>
    <w:p w14:paraId="4D6ECD5E" w14:textId="77777777" w:rsidR="00F6452B" w:rsidRDefault="00F26066" w:rsidP="00A651E7">
      <w:pPr>
        <w:pStyle w:val="Alg4"/>
        <w:numPr>
          <w:ilvl w:val="0"/>
          <w:numId w:val="66"/>
        </w:numPr>
        <w:spacing w:after="240"/>
        <w:contextualSpacing/>
        <w:pPrChange w:id="723" w:author="David Herman" w:date="2013-12-02T10:26:00Z">
          <w:pPr>
            <w:pStyle w:val="Alg4"/>
            <w:numPr>
              <w:numId w:val="1571"/>
            </w:numPr>
            <w:tabs>
              <w:tab w:val="num" w:pos="360"/>
            </w:tabs>
            <w:spacing w:after="240"/>
            <w:contextualSpacing/>
          </w:pPr>
        </w:pPrChange>
      </w:pPr>
      <w:r>
        <w:t xml:space="preserve">Return </w:t>
      </w:r>
      <w:r>
        <w:rPr>
          <w:i/>
        </w:rPr>
        <w:t>p</w:t>
      </w:r>
      <w:r>
        <w:t>.</w:t>
      </w:r>
    </w:p>
    <w:p w14:paraId="2EC9762D" w14:textId="77777777" w:rsidR="00F6452B" w:rsidRDefault="00F26066">
      <w:r>
        <w:t xml:space="preserve">The </w:t>
      </w:r>
      <w:r>
        <w:rPr>
          <w:rFonts w:ascii="Courier New" w:hAnsi="Courier New"/>
          <w:b/>
        </w:rPr>
        <w:t>length</w:t>
      </w:r>
      <w:r>
        <w:t xml:space="preserve"> property of the </w:t>
      </w:r>
      <w:r>
        <w:rPr>
          <w:rFonts w:ascii="Courier New" w:hAnsi="Courier New"/>
          <w:b/>
        </w:rPr>
        <w:t>module</w:t>
      </w:r>
      <w:r>
        <w:t xml:space="preserve"> method is </w:t>
      </w:r>
      <w:r>
        <w:rPr>
          <w:b/>
        </w:rPr>
        <w:t>1</w:t>
      </w:r>
      <w:r>
        <w:t>.</w:t>
      </w:r>
    </w:p>
    <w:p w14:paraId="01C76CD3" w14:textId="77777777" w:rsidR="00F6452B" w:rsidRDefault="00F26066">
      <w:pPr>
        <w:pStyle w:val="Heading4"/>
      </w:pPr>
      <w:proofErr w:type="spellStart"/>
      <w:r>
        <w:t>Loader.prototype.import</w:t>
      </w:r>
      <w:proofErr w:type="spellEnd"/>
      <w:r>
        <w:t xml:space="preserve"> </w:t>
      </w:r>
      <w:proofErr w:type="gramStart"/>
      <w:r>
        <w:t>( name</w:t>
      </w:r>
      <w:proofErr w:type="gramEnd"/>
      <w:r>
        <w:t>, options )</w:t>
      </w:r>
    </w:p>
    <w:p w14:paraId="5AA69146" w14:textId="77777777" w:rsidR="00F6452B" w:rsidRDefault="00F26066">
      <w:r>
        <w:t xml:space="preserve">The </w:t>
      </w:r>
      <w:r>
        <w:rPr>
          <w:rFonts w:ascii="Courier New" w:hAnsi="Courier New"/>
          <w:b/>
        </w:rPr>
        <w:t>import</w:t>
      </w:r>
      <w:r>
        <w:t xml:space="preserve"> method asynchronously loads, links, and evaluates a module and all its dependencies.</w:t>
      </w:r>
    </w:p>
    <w:p w14:paraId="4320143B" w14:textId="77777777" w:rsidR="00F6452B" w:rsidRDefault="00F26066">
      <w:proofErr w:type="gramStart"/>
      <w:r>
        <w:rPr>
          <w:rFonts w:ascii="Courier New" w:hAnsi="Courier New"/>
          <w:b/>
        </w:rPr>
        <w:t>import</w:t>
      </w:r>
      <w:proofErr w:type="gramEnd"/>
      <w:r>
        <w:t xml:space="preserve"> returns a Promise that resolves to the requested </w:t>
      </w:r>
      <w:r>
        <w:rPr>
          <w:rFonts w:ascii="Courier New" w:hAnsi="Courier New"/>
          <w:b/>
        </w:rPr>
        <w:t>Module</w:t>
      </w:r>
      <w:r>
        <w:t xml:space="preserve"> object once it has been committed to the registry and evaluated.</w:t>
      </w:r>
    </w:p>
    <w:p w14:paraId="40B4F832" w14:textId="77777777" w:rsidR="00F6452B" w:rsidRDefault="00F26066">
      <w:pPr>
        <w:pStyle w:val="Note"/>
      </w:pPr>
      <w:r>
        <w:t xml:space="preserve">NOTE </w:t>
      </w:r>
      <w:proofErr w:type="gramStart"/>
      <w:r>
        <w:t>This</w:t>
      </w:r>
      <w:proofErr w:type="gramEnd"/>
      <w:r>
        <w:t xml:space="preserve"> is the dynamic equivalent (when combined with normalization) of an </w:t>
      </w:r>
      <w:proofErr w:type="spellStart"/>
      <w:r>
        <w:t>ImportDeclaration</w:t>
      </w:r>
      <w:proofErr w:type="spellEnd"/>
      <w:r>
        <w:t>.</w:t>
      </w:r>
    </w:p>
    <w:p w14:paraId="79A26B0E" w14:textId="77777777" w:rsidR="00F6452B" w:rsidRDefault="00F26066" w:rsidP="00A651E7">
      <w:pPr>
        <w:pStyle w:val="Alg4"/>
        <w:numPr>
          <w:ilvl w:val="0"/>
          <w:numId w:val="67"/>
        </w:numPr>
        <w:pPrChange w:id="724" w:author="David Herman" w:date="2013-12-02T10:26:00Z">
          <w:pPr>
            <w:pStyle w:val="Alg4"/>
            <w:numPr>
              <w:numId w:val="1572"/>
            </w:numPr>
            <w:tabs>
              <w:tab w:val="num" w:pos="360"/>
            </w:tabs>
          </w:pPr>
        </w:pPrChange>
      </w:pPr>
      <w:r>
        <w:t xml:space="preserve">Let </w:t>
      </w:r>
      <w:r>
        <w:rPr>
          <w:i/>
        </w:rPr>
        <w:t>loader</w:t>
      </w:r>
      <w:r>
        <w:t xml:space="preserve"> be this Loader.</w:t>
      </w:r>
    </w:p>
    <w:p w14:paraId="66F1F092" w14:textId="77777777" w:rsidR="00F6452B" w:rsidRDefault="00F26066" w:rsidP="00A651E7">
      <w:pPr>
        <w:pStyle w:val="Alg4"/>
        <w:numPr>
          <w:ilvl w:val="0"/>
          <w:numId w:val="67"/>
        </w:numPr>
        <w:pPrChange w:id="725" w:author="David Herman" w:date="2013-12-02T10:26:00Z">
          <w:pPr>
            <w:pStyle w:val="Alg4"/>
            <w:numPr>
              <w:numId w:val="1572"/>
            </w:numPr>
            <w:tabs>
              <w:tab w:val="num" w:pos="360"/>
            </w:tabs>
          </w:pPr>
        </w:pPrChange>
      </w:pPr>
      <w:proofErr w:type="spellStart"/>
      <w:proofErr w:type="gramStart"/>
      <w:r>
        <w:t>ReturnIfAbrupt</w:t>
      </w:r>
      <w:proofErr w:type="spellEnd"/>
      <w:r>
        <w:t>(</w:t>
      </w:r>
      <w:proofErr w:type="gramEnd"/>
      <w:r>
        <w:rPr>
          <w:i/>
        </w:rPr>
        <w:t>loader</w:t>
      </w:r>
      <w:r>
        <w:t>).</w:t>
      </w:r>
    </w:p>
    <w:p w14:paraId="6AA6EDDF" w14:textId="77777777" w:rsidR="00F6452B" w:rsidRDefault="00F26066" w:rsidP="00A651E7">
      <w:pPr>
        <w:pStyle w:val="Alg4"/>
        <w:numPr>
          <w:ilvl w:val="0"/>
          <w:numId w:val="67"/>
        </w:numPr>
        <w:pPrChange w:id="726" w:author="David Herman" w:date="2013-12-02T10:26:00Z">
          <w:pPr>
            <w:pStyle w:val="Alg4"/>
            <w:numPr>
              <w:numId w:val="1572"/>
            </w:numPr>
            <w:tabs>
              <w:tab w:val="num" w:pos="360"/>
            </w:tabs>
          </w:pPr>
        </w:pPrChange>
      </w:pPr>
      <w:r>
        <w:t xml:space="preserve">Let </w:t>
      </w:r>
      <w:r>
        <w:rPr>
          <w:i/>
        </w:rPr>
        <w:t>p</w:t>
      </w:r>
      <w:r>
        <w:t xml:space="preserve"> be the result of calling </w:t>
      </w:r>
      <w:proofErr w:type="spellStart"/>
      <w:proofErr w:type="gramStart"/>
      <w:r>
        <w:t>LoadModule</w:t>
      </w:r>
      <w:proofErr w:type="spellEnd"/>
      <w:r>
        <w:t>(</w:t>
      </w:r>
      <w:proofErr w:type="gramEnd"/>
      <w:r>
        <w:rPr>
          <w:i/>
        </w:rPr>
        <w:t>loader</w:t>
      </w:r>
      <w:r>
        <w:t xml:space="preserve">, </w:t>
      </w:r>
      <w:r>
        <w:rPr>
          <w:i/>
        </w:rPr>
        <w:t>name</w:t>
      </w:r>
      <w:r>
        <w:t xml:space="preserve">, </w:t>
      </w:r>
      <w:r>
        <w:rPr>
          <w:i/>
        </w:rPr>
        <w:t>options</w:t>
      </w:r>
      <w:r>
        <w:t>).</w:t>
      </w:r>
    </w:p>
    <w:p w14:paraId="2100863D" w14:textId="77777777" w:rsidR="00F6452B" w:rsidRDefault="00F26066" w:rsidP="00A651E7">
      <w:pPr>
        <w:pStyle w:val="Alg4"/>
        <w:numPr>
          <w:ilvl w:val="0"/>
          <w:numId w:val="67"/>
        </w:numPr>
        <w:pPrChange w:id="727" w:author="David Herman" w:date="2013-12-02T10:26:00Z">
          <w:pPr>
            <w:pStyle w:val="Alg4"/>
            <w:numPr>
              <w:numId w:val="1572"/>
            </w:numPr>
            <w:tabs>
              <w:tab w:val="num" w:pos="360"/>
            </w:tabs>
          </w:pPr>
        </w:pPrChange>
      </w:pPr>
      <w:proofErr w:type="spellStart"/>
      <w:proofErr w:type="gramStart"/>
      <w:r>
        <w:t>ReturnIfAbrupt</w:t>
      </w:r>
      <w:proofErr w:type="spellEnd"/>
      <w:r>
        <w:t>(</w:t>
      </w:r>
      <w:proofErr w:type="gramEnd"/>
      <w:r>
        <w:rPr>
          <w:i/>
        </w:rPr>
        <w:t>p</w:t>
      </w:r>
      <w:r>
        <w:t>).</w:t>
      </w:r>
    </w:p>
    <w:p w14:paraId="2C2AA029" w14:textId="77777777" w:rsidR="00F6452B" w:rsidRDefault="00F26066" w:rsidP="00A651E7">
      <w:pPr>
        <w:pStyle w:val="Alg4"/>
        <w:numPr>
          <w:ilvl w:val="0"/>
          <w:numId w:val="67"/>
        </w:numPr>
        <w:pPrChange w:id="728" w:author="David Herman" w:date="2013-12-02T10:26:00Z">
          <w:pPr>
            <w:pStyle w:val="Alg4"/>
            <w:numPr>
              <w:numId w:val="1572"/>
            </w:numPr>
            <w:tabs>
              <w:tab w:val="num" w:pos="360"/>
            </w:tabs>
          </w:pPr>
        </w:pPrChange>
      </w:pPr>
      <w:r>
        <w:t xml:space="preserve">Let </w:t>
      </w:r>
      <w:r>
        <w:rPr>
          <w:i/>
        </w:rPr>
        <w:t>F</w:t>
      </w:r>
      <w:r>
        <w:t xml:space="preserve"> be an anonymous function object as defined by </w:t>
      </w:r>
      <w:proofErr w:type="spellStart"/>
      <w:r>
        <w:t>EvaluateLoadedModule</w:t>
      </w:r>
      <w:proofErr w:type="spellEnd"/>
      <w:r>
        <w:t>.</w:t>
      </w:r>
    </w:p>
    <w:p w14:paraId="7A4F221A" w14:textId="77777777" w:rsidR="00F6452B" w:rsidRDefault="00F26066" w:rsidP="00A651E7">
      <w:pPr>
        <w:pStyle w:val="Alg4"/>
        <w:numPr>
          <w:ilvl w:val="0"/>
          <w:numId w:val="67"/>
        </w:numPr>
        <w:pPrChange w:id="729" w:author="David Herman" w:date="2013-12-02T10:26:00Z">
          <w:pPr>
            <w:pStyle w:val="Alg4"/>
            <w:numPr>
              <w:numId w:val="1572"/>
            </w:numPr>
            <w:tabs>
              <w:tab w:val="num" w:pos="360"/>
            </w:tabs>
          </w:pPr>
        </w:pPrChange>
      </w:pPr>
      <w:r>
        <w:t xml:space="preserve">Set the [[Loader]] field of </w:t>
      </w:r>
      <w:r>
        <w:rPr>
          <w:i/>
        </w:rPr>
        <w:t>F</w:t>
      </w:r>
      <w:r>
        <w:t xml:space="preserve"> to </w:t>
      </w:r>
      <w:r>
        <w:rPr>
          <w:i/>
        </w:rPr>
        <w:t>loader</w:t>
      </w:r>
      <w:r>
        <w:t>.</w:t>
      </w:r>
    </w:p>
    <w:p w14:paraId="48DC3E26" w14:textId="77777777" w:rsidR="00F6452B" w:rsidRDefault="00F26066" w:rsidP="00A651E7">
      <w:pPr>
        <w:pStyle w:val="Alg4"/>
        <w:numPr>
          <w:ilvl w:val="0"/>
          <w:numId w:val="67"/>
        </w:numPr>
        <w:pPrChange w:id="730" w:author="David Herman" w:date="2013-12-02T10:26:00Z">
          <w:pPr>
            <w:pStyle w:val="Alg4"/>
            <w:numPr>
              <w:numId w:val="1572"/>
            </w:numPr>
            <w:tabs>
              <w:tab w:val="num" w:pos="360"/>
            </w:tabs>
          </w:pPr>
        </w:pPrChange>
      </w:pPr>
      <w:r>
        <w:t xml:space="preserve">Let </w:t>
      </w:r>
      <w:r>
        <w:rPr>
          <w:i/>
        </w:rPr>
        <w:t>p</w:t>
      </w:r>
      <w:r>
        <w:t xml:space="preserve"> be the result of calling </w:t>
      </w:r>
      <w:proofErr w:type="spellStart"/>
      <w:proofErr w:type="gramStart"/>
      <w:r>
        <w:t>PromiseThen</w:t>
      </w:r>
      <w:proofErr w:type="spellEnd"/>
      <w:r>
        <w:t>(</w:t>
      </w:r>
      <w:proofErr w:type="gramEnd"/>
      <w:r>
        <w:rPr>
          <w:i/>
        </w:rPr>
        <w:t>p</w:t>
      </w:r>
      <w:r>
        <w:t xml:space="preserve">, </w:t>
      </w:r>
      <w:r>
        <w:rPr>
          <w:i/>
        </w:rPr>
        <w:t>F</w:t>
      </w:r>
      <w:r>
        <w:t>).</w:t>
      </w:r>
    </w:p>
    <w:p w14:paraId="444917A3" w14:textId="77777777" w:rsidR="00F6452B" w:rsidRDefault="00F26066" w:rsidP="00A651E7">
      <w:pPr>
        <w:pStyle w:val="Alg4"/>
        <w:numPr>
          <w:ilvl w:val="0"/>
          <w:numId w:val="67"/>
        </w:numPr>
        <w:spacing w:after="240"/>
        <w:contextualSpacing/>
        <w:pPrChange w:id="731" w:author="David Herman" w:date="2013-12-02T10:26:00Z">
          <w:pPr>
            <w:pStyle w:val="Alg4"/>
            <w:numPr>
              <w:numId w:val="1572"/>
            </w:numPr>
            <w:tabs>
              <w:tab w:val="num" w:pos="360"/>
            </w:tabs>
            <w:spacing w:after="240"/>
            <w:contextualSpacing/>
          </w:pPr>
        </w:pPrChange>
      </w:pPr>
      <w:r>
        <w:t xml:space="preserve">Return </w:t>
      </w:r>
      <w:r>
        <w:rPr>
          <w:i/>
        </w:rPr>
        <w:t>p</w:t>
      </w:r>
      <w:r>
        <w:t>.</w:t>
      </w:r>
    </w:p>
    <w:p w14:paraId="431CAE44" w14:textId="77777777" w:rsidR="00F6452B" w:rsidRDefault="00F26066">
      <w:r>
        <w:t xml:space="preserve">The </w:t>
      </w:r>
      <w:r>
        <w:rPr>
          <w:rFonts w:ascii="Courier New" w:hAnsi="Courier New"/>
          <w:b/>
        </w:rPr>
        <w:t>length</w:t>
      </w:r>
      <w:r>
        <w:t xml:space="preserve"> property of the </w:t>
      </w:r>
      <w:r>
        <w:rPr>
          <w:rFonts w:ascii="Courier New" w:hAnsi="Courier New"/>
          <w:b/>
        </w:rPr>
        <w:t>import</w:t>
      </w:r>
      <w:r>
        <w:t xml:space="preserve"> method is </w:t>
      </w:r>
      <w:r>
        <w:rPr>
          <w:b/>
        </w:rPr>
        <w:t>1</w:t>
      </w:r>
      <w:r>
        <w:t>.</w:t>
      </w:r>
    </w:p>
    <w:p w14:paraId="3E564FAE" w14:textId="77777777" w:rsidR="00F6452B" w:rsidRDefault="00F26066">
      <w:pPr>
        <w:pStyle w:val="Heading4"/>
      </w:pPr>
      <w:proofErr w:type="spellStart"/>
      <w:r>
        <w:t>Loader.prototype.eval</w:t>
      </w:r>
      <w:proofErr w:type="spellEnd"/>
      <w:r>
        <w:t xml:space="preserve"> </w:t>
      </w:r>
      <w:proofErr w:type="gramStart"/>
      <w:r>
        <w:t>( source</w:t>
      </w:r>
      <w:proofErr w:type="gramEnd"/>
      <w:r>
        <w:t xml:space="preserve"> )</w:t>
      </w:r>
    </w:p>
    <w:p w14:paraId="103B8C0C" w14:textId="77777777" w:rsidR="00F6452B" w:rsidRDefault="00F26066">
      <w:r>
        <w:t>The following steps are taken:</w:t>
      </w:r>
    </w:p>
    <w:p w14:paraId="577866EC" w14:textId="77777777" w:rsidR="00F6452B" w:rsidRDefault="00F26066" w:rsidP="00A651E7">
      <w:pPr>
        <w:pStyle w:val="Alg4"/>
        <w:numPr>
          <w:ilvl w:val="0"/>
          <w:numId w:val="68"/>
        </w:numPr>
        <w:pPrChange w:id="732" w:author="David Herman" w:date="2013-12-02T10:26:00Z">
          <w:pPr>
            <w:pStyle w:val="Alg4"/>
            <w:numPr>
              <w:numId w:val="1573"/>
            </w:numPr>
            <w:tabs>
              <w:tab w:val="num" w:pos="360"/>
            </w:tabs>
          </w:pPr>
        </w:pPrChange>
      </w:pPr>
      <w:r>
        <w:t xml:space="preserve">Let </w:t>
      </w:r>
      <w:r>
        <w:rPr>
          <w:i/>
        </w:rPr>
        <w:t>loader</w:t>
      </w:r>
      <w:r>
        <w:t xml:space="preserve"> be this Loader.</w:t>
      </w:r>
    </w:p>
    <w:p w14:paraId="41115F46" w14:textId="77777777" w:rsidR="00F6452B" w:rsidRDefault="00F26066" w:rsidP="00A651E7">
      <w:pPr>
        <w:pStyle w:val="Alg4"/>
        <w:numPr>
          <w:ilvl w:val="0"/>
          <w:numId w:val="68"/>
        </w:numPr>
        <w:pPrChange w:id="733" w:author="David Herman" w:date="2013-12-02T10:26:00Z">
          <w:pPr>
            <w:pStyle w:val="Alg4"/>
            <w:numPr>
              <w:numId w:val="1573"/>
            </w:numPr>
            <w:tabs>
              <w:tab w:val="num" w:pos="360"/>
            </w:tabs>
          </w:pPr>
        </w:pPrChange>
      </w:pPr>
      <w:proofErr w:type="spellStart"/>
      <w:proofErr w:type="gramStart"/>
      <w:r>
        <w:t>ReturnIfAbrupt</w:t>
      </w:r>
      <w:proofErr w:type="spellEnd"/>
      <w:r>
        <w:t>(</w:t>
      </w:r>
      <w:proofErr w:type="gramEnd"/>
      <w:r>
        <w:rPr>
          <w:i/>
        </w:rPr>
        <w:t>loader</w:t>
      </w:r>
      <w:r>
        <w:t>).</w:t>
      </w:r>
    </w:p>
    <w:p w14:paraId="5280DDB7" w14:textId="77777777" w:rsidR="00F6452B" w:rsidRDefault="00F26066" w:rsidP="00A651E7">
      <w:pPr>
        <w:pStyle w:val="Alg4"/>
        <w:numPr>
          <w:ilvl w:val="0"/>
          <w:numId w:val="68"/>
        </w:numPr>
        <w:spacing w:after="240"/>
        <w:contextualSpacing/>
        <w:pPrChange w:id="734" w:author="David Herman" w:date="2013-12-02T10:26:00Z">
          <w:pPr>
            <w:pStyle w:val="Alg4"/>
            <w:numPr>
              <w:numId w:val="1573"/>
            </w:numPr>
            <w:tabs>
              <w:tab w:val="num" w:pos="360"/>
            </w:tabs>
            <w:spacing w:after="240"/>
            <w:contextualSpacing/>
          </w:pPr>
        </w:pPrChange>
      </w:pPr>
      <w:r>
        <w:t xml:space="preserve">Return the result of calling the </w:t>
      </w:r>
      <w:proofErr w:type="spellStart"/>
      <w:r>
        <w:t>IndirectEval</w:t>
      </w:r>
      <w:proofErr w:type="spellEnd"/>
      <w:r>
        <w:t xml:space="preserve"> abstract operation passing </w:t>
      </w:r>
      <w:r>
        <w:rPr>
          <w:i/>
        </w:rPr>
        <w:t>loader</w:t>
      </w:r>
      <w:proofErr w:type="gramStart"/>
      <w:r>
        <w:t>.[</w:t>
      </w:r>
      <w:proofErr w:type="gramEnd"/>
      <w:r>
        <w:t xml:space="preserve">[Realm]] and </w:t>
      </w:r>
      <w:r>
        <w:rPr>
          <w:i/>
        </w:rPr>
        <w:t>source</w:t>
      </w:r>
      <w:r>
        <w:t xml:space="preserve"> as arguments.</w:t>
      </w:r>
    </w:p>
    <w:p w14:paraId="34C694CA" w14:textId="77777777" w:rsidR="00F6452B" w:rsidRDefault="00F26066">
      <w:pPr>
        <w:pStyle w:val="Heading4"/>
      </w:pPr>
      <w:proofErr w:type="spellStart"/>
      <w:r>
        <w:t>Loader.prototype.get</w:t>
      </w:r>
      <w:proofErr w:type="spellEnd"/>
      <w:r>
        <w:t xml:space="preserve"> </w:t>
      </w:r>
      <w:proofErr w:type="gramStart"/>
      <w:r>
        <w:t>( name</w:t>
      </w:r>
      <w:proofErr w:type="gramEnd"/>
      <w:r>
        <w:t xml:space="preserve"> )</w:t>
      </w:r>
    </w:p>
    <w:p w14:paraId="4146E505" w14:textId="77777777" w:rsidR="00F6452B" w:rsidRDefault="00F26066">
      <w:r>
        <w:t xml:space="preserve">If this Loader's </w:t>
      </w:r>
      <w:r>
        <w:rPr>
          <w:rFonts w:ascii="Times New Roman" w:hAnsi="Times New Roman"/>
          <w:i/>
        </w:rPr>
        <w:t>module</w:t>
      </w:r>
      <w:r>
        <w:t xml:space="preserve"> registry contains a Module with the given normalized </w:t>
      </w:r>
      <w:r>
        <w:rPr>
          <w:rFonts w:ascii="Times New Roman" w:hAnsi="Times New Roman"/>
          <w:i/>
        </w:rPr>
        <w:t>name</w:t>
      </w:r>
      <w:r>
        <w:t>, return it. Otherwise, return undefined.</w:t>
      </w:r>
    </w:p>
    <w:p w14:paraId="57CCD046" w14:textId="77777777" w:rsidR="00F6452B" w:rsidRDefault="00F26066">
      <w:r>
        <w:t xml:space="preserve">If the </w:t>
      </w:r>
      <w:r>
        <w:rPr>
          <w:rFonts w:ascii="Times New Roman" w:hAnsi="Times New Roman"/>
          <w:i/>
        </w:rPr>
        <w:t>module</w:t>
      </w:r>
      <w:r>
        <w:t xml:space="preserve"> is in the registry but has never been evaluated, first synchronously evaluate the bodies of the </w:t>
      </w:r>
      <w:r>
        <w:rPr>
          <w:rFonts w:ascii="Times New Roman" w:hAnsi="Times New Roman"/>
          <w:i/>
        </w:rPr>
        <w:t>module</w:t>
      </w:r>
      <w:r>
        <w:t xml:space="preserve"> and any dependencies that have not evaluated yet.</w:t>
      </w:r>
    </w:p>
    <w:p w14:paraId="675EF700" w14:textId="77777777" w:rsidR="00F6452B" w:rsidRDefault="00F26066">
      <w:r>
        <w:t xml:space="preserve">When the </w:t>
      </w:r>
      <w:r>
        <w:rPr>
          <w:rFonts w:ascii="Courier New" w:hAnsi="Courier New"/>
          <w:b/>
        </w:rPr>
        <w:t>get</w:t>
      </w:r>
      <w:r>
        <w:t xml:space="preserve"> method is called with one argument, the following steps are taken:</w:t>
      </w:r>
    </w:p>
    <w:p w14:paraId="4136B894" w14:textId="77777777" w:rsidR="00F6452B" w:rsidRDefault="00F26066" w:rsidP="00A651E7">
      <w:pPr>
        <w:pStyle w:val="Alg4"/>
        <w:numPr>
          <w:ilvl w:val="0"/>
          <w:numId w:val="69"/>
        </w:numPr>
        <w:pPrChange w:id="735" w:author="David Herman" w:date="2013-12-02T10:26:00Z">
          <w:pPr>
            <w:pStyle w:val="Alg4"/>
            <w:numPr>
              <w:numId w:val="1574"/>
            </w:numPr>
            <w:tabs>
              <w:tab w:val="num" w:pos="360"/>
            </w:tabs>
          </w:pPr>
        </w:pPrChange>
      </w:pPr>
      <w:r>
        <w:t xml:space="preserve">Let </w:t>
      </w:r>
      <w:r>
        <w:rPr>
          <w:i/>
        </w:rPr>
        <w:t>loader</w:t>
      </w:r>
      <w:r>
        <w:t xml:space="preserve"> be this Loader.</w:t>
      </w:r>
    </w:p>
    <w:p w14:paraId="6B53F016" w14:textId="77777777" w:rsidR="00F6452B" w:rsidRDefault="00F26066" w:rsidP="00A651E7">
      <w:pPr>
        <w:pStyle w:val="Alg4"/>
        <w:numPr>
          <w:ilvl w:val="0"/>
          <w:numId w:val="69"/>
        </w:numPr>
        <w:pPrChange w:id="736" w:author="David Herman" w:date="2013-12-02T10:26:00Z">
          <w:pPr>
            <w:pStyle w:val="Alg4"/>
            <w:numPr>
              <w:numId w:val="1574"/>
            </w:numPr>
            <w:tabs>
              <w:tab w:val="num" w:pos="360"/>
            </w:tabs>
          </w:pPr>
        </w:pPrChange>
      </w:pPr>
      <w:proofErr w:type="spellStart"/>
      <w:proofErr w:type="gramStart"/>
      <w:r>
        <w:t>ReturnIfAbrupt</w:t>
      </w:r>
      <w:proofErr w:type="spellEnd"/>
      <w:r>
        <w:t>(</w:t>
      </w:r>
      <w:proofErr w:type="gramEnd"/>
      <w:r>
        <w:rPr>
          <w:i/>
        </w:rPr>
        <w:t>loader</w:t>
      </w:r>
      <w:r>
        <w:t>).</w:t>
      </w:r>
    </w:p>
    <w:p w14:paraId="0E2E7288" w14:textId="77777777" w:rsidR="00F6452B" w:rsidRDefault="00F26066" w:rsidP="00A651E7">
      <w:pPr>
        <w:pStyle w:val="Alg4"/>
        <w:numPr>
          <w:ilvl w:val="0"/>
          <w:numId w:val="69"/>
        </w:numPr>
        <w:pPrChange w:id="737" w:author="David Herman" w:date="2013-12-02T10:26:00Z">
          <w:pPr>
            <w:pStyle w:val="Alg4"/>
            <w:numPr>
              <w:numId w:val="1574"/>
            </w:numPr>
            <w:tabs>
              <w:tab w:val="num" w:pos="360"/>
            </w:tabs>
          </w:pPr>
        </w:pPrChange>
      </w:pPr>
      <w:r>
        <w:t xml:space="preserve">Let </w:t>
      </w:r>
      <w:r>
        <w:rPr>
          <w:i/>
        </w:rPr>
        <w:t>name</w:t>
      </w:r>
      <w:r>
        <w:t xml:space="preserve"> be </w:t>
      </w:r>
      <w:proofErr w:type="spellStart"/>
      <w:proofErr w:type="gramStart"/>
      <w:r>
        <w:t>ToString</w:t>
      </w:r>
      <w:proofErr w:type="spellEnd"/>
      <w:r>
        <w:t>(</w:t>
      </w:r>
      <w:proofErr w:type="gramEnd"/>
      <w:r>
        <w:rPr>
          <w:i/>
        </w:rPr>
        <w:t>name</w:t>
      </w:r>
      <w:r>
        <w:t>).</w:t>
      </w:r>
    </w:p>
    <w:p w14:paraId="26EC8CAC" w14:textId="77777777" w:rsidR="00F6452B" w:rsidRDefault="00F26066" w:rsidP="00A651E7">
      <w:pPr>
        <w:pStyle w:val="Alg4"/>
        <w:numPr>
          <w:ilvl w:val="0"/>
          <w:numId w:val="69"/>
        </w:numPr>
        <w:pPrChange w:id="738" w:author="David Herman" w:date="2013-12-02T10:26:00Z">
          <w:pPr>
            <w:pStyle w:val="Alg4"/>
            <w:numPr>
              <w:numId w:val="1574"/>
            </w:numPr>
            <w:tabs>
              <w:tab w:val="num" w:pos="360"/>
            </w:tabs>
          </w:pPr>
        </w:pPrChange>
      </w:pPr>
      <w:proofErr w:type="spellStart"/>
      <w:proofErr w:type="gramStart"/>
      <w:r>
        <w:t>ReturnIfAbrupt</w:t>
      </w:r>
      <w:proofErr w:type="spellEnd"/>
      <w:r>
        <w:t>(</w:t>
      </w:r>
      <w:proofErr w:type="gramEnd"/>
      <w:r>
        <w:rPr>
          <w:i/>
        </w:rPr>
        <w:t>name</w:t>
      </w:r>
      <w:r>
        <w:t>).</w:t>
      </w:r>
    </w:p>
    <w:p w14:paraId="5BDD5DFA" w14:textId="77777777" w:rsidR="00F6452B" w:rsidRDefault="00F26066" w:rsidP="00A651E7">
      <w:pPr>
        <w:pStyle w:val="Alg4"/>
        <w:numPr>
          <w:ilvl w:val="0"/>
          <w:numId w:val="69"/>
        </w:numPr>
        <w:pPrChange w:id="739" w:author="David Herman" w:date="2013-12-02T10:26:00Z">
          <w:pPr>
            <w:pStyle w:val="Alg4"/>
            <w:numPr>
              <w:numId w:val="1574"/>
            </w:numPr>
            <w:tabs>
              <w:tab w:val="num" w:pos="360"/>
            </w:tabs>
          </w:pPr>
        </w:pPrChange>
      </w:pPr>
      <w:r>
        <w:t xml:space="preserve">Repeat for each Record {[[key]], [[value]]} p that is an element of </w:t>
      </w:r>
      <w:r>
        <w:rPr>
          <w:i/>
        </w:rPr>
        <w:t>loader</w:t>
      </w:r>
      <w:proofErr w:type="gramStart"/>
      <w:r>
        <w:t>.[</w:t>
      </w:r>
      <w:proofErr w:type="gramEnd"/>
      <w:r>
        <w:t>[Modules]],</w:t>
      </w:r>
    </w:p>
    <w:p w14:paraId="566B2233" w14:textId="77777777" w:rsidR="00F6452B" w:rsidRDefault="00F26066" w:rsidP="00A651E7">
      <w:pPr>
        <w:pStyle w:val="Alg4"/>
        <w:numPr>
          <w:ilvl w:val="1"/>
          <w:numId w:val="69"/>
        </w:numPr>
        <w:pPrChange w:id="740" w:author="David Herman" w:date="2013-12-02T10:26:00Z">
          <w:pPr>
            <w:pStyle w:val="Alg4"/>
            <w:numPr>
              <w:ilvl w:val="1"/>
              <w:numId w:val="1574"/>
            </w:numPr>
            <w:tabs>
              <w:tab w:val="num" w:pos="360"/>
            </w:tabs>
          </w:pPr>
        </w:pPrChange>
      </w:pPr>
      <w:r>
        <w:lastRenderedPageBreak/>
        <w:t>If p</w:t>
      </w:r>
      <w:proofErr w:type="gramStart"/>
      <w:r>
        <w:t>.[</w:t>
      </w:r>
      <w:proofErr w:type="gramEnd"/>
      <w:r>
        <w:t xml:space="preserve">[key]] is equal to </w:t>
      </w:r>
      <w:r>
        <w:rPr>
          <w:i/>
        </w:rPr>
        <w:t>name</w:t>
      </w:r>
      <w:r>
        <w:t>, then</w:t>
      </w:r>
    </w:p>
    <w:p w14:paraId="670BEB52" w14:textId="77777777" w:rsidR="00F6452B" w:rsidRDefault="00F26066" w:rsidP="00A651E7">
      <w:pPr>
        <w:pStyle w:val="Alg4"/>
        <w:numPr>
          <w:ilvl w:val="2"/>
          <w:numId w:val="69"/>
        </w:numPr>
        <w:pPrChange w:id="741" w:author="David Herman" w:date="2013-12-02T10:26:00Z">
          <w:pPr>
            <w:pStyle w:val="Alg4"/>
            <w:numPr>
              <w:ilvl w:val="2"/>
              <w:numId w:val="1574"/>
            </w:numPr>
            <w:tabs>
              <w:tab w:val="num" w:pos="360"/>
            </w:tabs>
          </w:pPr>
        </w:pPrChange>
      </w:pPr>
      <w:r>
        <w:t xml:space="preserve">Let </w:t>
      </w:r>
      <w:r>
        <w:rPr>
          <w:i/>
        </w:rPr>
        <w:t>module</w:t>
      </w:r>
      <w:r>
        <w:t xml:space="preserve"> be p</w:t>
      </w:r>
      <w:proofErr w:type="gramStart"/>
      <w:r>
        <w:t>.[</w:t>
      </w:r>
      <w:proofErr w:type="gramEnd"/>
      <w:r>
        <w:t>[value]].</w:t>
      </w:r>
    </w:p>
    <w:p w14:paraId="4F4F9F1A" w14:textId="77777777" w:rsidR="00F6452B" w:rsidRDefault="00F26066" w:rsidP="00A651E7">
      <w:pPr>
        <w:pStyle w:val="Alg4"/>
        <w:numPr>
          <w:ilvl w:val="2"/>
          <w:numId w:val="69"/>
        </w:numPr>
        <w:pPrChange w:id="742" w:author="David Herman" w:date="2013-12-02T10:26:00Z">
          <w:pPr>
            <w:pStyle w:val="Alg4"/>
            <w:numPr>
              <w:ilvl w:val="2"/>
              <w:numId w:val="1574"/>
            </w:numPr>
            <w:tabs>
              <w:tab w:val="num" w:pos="360"/>
            </w:tabs>
          </w:pPr>
        </w:pPrChange>
      </w:pPr>
      <w:r>
        <w:t xml:space="preserve">Let </w:t>
      </w:r>
      <w:r>
        <w:rPr>
          <w:i/>
        </w:rPr>
        <w:t>result</w:t>
      </w:r>
      <w:r>
        <w:t xml:space="preserve"> be the </w:t>
      </w:r>
      <w:r w:rsidRPr="00974CA0">
        <w:rPr>
          <w:rPrChange w:id="743" w:author="David Herman" w:date="2013-12-02T10:39:00Z">
            <w:rPr>
              <w:i/>
            </w:rPr>
          </w:rPrChange>
        </w:rPr>
        <w:t>result</w:t>
      </w:r>
      <w:r>
        <w:t xml:space="preserve"> of </w:t>
      </w:r>
      <w:proofErr w:type="spellStart"/>
      <w:proofErr w:type="gramStart"/>
      <w:r>
        <w:t>EnsureEvaluated</w:t>
      </w:r>
      <w:proofErr w:type="spellEnd"/>
      <w:r>
        <w:t>(</w:t>
      </w:r>
      <w:proofErr w:type="gramEnd"/>
      <w:r>
        <w:rPr>
          <w:i/>
        </w:rPr>
        <w:t>module</w:t>
      </w:r>
      <w:r>
        <w:t xml:space="preserve">, (), </w:t>
      </w:r>
      <w:r>
        <w:rPr>
          <w:i/>
        </w:rPr>
        <w:t>loader</w:t>
      </w:r>
      <w:r>
        <w:t>).</w:t>
      </w:r>
    </w:p>
    <w:p w14:paraId="3C977B04" w14:textId="77777777" w:rsidR="00F6452B" w:rsidRDefault="00F26066" w:rsidP="00A651E7">
      <w:pPr>
        <w:pStyle w:val="Alg4"/>
        <w:numPr>
          <w:ilvl w:val="2"/>
          <w:numId w:val="69"/>
        </w:numPr>
        <w:pPrChange w:id="744" w:author="David Herman" w:date="2013-12-02T10:26:00Z">
          <w:pPr>
            <w:pStyle w:val="Alg4"/>
            <w:numPr>
              <w:ilvl w:val="2"/>
              <w:numId w:val="1574"/>
            </w:numPr>
            <w:tabs>
              <w:tab w:val="num" w:pos="360"/>
            </w:tabs>
          </w:pPr>
        </w:pPrChange>
      </w:pPr>
      <w:proofErr w:type="spellStart"/>
      <w:proofErr w:type="gramStart"/>
      <w:r>
        <w:t>ReturnIfAbrupt</w:t>
      </w:r>
      <w:proofErr w:type="spellEnd"/>
      <w:r>
        <w:t>(</w:t>
      </w:r>
      <w:proofErr w:type="gramEnd"/>
      <w:r>
        <w:rPr>
          <w:i/>
        </w:rPr>
        <w:t>result</w:t>
      </w:r>
      <w:r>
        <w:t>).</w:t>
      </w:r>
    </w:p>
    <w:p w14:paraId="1A5728BD" w14:textId="77777777" w:rsidR="00F6452B" w:rsidRDefault="00F26066" w:rsidP="00A651E7">
      <w:pPr>
        <w:pStyle w:val="Alg4"/>
        <w:numPr>
          <w:ilvl w:val="2"/>
          <w:numId w:val="69"/>
        </w:numPr>
        <w:pPrChange w:id="745" w:author="David Herman" w:date="2013-12-02T10:26:00Z">
          <w:pPr>
            <w:pStyle w:val="Alg4"/>
            <w:numPr>
              <w:ilvl w:val="2"/>
              <w:numId w:val="1574"/>
            </w:numPr>
            <w:tabs>
              <w:tab w:val="num" w:pos="360"/>
            </w:tabs>
          </w:pPr>
        </w:pPrChange>
      </w:pPr>
      <w:r>
        <w:t>Return p</w:t>
      </w:r>
      <w:proofErr w:type="gramStart"/>
      <w:r>
        <w:t>.[</w:t>
      </w:r>
      <w:proofErr w:type="gramEnd"/>
      <w:r>
        <w:t>[value]].</w:t>
      </w:r>
    </w:p>
    <w:p w14:paraId="1CC29DCC" w14:textId="77777777" w:rsidR="00F6452B" w:rsidRDefault="00F26066" w:rsidP="00A651E7">
      <w:pPr>
        <w:pStyle w:val="Alg4"/>
        <w:numPr>
          <w:ilvl w:val="0"/>
          <w:numId w:val="69"/>
        </w:numPr>
        <w:spacing w:after="240"/>
        <w:contextualSpacing/>
        <w:pPrChange w:id="746" w:author="David Herman" w:date="2013-12-02T10:26:00Z">
          <w:pPr>
            <w:pStyle w:val="Alg4"/>
            <w:numPr>
              <w:numId w:val="1574"/>
            </w:numPr>
            <w:tabs>
              <w:tab w:val="num" w:pos="360"/>
            </w:tabs>
            <w:spacing w:after="240"/>
            <w:contextualSpacing/>
          </w:pPr>
        </w:pPrChange>
      </w:pPr>
      <w:r>
        <w:t>Return undefined.</w:t>
      </w:r>
    </w:p>
    <w:p w14:paraId="712C6B5B" w14:textId="77777777" w:rsidR="00F6452B" w:rsidRDefault="00F26066">
      <w:pPr>
        <w:pStyle w:val="Heading4"/>
      </w:pPr>
      <w:proofErr w:type="spellStart"/>
      <w:r>
        <w:t>Loader.prototype.has</w:t>
      </w:r>
      <w:proofErr w:type="spellEnd"/>
      <w:r>
        <w:t xml:space="preserve"> </w:t>
      </w:r>
      <w:proofErr w:type="gramStart"/>
      <w:r>
        <w:t>( name</w:t>
      </w:r>
      <w:proofErr w:type="gramEnd"/>
      <w:r>
        <w:t xml:space="preserve"> )</w:t>
      </w:r>
    </w:p>
    <w:p w14:paraId="501F7081" w14:textId="77777777" w:rsidR="00F6452B" w:rsidRDefault="00F26066">
      <w:r>
        <w:t xml:space="preserve">Return true if this Loader's module registry contains a Module with the given </w:t>
      </w:r>
      <w:r>
        <w:rPr>
          <w:rFonts w:ascii="Times New Roman" w:hAnsi="Times New Roman"/>
          <w:i/>
        </w:rPr>
        <w:t>name</w:t>
      </w:r>
      <w:r>
        <w:t>. This method does not call any hooks or run any module code.</w:t>
      </w:r>
    </w:p>
    <w:p w14:paraId="612BD4CF" w14:textId="77777777" w:rsidR="00F6452B" w:rsidRDefault="00F26066">
      <w:r>
        <w:t>The following steps are taken:</w:t>
      </w:r>
    </w:p>
    <w:p w14:paraId="69900222" w14:textId="77777777" w:rsidR="00F6452B" w:rsidRDefault="00F26066" w:rsidP="00A651E7">
      <w:pPr>
        <w:pStyle w:val="Alg4"/>
        <w:numPr>
          <w:ilvl w:val="0"/>
          <w:numId w:val="70"/>
        </w:numPr>
        <w:pPrChange w:id="747" w:author="David Herman" w:date="2013-12-02T10:26:00Z">
          <w:pPr>
            <w:pStyle w:val="Alg4"/>
            <w:numPr>
              <w:numId w:val="1575"/>
            </w:numPr>
            <w:tabs>
              <w:tab w:val="num" w:pos="360"/>
            </w:tabs>
          </w:pPr>
        </w:pPrChange>
      </w:pPr>
      <w:r>
        <w:t xml:space="preserve">Let </w:t>
      </w:r>
      <w:r>
        <w:rPr>
          <w:i/>
        </w:rPr>
        <w:t>loader</w:t>
      </w:r>
      <w:r>
        <w:t xml:space="preserve"> be this Loader.</w:t>
      </w:r>
    </w:p>
    <w:p w14:paraId="54AEB2A2" w14:textId="77777777" w:rsidR="00F6452B" w:rsidRDefault="00F26066" w:rsidP="00A651E7">
      <w:pPr>
        <w:pStyle w:val="Alg4"/>
        <w:numPr>
          <w:ilvl w:val="0"/>
          <w:numId w:val="70"/>
        </w:numPr>
        <w:pPrChange w:id="748" w:author="David Herman" w:date="2013-12-02T10:26:00Z">
          <w:pPr>
            <w:pStyle w:val="Alg4"/>
            <w:numPr>
              <w:numId w:val="1575"/>
            </w:numPr>
            <w:tabs>
              <w:tab w:val="num" w:pos="360"/>
            </w:tabs>
          </w:pPr>
        </w:pPrChange>
      </w:pPr>
      <w:proofErr w:type="spellStart"/>
      <w:proofErr w:type="gramStart"/>
      <w:r>
        <w:t>ReturnIfAbrupt</w:t>
      </w:r>
      <w:proofErr w:type="spellEnd"/>
      <w:r>
        <w:t>(</w:t>
      </w:r>
      <w:proofErr w:type="gramEnd"/>
      <w:r>
        <w:rPr>
          <w:i/>
        </w:rPr>
        <w:t>loader</w:t>
      </w:r>
      <w:r>
        <w:t>).</w:t>
      </w:r>
    </w:p>
    <w:p w14:paraId="4D07DA5A" w14:textId="77777777" w:rsidR="00F6452B" w:rsidRDefault="00F26066" w:rsidP="00A651E7">
      <w:pPr>
        <w:pStyle w:val="Alg4"/>
        <w:numPr>
          <w:ilvl w:val="0"/>
          <w:numId w:val="70"/>
        </w:numPr>
        <w:pPrChange w:id="749" w:author="David Herman" w:date="2013-12-02T10:26:00Z">
          <w:pPr>
            <w:pStyle w:val="Alg4"/>
            <w:numPr>
              <w:numId w:val="1575"/>
            </w:numPr>
            <w:tabs>
              <w:tab w:val="num" w:pos="360"/>
            </w:tabs>
          </w:pPr>
        </w:pPrChange>
      </w:pPr>
      <w:r>
        <w:t xml:space="preserve">Let </w:t>
      </w:r>
      <w:r>
        <w:rPr>
          <w:i/>
        </w:rPr>
        <w:t>name</w:t>
      </w:r>
      <w:r>
        <w:t xml:space="preserve"> be </w:t>
      </w:r>
      <w:proofErr w:type="spellStart"/>
      <w:proofErr w:type="gramStart"/>
      <w:r>
        <w:t>ToString</w:t>
      </w:r>
      <w:proofErr w:type="spellEnd"/>
      <w:r>
        <w:t>(</w:t>
      </w:r>
      <w:proofErr w:type="gramEnd"/>
      <w:r>
        <w:rPr>
          <w:i/>
        </w:rPr>
        <w:t>name</w:t>
      </w:r>
      <w:r>
        <w:t>).</w:t>
      </w:r>
    </w:p>
    <w:p w14:paraId="41507EF2" w14:textId="77777777" w:rsidR="00F6452B" w:rsidRDefault="00F26066" w:rsidP="00A651E7">
      <w:pPr>
        <w:pStyle w:val="Alg4"/>
        <w:numPr>
          <w:ilvl w:val="0"/>
          <w:numId w:val="70"/>
        </w:numPr>
        <w:pPrChange w:id="750" w:author="David Herman" w:date="2013-12-02T10:26:00Z">
          <w:pPr>
            <w:pStyle w:val="Alg4"/>
            <w:numPr>
              <w:numId w:val="1575"/>
            </w:numPr>
            <w:tabs>
              <w:tab w:val="num" w:pos="360"/>
            </w:tabs>
          </w:pPr>
        </w:pPrChange>
      </w:pPr>
      <w:proofErr w:type="spellStart"/>
      <w:proofErr w:type="gramStart"/>
      <w:r>
        <w:t>ReturnIfAbrupt</w:t>
      </w:r>
      <w:proofErr w:type="spellEnd"/>
      <w:r>
        <w:t>(</w:t>
      </w:r>
      <w:proofErr w:type="gramEnd"/>
      <w:r>
        <w:rPr>
          <w:i/>
        </w:rPr>
        <w:t>name</w:t>
      </w:r>
      <w:r>
        <w:t>).</w:t>
      </w:r>
    </w:p>
    <w:p w14:paraId="4822D1FF" w14:textId="77777777" w:rsidR="00F6452B" w:rsidRDefault="00F26066" w:rsidP="00A651E7">
      <w:pPr>
        <w:pStyle w:val="Alg4"/>
        <w:numPr>
          <w:ilvl w:val="0"/>
          <w:numId w:val="70"/>
        </w:numPr>
        <w:pPrChange w:id="751" w:author="David Herman" w:date="2013-12-02T10:26:00Z">
          <w:pPr>
            <w:pStyle w:val="Alg4"/>
            <w:numPr>
              <w:numId w:val="1575"/>
            </w:numPr>
            <w:tabs>
              <w:tab w:val="num" w:pos="360"/>
            </w:tabs>
          </w:pPr>
        </w:pPrChange>
      </w:pPr>
      <w:r>
        <w:t>Repeat for each Record {[[</w:t>
      </w:r>
      <w:r>
        <w:rPr>
          <w:i/>
        </w:rPr>
        <w:t>name</w:t>
      </w:r>
      <w:r>
        <w:t xml:space="preserve">]], [[value]]} p that is an element of </w:t>
      </w:r>
      <w:r>
        <w:rPr>
          <w:i/>
        </w:rPr>
        <w:t>loader</w:t>
      </w:r>
      <w:proofErr w:type="gramStart"/>
      <w:r>
        <w:t>.[</w:t>
      </w:r>
      <w:proofErr w:type="gramEnd"/>
      <w:r>
        <w:t>[Modules]],</w:t>
      </w:r>
    </w:p>
    <w:p w14:paraId="7ADEF36F" w14:textId="77777777" w:rsidR="00F6452B" w:rsidRDefault="00F26066" w:rsidP="00A651E7">
      <w:pPr>
        <w:pStyle w:val="Alg4"/>
        <w:numPr>
          <w:ilvl w:val="1"/>
          <w:numId w:val="70"/>
        </w:numPr>
        <w:pPrChange w:id="752" w:author="David Herman" w:date="2013-12-02T10:26:00Z">
          <w:pPr>
            <w:pStyle w:val="Alg4"/>
            <w:numPr>
              <w:ilvl w:val="1"/>
              <w:numId w:val="1575"/>
            </w:numPr>
            <w:tabs>
              <w:tab w:val="num" w:pos="360"/>
            </w:tabs>
          </w:pPr>
        </w:pPrChange>
      </w:pPr>
      <w:r>
        <w:t>If p</w:t>
      </w:r>
      <w:proofErr w:type="gramStart"/>
      <w:r>
        <w:t>.[</w:t>
      </w:r>
      <w:proofErr w:type="gramEnd"/>
      <w:r>
        <w:t xml:space="preserve">[key]] is equal to </w:t>
      </w:r>
      <w:r>
        <w:rPr>
          <w:i/>
        </w:rPr>
        <w:t>name</w:t>
      </w:r>
      <w:r>
        <w:t>, then return true.</w:t>
      </w:r>
    </w:p>
    <w:p w14:paraId="562DD452" w14:textId="77777777" w:rsidR="00F6452B" w:rsidRDefault="00F26066" w:rsidP="00A651E7">
      <w:pPr>
        <w:pStyle w:val="Alg4"/>
        <w:numPr>
          <w:ilvl w:val="0"/>
          <w:numId w:val="70"/>
        </w:numPr>
        <w:spacing w:after="240"/>
        <w:contextualSpacing/>
        <w:pPrChange w:id="753" w:author="David Herman" w:date="2013-12-02T10:26:00Z">
          <w:pPr>
            <w:pStyle w:val="Alg4"/>
            <w:numPr>
              <w:numId w:val="1575"/>
            </w:numPr>
            <w:tabs>
              <w:tab w:val="num" w:pos="360"/>
            </w:tabs>
            <w:spacing w:after="240"/>
            <w:contextualSpacing/>
          </w:pPr>
        </w:pPrChange>
      </w:pPr>
      <w:r>
        <w:t>Return false.</w:t>
      </w:r>
    </w:p>
    <w:p w14:paraId="37373651" w14:textId="77777777" w:rsidR="00F6452B" w:rsidRDefault="00F26066">
      <w:pPr>
        <w:pStyle w:val="Heading4"/>
      </w:pPr>
      <w:proofErr w:type="spellStart"/>
      <w:r>
        <w:t>Loader.prototype.set</w:t>
      </w:r>
      <w:proofErr w:type="spellEnd"/>
      <w:r>
        <w:t xml:space="preserve"> </w:t>
      </w:r>
      <w:proofErr w:type="gramStart"/>
      <w:r>
        <w:t>( name</w:t>
      </w:r>
      <w:proofErr w:type="gramEnd"/>
      <w:r>
        <w:t>, module )</w:t>
      </w:r>
    </w:p>
    <w:p w14:paraId="5C2B83D0" w14:textId="77777777" w:rsidR="00F6452B" w:rsidRDefault="00F26066">
      <w:r>
        <w:t xml:space="preserve">Store a </w:t>
      </w:r>
      <w:r>
        <w:rPr>
          <w:rFonts w:ascii="Times New Roman" w:hAnsi="Times New Roman"/>
          <w:i/>
        </w:rPr>
        <w:t>module</w:t>
      </w:r>
      <w:r>
        <w:t xml:space="preserve"> in this Loader's </w:t>
      </w:r>
      <w:r>
        <w:rPr>
          <w:rFonts w:ascii="Times New Roman" w:hAnsi="Times New Roman"/>
          <w:i/>
        </w:rPr>
        <w:t>module</w:t>
      </w:r>
      <w:r>
        <w:t xml:space="preserve"> registry, overwriting any existing entry with the same </w:t>
      </w:r>
      <w:r>
        <w:rPr>
          <w:rFonts w:ascii="Times New Roman" w:hAnsi="Times New Roman"/>
          <w:i/>
        </w:rPr>
        <w:t>name</w:t>
      </w:r>
      <w:r>
        <w:t>.</w:t>
      </w:r>
    </w:p>
    <w:p w14:paraId="0C6C99DC" w14:textId="77777777" w:rsidR="00F6452B" w:rsidRDefault="00F26066">
      <w:r>
        <w:t>The following steps are taken:</w:t>
      </w:r>
    </w:p>
    <w:p w14:paraId="3D57317D" w14:textId="77777777" w:rsidR="00F6452B" w:rsidRDefault="00F26066" w:rsidP="00A651E7">
      <w:pPr>
        <w:pStyle w:val="Alg4"/>
        <w:numPr>
          <w:ilvl w:val="0"/>
          <w:numId w:val="71"/>
        </w:numPr>
        <w:pPrChange w:id="754" w:author="David Herman" w:date="2013-12-02T10:26:00Z">
          <w:pPr>
            <w:pStyle w:val="Alg4"/>
            <w:numPr>
              <w:numId w:val="1576"/>
            </w:numPr>
            <w:tabs>
              <w:tab w:val="num" w:pos="360"/>
            </w:tabs>
          </w:pPr>
        </w:pPrChange>
      </w:pPr>
      <w:r>
        <w:t xml:space="preserve">Let </w:t>
      </w:r>
      <w:r>
        <w:rPr>
          <w:i/>
        </w:rPr>
        <w:t>loader</w:t>
      </w:r>
      <w:r>
        <w:t xml:space="preserve"> be this Loader.</w:t>
      </w:r>
    </w:p>
    <w:p w14:paraId="55125476" w14:textId="77777777" w:rsidR="00F6452B" w:rsidRDefault="00F26066" w:rsidP="00A651E7">
      <w:pPr>
        <w:pStyle w:val="Alg4"/>
        <w:numPr>
          <w:ilvl w:val="0"/>
          <w:numId w:val="71"/>
        </w:numPr>
        <w:pPrChange w:id="755" w:author="David Herman" w:date="2013-12-02T10:26:00Z">
          <w:pPr>
            <w:pStyle w:val="Alg4"/>
            <w:numPr>
              <w:numId w:val="1576"/>
            </w:numPr>
            <w:tabs>
              <w:tab w:val="num" w:pos="360"/>
            </w:tabs>
          </w:pPr>
        </w:pPrChange>
      </w:pPr>
      <w:proofErr w:type="spellStart"/>
      <w:proofErr w:type="gramStart"/>
      <w:r>
        <w:t>ReturnIfAbrupt</w:t>
      </w:r>
      <w:proofErr w:type="spellEnd"/>
      <w:r>
        <w:t>(</w:t>
      </w:r>
      <w:proofErr w:type="gramEnd"/>
      <w:r>
        <w:rPr>
          <w:i/>
        </w:rPr>
        <w:t>loader</w:t>
      </w:r>
      <w:r>
        <w:t>).</w:t>
      </w:r>
    </w:p>
    <w:p w14:paraId="3B3F1AB8" w14:textId="77777777" w:rsidR="00F6452B" w:rsidRDefault="00F26066" w:rsidP="00A651E7">
      <w:pPr>
        <w:pStyle w:val="Alg4"/>
        <w:numPr>
          <w:ilvl w:val="0"/>
          <w:numId w:val="71"/>
        </w:numPr>
        <w:pPrChange w:id="756" w:author="David Herman" w:date="2013-12-02T10:26:00Z">
          <w:pPr>
            <w:pStyle w:val="Alg4"/>
            <w:numPr>
              <w:numId w:val="1576"/>
            </w:numPr>
            <w:tabs>
              <w:tab w:val="num" w:pos="360"/>
            </w:tabs>
          </w:pPr>
        </w:pPrChange>
      </w:pPr>
      <w:r>
        <w:t xml:space="preserve">Let </w:t>
      </w:r>
      <w:r>
        <w:rPr>
          <w:i/>
        </w:rPr>
        <w:t>name</w:t>
      </w:r>
      <w:r>
        <w:t xml:space="preserve"> be </w:t>
      </w:r>
      <w:proofErr w:type="spellStart"/>
      <w:proofErr w:type="gramStart"/>
      <w:r>
        <w:t>ToString</w:t>
      </w:r>
      <w:proofErr w:type="spellEnd"/>
      <w:r>
        <w:t>(</w:t>
      </w:r>
      <w:proofErr w:type="gramEnd"/>
      <w:r>
        <w:rPr>
          <w:i/>
        </w:rPr>
        <w:t>name</w:t>
      </w:r>
      <w:r>
        <w:t>).</w:t>
      </w:r>
    </w:p>
    <w:p w14:paraId="7EF0D53D" w14:textId="77777777" w:rsidR="00F6452B" w:rsidRDefault="00F26066" w:rsidP="00A651E7">
      <w:pPr>
        <w:pStyle w:val="Alg4"/>
        <w:numPr>
          <w:ilvl w:val="0"/>
          <w:numId w:val="71"/>
        </w:numPr>
        <w:pPrChange w:id="757" w:author="David Herman" w:date="2013-12-02T10:26:00Z">
          <w:pPr>
            <w:pStyle w:val="Alg4"/>
            <w:numPr>
              <w:numId w:val="1576"/>
            </w:numPr>
            <w:tabs>
              <w:tab w:val="num" w:pos="360"/>
            </w:tabs>
          </w:pPr>
        </w:pPrChange>
      </w:pPr>
      <w:proofErr w:type="spellStart"/>
      <w:proofErr w:type="gramStart"/>
      <w:r>
        <w:t>ReturnIfAbrupt</w:t>
      </w:r>
      <w:proofErr w:type="spellEnd"/>
      <w:r>
        <w:t>(</w:t>
      </w:r>
      <w:proofErr w:type="gramEnd"/>
      <w:r>
        <w:rPr>
          <w:i/>
        </w:rPr>
        <w:t>name</w:t>
      </w:r>
      <w:r>
        <w:t>).</w:t>
      </w:r>
    </w:p>
    <w:p w14:paraId="7831818A" w14:textId="77777777" w:rsidR="00F6452B" w:rsidRDefault="00F26066" w:rsidP="00A651E7">
      <w:pPr>
        <w:pStyle w:val="Alg4"/>
        <w:numPr>
          <w:ilvl w:val="0"/>
          <w:numId w:val="71"/>
        </w:numPr>
        <w:pPrChange w:id="758" w:author="David Herman" w:date="2013-12-02T10:26:00Z">
          <w:pPr>
            <w:pStyle w:val="Alg4"/>
            <w:numPr>
              <w:numId w:val="1576"/>
            </w:numPr>
            <w:tabs>
              <w:tab w:val="num" w:pos="360"/>
            </w:tabs>
          </w:pPr>
        </w:pPrChange>
      </w:pPr>
      <w:r>
        <w:t xml:space="preserve">If </w:t>
      </w:r>
      <w:r>
        <w:rPr>
          <w:i/>
        </w:rPr>
        <w:t>module</w:t>
      </w:r>
      <w:r>
        <w:t xml:space="preserve"> does not have all the internal slots of a Module instance, throw a </w:t>
      </w:r>
      <w:proofErr w:type="spellStart"/>
      <w:r>
        <w:t>TypeError</w:t>
      </w:r>
      <w:proofErr w:type="spellEnd"/>
      <w:r>
        <w:t xml:space="preserve"> exception.</w:t>
      </w:r>
    </w:p>
    <w:p w14:paraId="1E43790E" w14:textId="77777777" w:rsidR="00F6452B" w:rsidRDefault="00F26066" w:rsidP="00A651E7">
      <w:pPr>
        <w:pStyle w:val="Alg4"/>
        <w:numPr>
          <w:ilvl w:val="0"/>
          <w:numId w:val="71"/>
        </w:numPr>
        <w:pPrChange w:id="759" w:author="David Herman" w:date="2013-12-02T10:26:00Z">
          <w:pPr>
            <w:pStyle w:val="Alg4"/>
            <w:numPr>
              <w:numId w:val="1576"/>
            </w:numPr>
            <w:tabs>
              <w:tab w:val="num" w:pos="360"/>
            </w:tabs>
          </w:pPr>
        </w:pPrChange>
      </w:pPr>
      <w:r>
        <w:t>Repeat for each Record {[[</w:t>
      </w:r>
      <w:r>
        <w:rPr>
          <w:i/>
        </w:rPr>
        <w:t>name</w:t>
      </w:r>
      <w:r>
        <w:t xml:space="preserve">]], [[value]]} </w:t>
      </w:r>
      <w:r>
        <w:rPr>
          <w:i/>
        </w:rPr>
        <w:t>p</w:t>
      </w:r>
      <w:r>
        <w:t xml:space="preserve"> that is an element of </w:t>
      </w:r>
      <w:r>
        <w:rPr>
          <w:i/>
        </w:rPr>
        <w:t>loader</w:t>
      </w:r>
      <w:proofErr w:type="gramStart"/>
      <w:r>
        <w:t>.[</w:t>
      </w:r>
      <w:proofErr w:type="gramEnd"/>
      <w:r>
        <w:t>[Modules]],</w:t>
      </w:r>
    </w:p>
    <w:p w14:paraId="1D87D38C" w14:textId="77777777" w:rsidR="00F6452B" w:rsidRDefault="00F26066" w:rsidP="00A651E7">
      <w:pPr>
        <w:pStyle w:val="Alg4"/>
        <w:numPr>
          <w:ilvl w:val="1"/>
          <w:numId w:val="71"/>
        </w:numPr>
        <w:pPrChange w:id="760" w:author="David Herman" w:date="2013-12-02T10:26:00Z">
          <w:pPr>
            <w:pStyle w:val="Alg4"/>
            <w:numPr>
              <w:ilvl w:val="1"/>
              <w:numId w:val="1576"/>
            </w:numPr>
            <w:tabs>
              <w:tab w:val="num" w:pos="360"/>
            </w:tabs>
          </w:pPr>
        </w:pPrChange>
      </w:pPr>
      <w:r>
        <w:t xml:space="preserve">If </w:t>
      </w:r>
      <w:r>
        <w:rPr>
          <w:i/>
        </w:rPr>
        <w:t>p</w:t>
      </w:r>
      <w:proofErr w:type="gramStart"/>
      <w:r>
        <w:t>.[</w:t>
      </w:r>
      <w:proofErr w:type="gramEnd"/>
      <w:r>
        <w:t xml:space="preserve">[key]] is equal to </w:t>
      </w:r>
      <w:r>
        <w:rPr>
          <w:i/>
        </w:rPr>
        <w:t>name</w:t>
      </w:r>
      <w:r>
        <w:t>,</w:t>
      </w:r>
    </w:p>
    <w:p w14:paraId="7ECB63F1" w14:textId="77777777" w:rsidR="00F6452B" w:rsidRDefault="00F26066" w:rsidP="00A651E7">
      <w:pPr>
        <w:pStyle w:val="Alg4"/>
        <w:numPr>
          <w:ilvl w:val="2"/>
          <w:numId w:val="71"/>
        </w:numPr>
        <w:pPrChange w:id="761" w:author="David Herman" w:date="2013-12-02T10:26:00Z">
          <w:pPr>
            <w:pStyle w:val="Alg4"/>
            <w:numPr>
              <w:ilvl w:val="2"/>
              <w:numId w:val="1576"/>
            </w:numPr>
            <w:tabs>
              <w:tab w:val="num" w:pos="360"/>
            </w:tabs>
          </w:pPr>
        </w:pPrChange>
      </w:pPr>
      <w:r>
        <w:t xml:space="preserve">Set </w:t>
      </w:r>
      <w:r>
        <w:rPr>
          <w:i/>
        </w:rPr>
        <w:t>p</w:t>
      </w:r>
      <w:proofErr w:type="gramStart"/>
      <w:r>
        <w:t>.[</w:t>
      </w:r>
      <w:proofErr w:type="gramEnd"/>
      <w:r>
        <w:t xml:space="preserve">[value]] to </w:t>
      </w:r>
      <w:r>
        <w:rPr>
          <w:i/>
        </w:rPr>
        <w:t>module</w:t>
      </w:r>
      <w:r>
        <w:t>.</w:t>
      </w:r>
    </w:p>
    <w:p w14:paraId="5BC61CB2" w14:textId="77777777" w:rsidR="00F6452B" w:rsidRDefault="00F26066" w:rsidP="00A651E7">
      <w:pPr>
        <w:pStyle w:val="Alg4"/>
        <w:numPr>
          <w:ilvl w:val="2"/>
          <w:numId w:val="71"/>
        </w:numPr>
        <w:pPrChange w:id="762" w:author="David Herman" w:date="2013-12-02T10:26:00Z">
          <w:pPr>
            <w:pStyle w:val="Alg4"/>
            <w:numPr>
              <w:ilvl w:val="2"/>
              <w:numId w:val="1576"/>
            </w:numPr>
            <w:tabs>
              <w:tab w:val="num" w:pos="360"/>
            </w:tabs>
          </w:pPr>
        </w:pPrChange>
      </w:pPr>
      <w:r>
        <w:t xml:space="preserve">Return </w:t>
      </w:r>
      <w:r>
        <w:rPr>
          <w:i/>
        </w:rPr>
        <w:t>loader</w:t>
      </w:r>
      <w:r>
        <w:t>.</w:t>
      </w:r>
    </w:p>
    <w:p w14:paraId="5A47B426" w14:textId="77777777" w:rsidR="00F6452B" w:rsidRDefault="00F26066" w:rsidP="00A651E7">
      <w:pPr>
        <w:pStyle w:val="Alg4"/>
        <w:numPr>
          <w:ilvl w:val="0"/>
          <w:numId w:val="71"/>
        </w:numPr>
        <w:pPrChange w:id="763" w:author="David Herman" w:date="2013-12-02T10:26:00Z">
          <w:pPr>
            <w:pStyle w:val="Alg4"/>
            <w:numPr>
              <w:numId w:val="1576"/>
            </w:numPr>
            <w:tabs>
              <w:tab w:val="num" w:pos="360"/>
            </w:tabs>
          </w:pPr>
        </w:pPrChange>
      </w:pPr>
      <w:r>
        <w:t xml:space="preserve">Let </w:t>
      </w:r>
      <w:r>
        <w:rPr>
          <w:i/>
        </w:rPr>
        <w:t>p</w:t>
      </w:r>
      <w:r>
        <w:t xml:space="preserve"> be the Record {[[key]]: </w:t>
      </w:r>
      <w:r>
        <w:rPr>
          <w:i/>
        </w:rPr>
        <w:t>name</w:t>
      </w:r>
      <w:r>
        <w:t xml:space="preserve">, [[value]]: </w:t>
      </w:r>
      <w:r>
        <w:rPr>
          <w:i/>
        </w:rPr>
        <w:t>module</w:t>
      </w:r>
      <w:r>
        <w:t>}.</w:t>
      </w:r>
    </w:p>
    <w:p w14:paraId="0BD70DB2" w14:textId="77777777" w:rsidR="00F6452B" w:rsidRDefault="00F26066" w:rsidP="00A651E7">
      <w:pPr>
        <w:pStyle w:val="Alg4"/>
        <w:numPr>
          <w:ilvl w:val="0"/>
          <w:numId w:val="71"/>
        </w:numPr>
        <w:pPrChange w:id="764" w:author="David Herman" w:date="2013-12-02T10:26:00Z">
          <w:pPr>
            <w:pStyle w:val="Alg4"/>
            <w:numPr>
              <w:numId w:val="1576"/>
            </w:numPr>
            <w:tabs>
              <w:tab w:val="num" w:pos="360"/>
            </w:tabs>
          </w:pPr>
        </w:pPrChange>
      </w:pPr>
      <w:r>
        <w:t xml:space="preserve">Append </w:t>
      </w:r>
      <w:r>
        <w:rPr>
          <w:i/>
        </w:rPr>
        <w:t>p</w:t>
      </w:r>
      <w:r>
        <w:t xml:space="preserve"> as the last record of </w:t>
      </w:r>
      <w:r>
        <w:rPr>
          <w:i/>
        </w:rPr>
        <w:t>loader</w:t>
      </w:r>
      <w:proofErr w:type="gramStart"/>
      <w:r>
        <w:t>.[</w:t>
      </w:r>
      <w:proofErr w:type="gramEnd"/>
      <w:r>
        <w:t>[Modules]].</w:t>
      </w:r>
    </w:p>
    <w:p w14:paraId="54350AC1" w14:textId="77777777" w:rsidR="00F6452B" w:rsidRDefault="00F26066" w:rsidP="00A651E7">
      <w:pPr>
        <w:pStyle w:val="Alg4"/>
        <w:numPr>
          <w:ilvl w:val="0"/>
          <w:numId w:val="71"/>
        </w:numPr>
        <w:spacing w:after="240"/>
        <w:contextualSpacing/>
        <w:pPrChange w:id="765" w:author="David Herman" w:date="2013-12-02T10:26:00Z">
          <w:pPr>
            <w:pStyle w:val="Alg4"/>
            <w:numPr>
              <w:numId w:val="1576"/>
            </w:numPr>
            <w:tabs>
              <w:tab w:val="num" w:pos="360"/>
            </w:tabs>
            <w:spacing w:after="240"/>
            <w:contextualSpacing/>
          </w:pPr>
        </w:pPrChange>
      </w:pPr>
      <w:r>
        <w:t xml:space="preserve">Return </w:t>
      </w:r>
      <w:r>
        <w:rPr>
          <w:i/>
        </w:rPr>
        <w:t>loader</w:t>
      </w:r>
      <w:r>
        <w:t>.</w:t>
      </w:r>
    </w:p>
    <w:p w14:paraId="11EA6495" w14:textId="77777777" w:rsidR="00F6452B" w:rsidRDefault="00F26066">
      <w:pPr>
        <w:pStyle w:val="Heading4"/>
      </w:pPr>
      <w:proofErr w:type="spellStart"/>
      <w:r>
        <w:t>Loader.prototype.delete</w:t>
      </w:r>
      <w:proofErr w:type="spellEnd"/>
      <w:r>
        <w:t xml:space="preserve"> </w:t>
      </w:r>
      <w:proofErr w:type="gramStart"/>
      <w:r>
        <w:t>( name</w:t>
      </w:r>
      <w:proofErr w:type="gramEnd"/>
      <w:r>
        <w:t xml:space="preserve"> )</w:t>
      </w:r>
    </w:p>
    <w:p w14:paraId="68217321" w14:textId="77777777" w:rsidR="00F6452B" w:rsidRDefault="00F26066">
      <w:r>
        <w:t xml:space="preserve">Remove an entry from this </w:t>
      </w:r>
      <w:r>
        <w:rPr>
          <w:rFonts w:ascii="Times New Roman" w:hAnsi="Times New Roman"/>
          <w:i/>
        </w:rPr>
        <w:t>loader</w:t>
      </w:r>
      <w:r>
        <w:t>'s module registry.</w:t>
      </w:r>
    </w:p>
    <w:p w14:paraId="664AB25F" w14:textId="77777777" w:rsidR="00F6452B" w:rsidRDefault="00F26066">
      <w:r>
        <w:t>The following steps are taken:</w:t>
      </w:r>
    </w:p>
    <w:p w14:paraId="5AA9CA3D" w14:textId="77777777" w:rsidR="00F6452B" w:rsidRDefault="00F26066" w:rsidP="00A651E7">
      <w:pPr>
        <w:pStyle w:val="Alg4"/>
        <w:numPr>
          <w:ilvl w:val="0"/>
          <w:numId w:val="72"/>
        </w:numPr>
        <w:pPrChange w:id="766" w:author="David Herman" w:date="2013-12-02T10:26:00Z">
          <w:pPr>
            <w:pStyle w:val="Alg4"/>
            <w:numPr>
              <w:numId w:val="1577"/>
            </w:numPr>
            <w:tabs>
              <w:tab w:val="num" w:pos="360"/>
            </w:tabs>
          </w:pPr>
        </w:pPrChange>
      </w:pPr>
      <w:r>
        <w:t xml:space="preserve">Let </w:t>
      </w:r>
      <w:r>
        <w:rPr>
          <w:i/>
        </w:rPr>
        <w:t>loader</w:t>
      </w:r>
      <w:r>
        <w:t xml:space="preserve"> be this Loader.</w:t>
      </w:r>
    </w:p>
    <w:p w14:paraId="3EC07D4C" w14:textId="77777777" w:rsidR="00F6452B" w:rsidRDefault="00F26066" w:rsidP="00A651E7">
      <w:pPr>
        <w:pStyle w:val="Alg4"/>
        <w:numPr>
          <w:ilvl w:val="0"/>
          <w:numId w:val="72"/>
        </w:numPr>
        <w:pPrChange w:id="767" w:author="David Herman" w:date="2013-12-02T10:26:00Z">
          <w:pPr>
            <w:pStyle w:val="Alg4"/>
            <w:numPr>
              <w:numId w:val="1577"/>
            </w:numPr>
            <w:tabs>
              <w:tab w:val="num" w:pos="360"/>
            </w:tabs>
          </w:pPr>
        </w:pPrChange>
      </w:pPr>
      <w:proofErr w:type="spellStart"/>
      <w:proofErr w:type="gramStart"/>
      <w:r>
        <w:t>ReturnIfAbrupt</w:t>
      </w:r>
      <w:proofErr w:type="spellEnd"/>
      <w:r>
        <w:t>(</w:t>
      </w:r>
      <w:proofErr w:type="gramEnd"/>
      <w:r>
        <w:rPr>
          <w:i/>
        </w:rPr>
        <w:t>loader</w:t>
      </w:r>
      <w:r>
        <w:t>).</w:t>
      </w:r>
    </w:p>
    <w:p w14:paraId="79939F1A" w14:textId="77777777" w:rsidR="00F6452B" w:rsidRDefault="00F26066" w:rsidP="00A651E7">
      <w:pPr>
        <w:pStyle w:val="Alg4"/>
        <w:numPr>
          <w:ilvl w:val="0"/>
          <w:numId w:val="72"/>
        </w:numPr>
        <w:pPrChange w:id="768" w:author="David Herman" w:date="2013-12-02T10:26:00Z">
          <w:pPr>
            <w:pStyle w:val="Alg4"/>
            <w:numPr>
              <w:numId w:val="1577"/>
            </w:numPr>
            <w:tabs>
              <w:tab w:val="num" w:pos="360"/>
            </w:tabs>
          </w:pPr>
        </w:pPrChange>
      </w:pPr>
      <w:r>
        <w:t xml:space="preserve">Let </w:t>
      </w:r>
      <w:r>
        <w:rPr>
          <w:i/>
        </w:rPr>
        <w:t>name</w:t>
      </w:r>
      <w:r>
        <w:t xml:space="preserve"> be </w:t>
      </w:r>
      <w:proofErr w:type="spellStart"/>
      <w:proofErr w:type="gramStart"/>
      <w:r>
        <w:t>ToString</w:t>
      </w:r>
      <w:proofErr w:type="spellEnd"/>
      <w:r>
        <w:t>(</w:t>
      </w:r>
      <w:proofErr w:type="gramEnd"/>
      <w:r>
        <w:rPr>
          <w:i/>
        </w:rPr>
        <w:t>name</w:t>
      </w:r>
      <w:r>
        <w:t>).</w:t>
      </w:r>
    </w:p>
    <w:p w14:paraId="2F4BA820" w14:textId="77777777" w:rsidR="00F6452B" w:rsidRDefault="00F26066" w:rsidP="00A651E7">
      <w:pPr>
        <w:pStyle w:val="Alg4"/>
        <w:numPr>
          <w:ilvl w:val="0"/>
          <w:numId w:val="72"/>
        </w:numPr>
        <w:pPrChange w:id="769" w:author="David Herman" w:date="2013-12-02T10:26:00Z">
          <w:pPr>
            <w:pStyle w:val="Alg4"/>
            <w:numPr>
              <w:numId w:val="1577"/>
            </w:numPr>
            <w:tabs>
              <w:tab w:val="num" w:pos="360"/>
            </w:tabs>
          </w:pPr>
        </w:pPrChange>
      </w:pPr>
      <w:proofErr w:type="spellStart"/>
      <w:proofErr w:type="gramStart"/>
      <w:r>
        <w:t>ReturnIfAbrupt</w:t>
      </w:r>
      <w:proofErr w:type="spellEnd"/>
      <w:r>
        <w:t>(</w:t>
      </w:r>
      <w:proofErr w:type="gramEnd"/>
      <w:r>
        <w:rPr>
          <w:i/>
        </w:rPr>
        <w:t>name</w:t>
      </w:r>
      <w:r>
        <w:t>).</w:t>
      </w:r>
    </w:p>
    <w:p w14:paraId="047D9AE3" w14:textId="77777777" w:rsidR="00F6452B" w:rsidRDefault="00F26066" w:rsidP="00A651E7">
      <w:pPr>
        <w:pStyle w:val="Alg4"/>
        <w:numPr>
          <w:ilvl w:val="0"/>
          <w:numId w:val="72"/>
        </w:numPr>
        <w:pPrChange w:id="770" w:author="David Herman" w:date="2013-12-02T10:26:00Z">
          <w:pPr>
            <w:pStyle w:val="Alg4"/>
            <w:numPr>
              <w:numId w:val="1577"/>
            </w:numPr>
            <w:tabs>
              <w:tab w:val="num" w:pos="360"/>
            </w:tabs>
          </w:pPr>
        </w:pPrChange>
      </w:pPr>
      <w:r>
        <w:t>Repeat for each Record {[[</w:t>
      </w:r>
      <w:r>
        <w:rPr>
          <w:i/>
        </w:rPr>
        <w:t>name</w:t>
      </w:r>
      <w:r>
        <w:t xml:space="preserve">]], [[value]]} p that is an element of </w:t>
      </w:r>
      <w:r>
        <w:rPr>
          <w:i/>
        </w:rPr>
        <w:t>loader</w:t>
      </w:r>
      <w:proofErr w:type="gramStart"/>
      <w:r>
        <w:t>.[</w:t>
      </w:r>
      <w:proofErr w:type="gramEnd"/>
      <w:r>
        <w:t>[Modules]],</w:t>
      </w:r>
    </w:p>
    <w:p w14:paraId="61AB9FF9" w14:textId="77777777" w:rsidR="00F6452B" w:rsidRDefault="00F26066" w:rsidP="00A651E7">
      <w:pPr>
        <w:pStyle w:val="Alg4"/>
        <w:numPr>
          <w:ilvl w:val="1"/>
          <w:numId w:val="72"/>
        </w:numPr>
        <w:pPrChange w:id="771" w:author="David Herman" w:date="2013-12-02T10:26:00Z">
          <w:pPr>
            <w:pStyle w:val="Alg4"/>
            <w:numPr>
              <w:ilvl w:val="1"/>
              <w:numId w:val="1577"/>
            </w:numPr>
            <w:tabs>
              <w:tab w:val="num" w:pos="360"/>
            </w:tabs>
          </w:pPr>
        </w:pPrChange>
      </w:pPr>
      <w:r>
        <w:t>If p</w:t>
      </w:r>
      <w:proofErr w:type="gramStart"/>
      <w:r>
        <w:t>.[</w:t>
      </w:r>
      <w:proofErr w:type="gramEnd"/>
      <w:r>
        <w:t xml:space="preserve">[key]] is equal to </w:t>
      </w:r>
      <w:r>
        <w:rPr>
          <w:i/>
        </w:rPr>
        <w:t>name</w:t>
      </w:r>
      <w:r>
        <w:t>,</w:t>
      </w:r>
    </w:p>
    <w:p w14:paraId="1025056D" w14:textId="77777777" w:rsidR="00F6452B" w:rsidRDefault="00F26066" w:rsidP="00A651E7">
      <w:pPr>
        <w:pStyle w:val="Alg4"/>
        <w:numPr>
          <w:ilvl w:val="2"/>
          <w:numId w:val="72"/>
        </w:numPr>
        <w:pPrChange w:id="772" w:author="David Herman" w:date="2013-12-02T10:26:00Z">
          <w:pPr>
            <w:pStyle w:val="Alg4"/>
            <w:numPr>
              <w:ilvl w:val="2"/>
              <w:numId w:val="1577"/>
            </w:numPr>
            <w:tabs>
              <w:tab w:val="num" w:pos="360"/>
            </w:tabs>
          </w:pPr>
        </w:pPrChange>
      </w:pPr>
      <w:r>
        <w:t>Set p</w:t>
      </w:r>
      <w:proofErr w:type="gramStart"/>
      <w:r>
        <w:t>.[</w:t>
      </w:r>
      <w:proofErr w:type="gramEnd"/>
      <w:r>
        <w:t>[key]] to empty.</w:t>
      </w:r>
    </w:p>
    <w:p w14:paraId="774DE4A3" w14:textId="77777777" w:rsidR="00F6452B" w:rsidRDefault="00F26066" w:rsidP="00A651E7">
      <w:pPr>
        <w:pStyle w:val="Alg4"/>
        <w:numPr>
          <w:ilvl w:val="2"/>
          <w:numId w:val="72"/>
        </w:numPr>
        <w:pPrChange w:id="773" w:author="David Herman" w:date="2013-12-02T10:26:00Z">
          <w:pPr>
            <w:pStyle w:val="Alg4"/>
            <w:numPr>
              <w:ilvl w:val="2"/>
              <w:numId w:val="1577"/>
            </w:numPr>
            <w:tabs>
              <w:tab w:val="num" w:pos="360"/>
            </w:tabs>
          </w:pPr>
        </w:pPrChange>
      </w:pPr>
      <w:r>
        <w:lastRenderedPageBreak/>
        <w:t>Set p</w:t>
      </w:r>
      <w:proofErr w:type="gramStart"/>
      <w:r>
        <w:t>.[</w:t>
      </w:r>
      <w:proofErr w:type="gramEnd"/>
      <w:r>
        <w:t>[value]] to empty.</w:t>
      </w:r>
    </w:p>
    <w:p w14:paraId="02492A58" w14:textId="77777777" w:rsidR="00F6452B" w:rsidRDefault="00F26066" w:rsidP="00A651E7">
      <w:pPr>
        <w:pStyle w:val="Alg4"/>
        <w:numPr>
          <w:ilvl w:val="2"/>
          <w:numId w:val="72"/>
        </w:numPr>
        <w:pPrChange w:id="774" w:author="David Herman" w:date="2013-12-02T10:26:00Z">
          <w:pPr>
            <w:pStyle w:val="Alg4"/>
            <w:numPr>
              <w:ilvl w:val="2"/>
              <w:numId w:val="1577"/>
            </w:numPr>
            <w:tabs>
              <w:tab w:val="num" w:pos="360"/>
            </w:tabs>
          </w:pPr>
        </w:pPrChange>
      </w:pPr>
      <w:r>
        <w:t>Return true.</w:t>
      </w:r>
    </w:p>
    <w:p w14:paraId="4BEA1F73" w14:textId="77777777" w:rsidR="00F6452B" w:rsidRDefault="00F26066" w:rsidP="00A651E7">
      <w:pPr>
        <w:pStyle w:val="Alg4"/>
        <w:numPr>
          <w:ilvl w:val="0"/>
          <w:numId w:val="72"/>
        </w:numPr>
        <w:spacing w:after="240"/>
        <w:contextualSpacing/>
        <w:pPrChange w:id="775" w:author="David Herman" w:date="2013-12-02T10:26:00Z">
          <w:pPr>
            <w:pStyle w:val="Alg4"/>
            <w:numPr>
              <w:numId w:val="1577"/>
            </w:numPr>
            <w:tabs>
              <w:tab w:val="num" w:pos="360"/>
            </w:tabs>
            <w:spacing w:after="240"/>
            <w:contextualSpacing/>
          </w:pPr>
        </w:pPrChange>
      </w:pPr>
      <w:r>
        <w:t>Return false.</w:t>
      </w:r>
    </w:p>
    <w:p w14:paraId="6FC5626F" w14:textId="77777777" w:rsidR="00F6452B" w:rsidRDefault="00F26066">
      <w:pPr>
        <w:pStyle w:val="Heading4"/>
      </w:pPr>
      <w:proofErr w:type="spellStart"/>
      <w:r>
        <w:t>Loader.prototype.entries</w:t>
      </w:r>
      <w:proofErr w:type="spellEnd"/>
      <w:r>
        <w:t xml:space="preserve"> </w:t>
      </w:r>
      <w:proofErr w:type="gramStart"/>
      <w:r>
        <w:t>( )</w:t>
      </w:r>
      <w:proofErr w:type="gramEnd"/>
    </w:p>
    <w:p w14:paraId="025E1D23" w14:textId="77777777" w:rsidR="00F6452B" w:rsidRDefault="00F26066">
      <w:r>
        <w:t>The following steps are taken.</w:t>
      </w:r>
    </w:p>
    <w:p w14:paraId="6F906EE6" w14:textId="77777777" w:rsidR="00F6452B" w:rsidRDefault="00F26066" w:rsidP="00A651E7">
      <w:pPr>
        <w:pStyle w:val="Alg4"/>
        <w:numPr>
          <w:ilvl w:val="0"/>
          <w:numId w:val="73"/>
        </w:numPr>
        <w:pPrChange w:id="776" w:author="David Herman" w:date="2013-12-02T10:26:00Z">
          <w:pPr>
            <w:pStyle w:val="Alg4"/>
            <w:numPr>
              <w:numId w:val="1578"/>
            </w:numPr>
            <w:tabs>
              <w:tab w:val="num" w:pos="360"/>
            </w:tabs>
          </w:pPr>
        </w:pPrChange>
      </w:pPr>
      <w:r>
        <w:t xml:space="preserve">Let </w:t>
      </w:r>
      <w:r>
        <w:rPr>
          <w:i/>
        </w:rPr>
        <w:t>loader</w:t>
      </w:r>
      <w:r>
        <w:t xml:space="preserve"> be this Loader.</w:t>
      </w:r>
    </w:p>
    <w:p w14:paraId="12FB6DB0" w14:textId="77777777" w:rsidR="00F6452B" w:rsidRDefault="00F26066" w:rsidP="00A651E7">
      <w:pPr>
        <w:pStyle w:val="Alg4"/>
        <w:numPr>
          <w:ilvl w:val="0"/>
          <w:numId w:val="73"/>
        </w:numPr>
        <w:pPrChange w:id="777" w:author="David Herman" w:date="2013-12-02T10:26:00Z">
          <w:pPr>
            <w:pStyle w:val="Alg4"/>
            <w:numPr>
              <w:numId w:val="1578"/>
            </w:numPr>
            <w:tabs>
              <w:tab w:val="num" w:pos="360"/>
            </w:tabs>
          </w:pPr>
        </w:pPrChange>
      </w:pPr>
      <w:proofErr w:type="spellStart"/>
      <w:proofErr w:type="gramStart"/>
      <w:r>
        <w:t>ReturnIfAbrupt</w:t>
      </w:r>
      <w:proofErr w:type="spellEnd"/>
      <w:r>
        <w:t>(</w:t>
      </w:r>
      <w:proofErr w:type="gramEnd"/>
      <w:r>
        <w:rPr>
          <w:i/>
        </w:rPr>
        <w:t>loader</w:t>
      </w:r>
      <w:r>
        <w:t>).</w:t>
      </w:r>
    </w:p>
    <w:p w14:paraId="52ABB45B" w14:textId="77777777" w:rsidR="00F6452B" w:rsidRDefault="00F26066" w:rsidP="00A651E7">
      <w:pPr>
        <w:pStyle w:val="Alg4"/>
        <w:numPr>
          <w:ilvl w:val="0"/>
          <w:numId w:val="73"/>
        </w:numPr>
        <w:spacing w:after="240"/>
        <w:contextualSpacing/>
        <w:pPrChange w:id="778" w:author="David Herman" w:date="2013-12-02T10:26:00Z">
          <w:pPr>
            <w:pStyle w:val="Alg4"/>
            <w:numPr>
              <w:numId w:val="1578"/>
            </w:numPr>
            <w:tabs>
              <w:tab w:val="num" w:pos="360"/>
            </w:tabs>
            <w:spacing w:after="240"/>
            <w:contextualSpacing/>
          </w:pPr>
        </w:pPrChange>
      </w:pPr>
      <w:r>
        <w:t xml:space="preserve">Return the result of </w:t>
      </w:r>
      <w:proofErr w:type="spellStart"/>
      <w:proofErr w:type="gramStart"/>
      <w:r>
        <w:t>CreateLoaderIterator</w:t>
      </w:r>
      <w:proofErr w:type="spellEnd"/>
      <w:r>
        <w:t>(</w:t>
      </w:r>
      <w:proofErr w:type="gramEnd"/>
      <w:r>
        <w:rPr>
          <w:i/>
        </w:rPr>
        <w:t>loader</w:t>
      </w:r>
      <w:r>
        <w:t xml:space="preserve">, </w:t>
      </w:r>
      <w:r>
        <w:rPr>
          <w:rFonts w:ascii="Courier New" w:hAnsi="Courier New"/>
          <w:b/>
        </w:rPr>
        <w:t>"</w:t>
      </w:r>
      <w:proofErr w:type="spellStart"/>
      <w:r>
        <w:rPr>
          <w:rFonts w:ascii="Courier New" w:hAnsi="Courier New"/>
          <w:b/>
        </w:rPr>
        <w:t>key+value</w:t>
      </w:r>
      <w:proofErr w:type="spellEnd"/>
      <w:r>
        <w:rPr>
          <w:rFonts w:ascii="Courier New" w:hAnsi="Courier New"/>
          <w:b/>
        </w:rPr>
        <w:t>"</w:t>
      </w:r>
      <w:r>
        <w:t>).</w:t>
      </w:r>
    </w:p>
    <w:p w14:paraId="2032E279" w14:textId="77777777" w:rsidR="00F6452B" w:rsidRDefault="00F26066">
      <w:pPr>
        <w:pStyle w:val="Heading4"/>
      </w:pPr>
      <w:proofErr w:type="spellStart"/>
      <w:r>
        <w:t>Loader.prototype.keys</w:t>
      </w:r>
      <w:proofErr w:type="spellEnd"/>
      <w:r>
        <w:t xml:space="preserve"> </w:t>
      </w:r>
      <w:proofErr w:type="gramStart"/>
      <w:r>
        <w:t>( )</w:t>
      </w:r>
      <w:proofErr w:type="gramEnd"/>
    </w:p>
    <w:p w14:paraId="5B270682" w14:textId="77777777" w:rsidR="00F6452B" w:rsidRDefault="00F26066">
      <w:r>
        <w:t>The following steps are taken.</w:t>
      </w:r>
    </w:p>
    <w:p w14:paraId="03319F2B" w14:textId="77777777" w:rsidR="00F6452B" w:rsidRDefault="00F26066" w:rsidP="00A651E7">
      <w:pPr>
        <w:pStyle w:val="Alg4"/>
        <w:numPr>
          <w:ilvl w:val="0"/>
          <w:numId w:val="74"/>
        </w:numPr>
        <w:pPrChange w:id="779" w:author="David Herman" w:date="2013-12-02T10:26:00Z">
          <w:pPr>
            <w:pStyle w:val="Alg4"/>
            <w:numPr>
              <w:numId w:val="1579"/>
            </w:numPr>
            <w:tabs>
              <w:tab w:val="num" w:pos="360"/>
            </w:tabs>
          </w:pPr>
        </w:pPrChange>
      </w:pPr>
      <w:r>
        <w:t xml:space="preserve">Let </w:t>
      </w:r>
      <w:r>
        <w:rPr>
          <w:i/>
        </w:rPr>
        <w:t>loader</w:t>
      </w:r>
      <w:r>
        <w:t xml:space="preserve"> be this Loader.</w:t>
      </w:r>
    </w:p>
    <w:p w14:paraId="21B3E45A" w14:textId="77777777" w:rsidR="00F6452B" w:rsidRDefault="00F26066" w:rsidP="00A651E7">
      <w:pPr>
        <w:pStyle w:val="Alg4"/>
        <w:numPr>
          <w:ilvl w:val="0"/>
          <w:numId w:val="74"/>
        </w:numPr>
        <w:pPrChange w:id="780" w:author="David Herman" w:date="2013-12-02T10:26:00Z">
          <w:pPr>
            <w:pStyle w:val="Alg4"/>
            <w:numPr>
              <w:numId w:val="1579"/>
            </w:numPr>
            <w:tabs>
              <w:tab w:val="num" w:pos="360"/>
            </w:tabs>
          </w:pPr>
        </w:pPrChange>
      </w:pPr>
      <w:proofErr w:type="spellStart"/>
      <w:proofErr w:type="gramStart"/>
      <w:r>
        <w:t>ReturnIfAbrupt</w:t>
      </w:r>
      <w:proofErr w:type="spellEnd"/>
      <w:r>
        <w:t>(</w:t>
      </w:r>
      <w:proofErr w:type="gramEnd"/>
      <w:r>
        <w:rPr>
          <w:i/>
        </w:rPr>
        <w:t>loader</w:t>
      </w:r>
      <w:r>
        <w:t>).</w:t>
      </w:r>
    </w:p>
    <w:p w14:paraId="0D4C1F3A" w14:textId="77777777" w:rsidR="00F6452B" w:rsidRDefault="00F26066" w:rsidP="00A651E7">
      <w:pPr>
        <w:pStyle w:val="Alg4"/>
        <w:numPr>
          <w:ilvl w:val="0"/>
          <w:numId w:val="74"/>
        </w:numPr>
        <w:spacing w:after="240"/>
        <w:contextualSpacing/>
        <w:pPrChange w:id="781" w:author="David Herman" w:date="2013-12-02T10:26:00Z">
          <w:pPr>
            <w:pStyle w:val="Alg4"/>
            <w:numPr>
              <w:numId w:val="1579"/>
            </w:numPr>
            <w:tabs>
              <w:tab w:val="num" w:pos="360"/>
            </w:tabs>
            <w:spacing w:after="240"/>
            <w:contextualSpacing/>
          </w:pPr>
        </w:pPrChange>
      </w:pPr>
      <w:r>
        <w:t xml:space="preserve">Return the result of </w:t>
      </w:r>
      <w:proofErr w:type="spellStart"/>
      <w:proofErr w:type="gramStart"/>
      <w:r>
        <w:t>CreateLoaderIterator</w:t>
      </w:r>
      <w:proofErr w:type="spellEnd"/>
      <w:r>
        <w:t>(</w:t>
      </w:r>
      <w:proofErr w:type="gramEnd"/>
      <w:r>
        <w:rPr>
          <w:i/>
        </w:rPr>
        <w:t>loader</w:t>
      </w:r>
      <w:r>
        <w:t xml:space="preserve">, </w:t>
      </w:r>
      <w:r>
        <w:rPr>
          <w:rFonts w:ascii="Courier New" w:hAnsi="Courier New"/>
          <w:b/>
        </w:rPr>
        <w:t>"key"</w:t>
      </w:r>
      <w:r>
        <w:t>).</w:t>
      </w:r>
    </w:p>
    <w:p w14:paraId="3C56A5F9" w14:textId="77777777" w:rsidR="00F6452B" w:rsidRDefault="00F26066">
      <w:pPr>
        <w:pStyle w:val="Heading4"/>
      </w:pPr>
      <w:proofErr w:type="spellStart"/>
      <w:r>
        <w:t>Loader.prototype.values</w:t>
      </w:r>
      <w:proofErr w:type="spellEnd"/>
      <w:r>
        <w:t xml:space="preserve"> </w:t>
      </w:r>
      <w:proofErr w:type="gramStart"/>
      <w:r>
        <w:t>( )</w:t>
      </w:r>
      <w:proofErr w:type="gramEnd"/>
    </w:p>
    <w:p w14:paraId="632A1A3F" w14:textId="77777777" w:rsidR="00F6452B" w:rsidRDefault="00F26066">
      <w:r>
        <w:t>The following steps are taken.</w:t>
      </w:r>
    </w:p>
    <w:p w14:paraId="613DC617" w14:textId="77777777" w:rsidR="00F6452B" w:rsidRDefault="00F26066" w:rsidP="00A651E7">
      <w:pPr>
        <w:pStyle w:val="Alg4"/>
        <w:numPr>
          <w:ilvl w:val="0"/>
          <w:numId w:val="75"/>
        </w:numPr>
        <w:pPrChange w:id="782" w:author="David Herman" w:date="2013-12-02T10:26:00Z">
          <w:pPr>
            <w:pStyle w:val="Alg4"/>
            <w:numPr>
              <w:numId w:val="1580"/>
            </w:numPr>
            <w:tabs>
              <w:tab w:val="num" w:pos="360"/>
            </w:tabs>
          </w:pPr>
        </w:pPrChange>
      </w:pPr>
      <w:r>
        <w:t xml:space="preserve">Let </w:t>
      </w:r>
      <w:r>
        <w:rPr>
          <w:i/>
        </w:rPr>
        <w:t>loader</w:t>
      </w:r>
      <w:r>
        <w:t xml:space="preserve"> be this Loader.</w:t>
      </w:r>
    </w:p>
    <w:p w14:paraId="19E54D14" w14:textId="77777777" w:rsidR="00F6452B" w:rsidRDefault="00F26066" w:rsidP="00A651E7">
      <w:pPr>
        <w:pStyle w:val="Alg4"/>
        <w:numPr>
          <w:ilvl w:val="0"/>
          <w:numId w:val="75"/>
        </w:numPr>
        <w:pPrChange w:id="783" w:author="David Herman" w:date="2013-12-02T10:26:00Z">
          <w:pPr>
            <w:pStyle w:val="Alg4"/>
            <w:numPr>
              <w:numId w:val="1580"/>
            </w:numPr>
            <w:tabs>
              <w:tab w:val="num" w:pos="360"/>
            </w:tabs>
          </w:pPr>
        </w:pPrChange>
      </w:pPr>
      <w:proofErr w:type="spellStart"/>
      <w:proofErr w:type="gramStart"/>
      <w:r>
        <w:t>ReturnIfAbrupt</w:t>
      </w:r>
      <w:proofErr w:type="spellEnd"/>
      <w:r>
        <w:t>(</w:t>
      </w:r>
      <w:proofErr w:type="gramEnd"/>
      <w:r>
        <w:rPr>
          <w:i/>
        </w:rPr>
        <w:t>loader</w:t>
      </w:r>
      <w:r>
        <w:t>).</w:t>
      </w:r>
    </w:p>
    <w:p w14:paraId="0CCAC140" w14:textId="77777777" w:rsidR="00F6452B" w:rsidRDefault="00F26066" w:rsidP="00A651E7">
      <w:pPr>
        <w:pStyle w:val="Alg4"/>
        <w:numPr>
          <w:ilvl w:val="0"/>
          <w:numId w:val="75"/>
        </w:numPr>
        <w:spacing w:after="240"/>
        <w:contextualSpacing/>
        <w:pPrChange w:id="784" w:author="David Herman" w:date="2013-12-02T10:26:00Z">
          <w:pPr>
            <w:pStyle w:val="Alg4"/>
            <w:numPr>
              <w:numId w:val="1580"/>
            </w:numPr>
            <w:tabs>
              <w:tab w:val="num" w:pos="360"/>
            </w:tabs>
            <w:spacing w:after="240"/>
            <w:contextualSpacing/>
          </w:pPr>
        </w:pPrChange>
      </w:pPr>
      <w:r>
        <w:t xml:space="preserve">Return the result of </w:t>
      </w:r>
      <w:proofErr w:type="spellStart"/>
      <w:proofErr w:type="gramStart"/>
      <w:r>
        <w:t>CreateLoaderIterator</w:t>
      </w:r>
      <w:proofErr w:type="spellEnd"/>
      <w:r>
        <w:t>(</w:t>
      </w:r>
      <w:proofErr w:type="gramEnd"/>
      <w:r>
        <w:rPr>
          <w:i/>
        </w:rPr>
        <w:t>loader</w:t>
      </w:r>
      <w:r>
        <w:t xml:space="preserve">, </w:t>
      </w:r>
      <w:r>
        <w:rPr>
          <w:rFonts w:ascii="Courier New" w:hAnsi="Courier New"/>
          <w:b/>
        </w:rPr>
        <w:t>"value"</w:t>
      </w:r>
      <w:r>
        <w:t>).</w:t>
      </w:r>
    </w:p>
    <w:p w14:paraId="59646494" w14:textId="77777777" w:rsidR="00F6452B" w:rsidRDefault="00F26066">
      <w:pPr>
        <w:pStyle w:val="Heading4"/>
      </w:pPr>
      <w:proofErr w:type="spellStart"/>
      <w:r>
        <w:t>Loader.prototype.normalize</w:t>
      </w:r>
      <w:proofErr w:type="spellEnd"/>
      <w:r>
        <w:t xml:space="preserve"> </w:t>
      </w:r>
      <w:proofErr w:type="gramStart"/>
      <w:r>
        <w:t>( name</w:t>
      </w:r>
      <w:proofErr w:type="gramEnd"/>
      <w:r>
        <w:t xml:space="preserve">, </w:t>
      </w:r>
      <w:proofErr w:type="spellStart"/>
      <w:r>
        <w:t>refererName</w:t>
      </w:r>
      <w:proofErr w:type="spellEnd"/>
      <w:r>
        <w:t xml:space="preserve">, </w:t>
      </w:r>
      <w:proofErr w:type="spellStart"/>
      <w:r>
        <w:t>refererAddress</w:t>
      </w:r>
      <w:proofErr w:type="spellEnd"/>
      <w:r>
        <w:t xml:space="preserve"> )</w:t>
      </w:r>
    </w:p>
    <w:p w14:paraId="7B7361AC" w14:textId="77777777" w:rsidR="00F6452B" w:rsidRDefault="00F26066">
      <w:r>
        <w:t xml:space="preserve">This hook receives the module </w:t>
      </w:r>
      <w:r>
        <w:rPr>
          <w:rFonts w:ascii="Times New Roman" w:hAnsi="Times New Roman"/>
          <w:i/>
        </w:rPr>
        <w:t>name</w:t>
      </w:r>
      <w:r>
        <w:t xml:space="preserve"> as written in the import declaration. It returns a string or a </w:t>
      </w:r>
      <w:proofErr w:type="spellStart"/>
      <w:r>
        <w:t>thenable</w:t>
      </w:r>
      <w:proofErr w:type="spellEnd"/>
      <w:r>
        <w:t xml:space="preserve"> for a string, the full module </w:t>
      </w:r>
      <w:r>
        <w:rPr>
          <w:rFonts w:ascii="Times New Roman" w:hAnsi="Times New Roman"/>
          <w:i/>
        </w:rPr>
        <w:t>name</w:t>
      </w:r>
      <w:r>
        <w:t>, which is used for the rest of the import process. In particular, loader</w:t>
      </w:r>
      <w:proofErr w:type="gramStart"/>
      <w:r>
        <w:t>.[</w:t>
      </w:r>
      <w:proofErr w:type="gramEnd"/>
      <w:r>
        <w:t xml:space="preserve">[Loads]] and loader.[[Modules]] are both keyed by normalized module names. Only a single load can be in progress for a given normalized module </w:t>
      </w:r>
      <w:r>
        <w:rPr>
          <w:rFonts w:ascii="Times New Roman" w:hAnsi="Times New Roman"/>
          <w:i/>
        </w:rPr>
        <w:t>name</w:t>
      </w:r>
      <w:r>
        <w:t xml:space="preserve"> at a time. The module registry can contain at most one module for a given module </w:t>
      </w:r>
      <w:r>
        <w:rPr>
          <w:rFonts w:ascii="Times New Roman" w:hAnsi="Times New Roman"/>
          <w:i/>
        </w:rPr>
        <w:t>name</w:t>
      </w:r>
      <w:r>
        <w:t>.</w:t>
      </w:r>
    </w:p>
    <w:p w14:paraId="1476F082" w14:textId="77777777" w:rsidR="00F6452B" w:rsidRDefault="00F26066">
      <w:r>
        <w:rPr>
          <w:i/>
        </w:rPr>
        <w:t>When this hook is called:</w:t>
      </w:r>
      <w:r>
        <w:t xml:space="preserve"> When a module body is parsed, once per distinct module </w:t>
      </w:r>
      <w:proofErr w:type="spellStart"/>
      <w:r>
        <w:t>specifier</w:t>
      </w:r>
      <w:proofErr w:type="spellEnd"/>
      <w:r>
        <w:t xml:space="preserve"> in that module body.</w:t>
      </w:r>
    </w:p>
    <w:p w14:paraId="31F569CB" w14:textId="77777777" w:rsidR="00F6452B" w:rsidRDefault="00F26066">
      <w:r>
        <w:t xml:space="preserve">After calling this hook, if the full module </w:t>
      </w:r>
      <w:r>
        <w:rPr>
          <w:rFonts w:ascii="Times New Roman" w:hAnsi="Times New Roman"/>
          <w:i/>
        </w:rPr>
        <w:t>name</w:t>
      </w:r>
      <w:r>
        <w:t xml:space="preserve"> is in the registry or the load table, no new Load Record is created. Otherwise the loader kicks off a new Load, starting by calling the </w:t>
      </w:r>
      <w:r>
        <w:rPr>
          <w:rFonts w:ascii="Courier New" w:hAnsi="Courier New"/>
          <w:b/>
        </w:rPr>
        <w:t>locate</w:t>
      </w:r>
      <w:r>
        <w:t xml:space="preserve"> hook.</w:t>
      </w:r>
    </w:p>
    <w:p w14:paraId="2EE85DEC" w14:textId="77777777" w:rsidR="00F6452B" w:rsidRDefault="00F26066">
      <w:r>
        <w:rPr>
          <w:i/>
        </w:rPr>
        <w:t xml:space="preserve">Default </w:t>
      </w:r>
      <w:proofErr w:type="spellStart"/>
      <w:r>
        <w:rPr>
          <w:i/>
        </w:rPr>
        <w:t>behavior</w:t>
      </w:r>
      <w:proofErr w:type="spellEnd"/>
      <w:r>
        <w:rPr>
          <w:i/>
        </w:rPr>
        <w:t>:</w:t>
      </w:r>
      <w:r>
        <w:t xml:space="preserve"> Return the module </w:t>
      </w:r>
      <w:r>
        <w:rPr>
          <w:rFonts w:ascii="Times New Roman" w:hAnsi="Times New Roman"/>
          <w:i/>
        </w:rPr>
        <w:t>name</w:t>
      </w:r>
      <w:r>
        <w:t xml:space="preserve"> unchanged.</w:t>
      </w:r>
    </w:p>
    <w:p w14:paraId="23680406" w14:textId="77777777" w:rsidR="00F6452B" w:rsidRDefault="00F26066">
      <w:r>
        <w:t>When the normalize method is called, the following steps are taken:</w:t>
      </w:r>
    </w:p>
    <w:p w14:paraId="686F1320" w14:textId="77777777" w:rsidR="00F6452B" w:rsidRDefault="00F26066" w:rsidP="00A651E7">
      <w:pPr>
        <w:pStyle w:val="Alg4"/>
        <w:numPr>
          <w:ilvl w:val="0"/>
          <w:numId w:val="76"/>
        </w:numPr>
        <w:spacing w:after="240"/>
        <w:contextualSpacing/>
        <w:pPrChange w:id="785" w:author="David Herman" w:date="2013-12-02T10:26:00Z">
          <w:pPr>
            <w:pStyle w:val="Alg4"/>
            <w:numPr>
              <w:numId w:val="1581"/>
            </w:numPr>
            <w:tabs>
              <w:tab w:val="num" w:pos="360"/>
            </w:tabs>
            <w:spacing w:after="240"/>
            <w:contextualSpacing/>
          </w:pPr>
        </w:pPrChange>
      </w:pPr>
      <w:r>
        <w:t xml:space="preserve">Return </w:t>
      </w:r>
      <w:r>
        <w:rPr>
          <w:i/>
        </w:rPr>
        <w:t>name</w:t>
      </w:r>
      <w:r>
        <w:t>.</w:t>
      </w:r>
    </w:p>
    <w:p w14:paraId="083D8E44" w14:textId="77777777" w:rsidR="00F6452B" w:rsidRDefault="00F26066">
      <w:pPr>
        <w:pStyle w:val="Heading4"/>
      </w:pPr>
      <w:proofErr w:type="spellStart"/>
      <w:r>
        <w:t>Loader.prototype.locate</w:t>
      </w:r>
      <w:proofErr w:type="spellEnd"/>
      <w:r>
        <w:t xml:space="preserve"> </w:t>
      </w:r>
      <w:proofErr w:type="gramStart"/>
      <w:r>
        <w:t>( load</w:t>
      </w:r>
      <w:proofErr w:type="gramEnd"/>
      <w:r>
        <w:t xml:space="preserve"> )</w:t>
      </w:r>
    </w:p>
    <w:p w14:paraId="3C877FCD" w14:textId="77777777" w:rsidR="00F6452B" w:rsidRDefault="00F26066">
      <w:r>
        <w:t xml:space="preserve">Given a normalized module name, determine the resource address (URL, path, etc.) to </w:t>
      </w:r>
      <w:r>
        <w:rPr>
          <w:rFonts w:ascii="Times New Roman" w:hAnsi="Times New Roman"/>
          <w:i/>
        </w:rPr>
        <w:t>load</w:t>
      </w:r>
      <w:r>
        <w:t>.</w:t>
      </w:r>
    </w:p>
    <w:p w14:paraId="353E9EAF" w14:textId="28637459" w:rsidR="00F6452B" w:rsidRDefault="00F26066">
      <w:r>
        <w:t xml:space="preserve">The loader passes an </w:t>
      </w:r>
      <w:proofErr w:type="gramStart"/>
      <w:r>
        <w:t>argument,</w:t>
      </w:r>
      <w:proofErr w:type="gramEnd"/>
      <w:r>
        <w:t xml:space="preserve"> </w:t>
      </w:r>
      <w:r>
        <w:rPr>
          <w:rFonts w:ascii="Times New Roman" w:hAnsi="Times New Roman"/>
          <w:i/>
        </w:rPr>
        <w:t>load</w:t>
      </w:r>
      <w:r>
        <w:t xml:space="preserve">, which is an ordinary Object with two own properties. </w:t>
      </w:r>
      <w:del w:id="786" w:author="David Herman" w:date="2013-12-02T10:37:00Z">
        <w:r w:rsidDel="00F57D3F">
          <w:rPr>
            <w:rFonts w:ascii="Courier New" w:hAnsi="Courier New"/>
            <w:b/>
          </w:rPr>
          <w:delText>&lt;var&gt;</w:delText>
        </w:r>
      </w:del>
      <w:proofErr w:type="gramStart"/>
      <w:r>
        <w:rPr>
          <w:rFonts w:ascii="Courier New" w:hAnsi="Courier New"/>
          <w:b/>
        </w:rPr>
        <w:t>load</w:t>
      </w:r>
      <w:proofErr w:type="gramEnd"/>
      <w:del w:id="787" w:author="David Herman" w:date="2013-12-02T10:38:00Z">
        <w:r w:rsidDel="00F57D3F">
          <w:rPr>
            <w:rFonts w:ascii="Courier New" w:hAnsi="Courier New"/>
            <w:b/>
          </w:rPr>
          <w:delText>&lt;/var&gt;</w:delText>
        </w:r>
      </w:del>
      <w:r>
        <w:rPr>
          <w:rFonts w:ascii="Courier New" w:hAnsi="Courier New"/>
          <w:b/>
        </w:rPr>
        <w:t>.name</w:t>
      </w:r>
      <w:r>
        <w:t xml:space="preserve"> is the normalized name of the module to be located. </w:t>
      </w:r>
      <w:del w:id="788" w:author="David Herman" w:date="2013-12-02T10:37:00Z">
        <w:r w:rsidDel="00F57D3F">
          <w:rPr>
            <w:rFonts w:ascii="Courier New" w:hAnsi="Courier New"/>
            <w:b/>
          </w:rPr>
          <w:delText>&lt;var&gt;</w:delText>
        </w:r>
      </w:del>
      <w:proofErr w:type="spellStart"/>
      <w:proofErr w:type="gramStart"/>
      <w:r>
        <w:rPr>
          <w:rFonts w:ascii="Courier New" w:hAnsi="Courier New"/>
          <w:b/>
        </w:rPr>
        <w:t>load</w:t>
      </w:r>
      <w:proofErr w:type="gramEnd"/>
      <w:del w:id="789" w:author="David Herman" w:date="2013-12-02T10:38:00Z">
        <w:r w:rsidDel="00F57D3F">
          <w:rPr>
            <w:rFonts w:ascii="Courier New" w:hAnsi="Courier New"/>
            <w:b/>
          </w:rPr>
          <w:delText>&lt;/var&gt;</w:delText>
        </w:r>
      </w:del>
      <w:r>
        <w:rPr>
          <w:rFonts w:ascii="Courier New" w:hAnsi="Courier New"/>
          <w:b/>
        </w:rPr>
        <w:t>.metadata</w:t>
      </w:r>
      <w:proofErr w:type="spellEnd"/>
      <w:r>
        <w:t xml:space="preserve"> is a new </w:t>
      </w:r>
      <w:r>
        <w:lastRenderedPageBreak/>
        <w:t>Object which the hook may use for any purpose. The Loader does not use this Object except to pass it to the subsequent loader hooks.</w:t>
      </w:r>
    </w:p>
    <w:p w14:paraId="3E5A76CB" w14:textId="77777777" w:rsidR="00F6452B" w:rsidRDefault="00F26066">
      <w:r>
        <w:t>The hook returns either the resource address (any non-</w:t>
      </w:r>
      <w:proofErr w:type="spellStart"/>
      <w:r>
        <w:t>thenable</w:t>
      </w:r>
      <w:proofErr w:type="spellEnd"/>
      <w:r>
        <w:t xml:space="preserve"> value) or a </w:t>
      </w:r>
      <w:proofErr w:type="spellStart"/>
      <w:r>
        <w:t>thenable</w:t>
      </w:r>
      <w:proofErr w:type="spellEnd"/>
      <w:r>
        <w:t xml:space="preserve"> for the resource address. If the hook returns a </w:t>
      </w:r>
      <w:proofErr w:type="spellStart"/>
      <w:r>
        <w:t>thenable</w:t>
      </w:r>
      <w:proofErr w:type="spellEnd"/>
      <w:r>
        <w:t xml:space="preserve">, loading will continue with the </w:t>
      </w:r>
      <w:proofErr w:type="gramStart"/>
      <w:r>
        <w:rPr>
          <w:rFonts w:ascii="Courier New" w:hAnsi="Courier New"/>
          <w:b/>
        </w:rPr>
        <w:t>fetch(</w:t>
      </w:r>
      <w:proofErr w:type="gramEnd"/>
      <w:r>
        <w:rPr>
          <w:rFonts w:ascii="Courier New" w:hAnsi="Courier New"/>
          <w:b/>
        </w:rPr>
        <w:t>)</w:t>
      </w:r>
      <w:r>
        <w:t xml:space="preserve"> hook once the promise is fulfilled.</w:t>
      </w:r>
    </w:p>
    <w:p w14:paraId="2F8C0DB5" w14:textId="77777777" w:rsidR="00F6452B" w:rsidRDefault="00F26066">
      <w:r>
        <w:rPr>
          <w:i/>
        </w:rPr>
        <w:t>When this hook is called:</w:t>
      </w:r>
      <w:r>
        <w:t xml:space="preserve"> For all imports, immediately after the </w:t>
      </w:r>
      <w:r>
        <w:rPr>
          <w:rFonts w:ascii="Courier New" w:hAnsi="Courier New"/>
          <w:b/>
        </w:rPr>
        <w:t>normalize</w:t>
      </w:r>
      <w:r>
        <w:t xml:space="preserve"> hook returns successfully, unless the module is already loaded or loading.</w:t>
      </w:r>
    </w:p>
    <w:p w14:paraId="2AF6A8EE" w14:textId="77777777" w:rsidR="00F6452B" w:rsidRDefault="00F26066">
      <w:r>
        <w:rPr>
          <w:i/>
        </w:rPr>
        <w:t xml:space="preserve">Default </w:t>
      </w:r>
      <w:proofErr w:type="spellStart"/>
      <w:r>
        <w:rPr>
          <w:i/>
        </w:rPr>
        <w:t>behavior</w:t>
      </w:r>
      <w:proofErr w:type="spellEnd"/>
      <w:r>
        <w:rPr>
          <w:i/>
        </w:rPr>
        <w:t>:</w:t>
      </w:r>
      <w:r>
        <w:t xml:space="preserve"> Return the module name unchanged.</w:t>
      </w:r>
    </w:p>
    <w:p w14:paraId="53BB7393" w14:textId="77777777" w:rsidR="00F6452B" w:rsidRDefault="00F26066">
      <w:pPr>
        <w:pStyle w:val="Note"/>
      </w:pPr>
      <w:r>
        <w:t>NOTE</w:t>
      </w:r>
      <w:r>
        <w:tab/>
        <w:t xml:space="preserve">The browser's </w:t>
      </w:r>
      <w:proofErr w:type="spellStart"/>
      <w:r>
        <w:rPr>
          <w:rFonts w:ascii="Courier New" w:hAnsi="Courier New"/>
          <w:b/>
        </w:rPr>
        <w:t>System.locate</w:t>
      </w:r>
      <w:proofErr w:type="spellEnd"/>
      <w:r>
        <w:t xml:space="preserve"> hook may be considerably more complex.</w:t>
      </w:r>
    </w:p>
    <w:p w14:paraId="594DA252" w14:textId="77777777" w:rsidR="00F6452B" w:rsidRDefault="00F26066">
      <w:r>
        <w:t>When the locate method is called, the following steps are taken:</w:t>
      </w:r>
    </w:p>
    <w:p w14:paraId="12590E6A" w14:textId="77777777" w:rsidR="00F6452B" w:rsidRDefault="00F26066" w:rsidP="00A651E7">
      <w:pPr>
        <w:pStyle w:val="Alg4"/>
        <w:numPr>
          <w:ilvl w:val="0"/>
          <w:numId w:val="77"/>
        </w:numPr>
        <w:spacing w:after="240"/>
        <w:contextualSpacing/>
        <w:pPrChange w:id="790" w:author="David Herman" w:date="2013-12-02T10:26:00Z">
          <w:pPr>
            <w:pStyle w:val="Alg4"/>
            <w:numPr>
              <w:numId w:val="1582"/>
            </w:numPr>
            <w:tabs>
              <w:tab w:val="num" w:pos="360"/>
            </w:tabs>
            <w:spacing w:after="240"/>
            <w:contextualSpacing/>
          </w:pPr>
        </w:pPrChange>
      </w:pPr>
      <w:r>
        <w:t xml:space="preserve">Return the result of </w:t>
      </w:r>
      <w:proofErr w:type="gramStart"/>
      <w:r>
        <w:t>Get(</w:t>
      </w:r>
      <w:proofErr w:type="gramEnd"/>
      <w:r>
        <w:rPr>
          <w:i/>
        </w:rPr>
        <w:t>load</w:t>
      </w:r>
      <w:r>
        <w:t xml:space="preserve">, </w:t>
      </w:r>
      <w:r>
        <w:rPr>
          <w:rFonts w:ascii="Courier New" w:hAnsi="Courier New"/>
          <w:b/>
        </w:rPr>
        <w:t>"name"</w:t>
      </w:r>
      <w:r>
        <w:t>).</w:t>
      </w:r>
    </w:p>
    <w:p w14:paraId="7D8ABE30" w14:textId="77777777" w:rsidR="00F6452B" w:rsidRDefault="00F26066">
      <w:pPr>
        <w:pStyle w:val="Heading4"/>
      </w:pPr>
      <w:proofErr w:type="spellStart"/>
      <w:r>
        <w:t>Loader.prototype.fetch</w:t>
      </w:r>
      <w:proofErr w:type="spellEnd"/>
      <w:r>
        <w:t xml:space="preserve"> </w:t>
      </w:r>
      <w:proofErr w:type="gramStart"/>
      <w:r>
        <w:t>( load</w:t>
      </w:r>
      <w:proofErr w:type="gramEnd"/>
      <w:r>
        <w:t xml:space="preserve"> )</w:t>
      </w:r>
    </w:p>
    <w:p w14:paraId="4EAF34CB" w14:textId="77777777" w:rsidR="00F6452B" w:rsidRDefault="00F26066">
      <w:r>
        <w:t xml:space="preserve">Fetch the requested source from the given address (produced by the </w:t>
      </w:r>
      <w:r>
        <w:rPr>
          <w:rFonts w:ascii="Courier New" w:hAnsi="Courier New"/>
          <w:b/>
        </w:rPr>
        <w:t>locate</w:t>
      </w:r>
      <w:r>
        <w:t xml:space="preserve"> hook).</w:t>
      </w:r>
    </w:p>
    <w:p w14:paraId="3289253E" w14:textId="77777777" w:rsidR="00F6452B" w:rsidRDefault="00F26066">
      <w:r>
        <w:t xml:space="preserve">This is the hook that must be overloaded in order to make the </w:t>
      </w:r>
      <w:r>
        <w:rPr>
          <w:rFonts w:ascii="Courier New" w:hAnsi="Courier New"/>
          <w:b/>
        </w:rPr>
        <w:t>import</w:t>
      </w:r>
      <w:r>
        <w:t xml:space="preserve"> keyword work.</w:t>
      </w:r>
    </w:p>
    <w:p w14:paraId="526678AA" w14:textId="299CB7ED" w:rsidR="00F6452B" w:rsidRDefault="00F26066">
      <w:r>
        <w:t xml:space="preserve">The loader passes an </w:t>
      </w:r>
      <w:proofErr w:type="gramStart"/>
      <w:r>
        <w:t>argument,</w:t>
      </w:r>
      <w:proofErr w:type="gramEnd"/>
      <w:r>
        <w:t xml:space="preserve"> </w:t>
      </w:r>
      <w:r>
        <w:rPr>
          <w:rFonts w:ascii="Times New Roman" w:hAnsi="Times New Roman"/>
          <w:i/>
        </w:rPr>
        <w:t>load</w:t>
      </w:r>
      <w:r>
        <w:t xml:space="preserve">, which is an ordinary Object with three own properties. </w:t>
      </w:r>
      <w:del w:id="791" w:author="David Herman" w:date="2013-12-02T10:37:00Z">
        <w:r w:rsidDel="00F57D3F">
          <w:rPr>
            <w:rFonts w:ascii="Courier New" w:hAnsi="Courier New"/>
            <w:b/>
          </w:rPr>
          <w:delText>&lt;var&gt;</w:delText>
        </w:r>
      </w:del>
      <w:proofErr w:type="gramStart"/>
      <w:r>
        <w:rPr>
          <w:rFonts w:ascii="Courier New" w:hAnsi="Courier New"/>
          <w:b/>
        </w:rPr>
        <w:t>load</w:t>
      </w:r>
      <w:proofErr w:type="gramEnd"/>
      <w:del w:id="792" w:author="David Herman" w:date="2013-12-02T10:38:00Z">
        <w:r w:rsidDel="00F57D3F">
          <w:rPr>
            <w:rFonts w:ascii="Courier New" w:hAnsi="Courier New"/>
            <w:b/>
          </w:rPr>
          <w:delText>&lt;/var&gt;</w:delText>
        </w:r>
      </w:del>
      <w:r>
        <w:rPr>
          <w:rFonts w:ascii="Courier New" w:hAnsi="Courier New"/>
          <w:b/>
        </w:rPr>
        <w:t>.name</w:t>
      </w:r>
      <w:r>
        <w:t xml:space="preserve"> and </w:t>
      </w:r>
      <w:del w:id="793" w:author="David Herman" w:date="2013-12-02T10:37:00Z">
        <w:r w:rsidDel="00F57D3F">
          <w:rPr>
            <w:rFonts w:ascii="Courier New" w:hAnsi="Courier New"/>
            <w:b/>
          </w:rPr>
          <w:delText>&lt;var&gt;</w:delText>
        </w:r>
      </w:del>
      <w:proofErr w:type="spellStart"/>
      <w:r>
        <w:rPr>
          <w:rFonts w:ascii="Courier New" w:hAnsi="Courier New"/>
          <w:b/>
        </w:rPr>
        <w:t>load</w:t>
      </w:r>
      <w:del w:id="794" w:author="David Herman" w:date="2013-12-02T10:38:00Z">
        <w:r w:rsidDel="00F57D3F">
          <w:rPr>
            <w:rFonts w:ascii="Courier New" w:hAnsi="Courier New"/>
            <w:b/>
          </w:rPr>
          <w:delText>&lt;/var&gt;</w:delText>
        </w:r>
      </w:del>
      <w:r>
        <w:rPr>
          <w:rFonts w:ascii="Courier New" w:hAnsi="Courier New"/>
          <w:b/>
        </w:rPr>
        <w:t>.metadata</w:t>
      </w:r>
      <w:proofErr w:type="spellEnd"/>
      <w:r>
        <w:t xml:space="preserve"> are the same values passed to the </w:t>
      </w:r>
      <w:r>
        <w:rPr>
          <w:rFonts w:ascii="Courier New" w:hAnsi="Courier New"/>
          <w:b/>
        </w:rPr>
        <w:t>locate</w:t>
      </w:r>
      <w:r>
        <w:t xml:space="preserve"> hook. </w:t>
      </w:r>
      <w:del w:id="795" w:author="David Herman" w:date="2013-12-02T10:37:00Z">
        <w:r w:rsidDel="00F57D3F">
          <w:rPr>
            <w:rFonts w:ascii="Courier New" w:hAnsi="Courier New"/>
            <w:b/>
          </w:rPr>
          <w:delText>&lt;var&gt;</w:delText>
        </w:r>
      </w:del>
      <w:proofErr w:type="spellStart"/>
      <w:proofErr w:type="gramStart"/>
      <w:r>
        <w:rPr>
          <w:rFonts w:ascii="Courier New" w:hAnsi="Courier New"/>
          <w:b/>
        </w:rPr>
        <w:t>load</w:t>
      </w:r>
      <w:proofErr w:type="gramEnd"/>
      <w:del w:id="796" w:author="David Herman" w:date="2013-12-02T10:38:00Z">
        <w:r w:rsidDel="00F57D3F">
          <w:rPr>
            <w:rFonts w:ascii="Courier New" w:hAnsi="Courier New"/>
            <w:b/>
          </w:rPr>
          <w:delText>&lt;/var&gt;</w:delText>
        </w:r>
      </w:del>
      <w:r>
        <w:rPr>
          <w:rFonts w:ascii="Courier New" w:hAnsi="Courier New"/>
          <w:b/>
        </w:rPr>
        <w:t>.address</w:t>
      </w:r>
      <w:proofErr w:type="spellEnd"/>
      <w:r>
        <w:t xml:space="preserve"> is the address of the resource to fetch. (This is the value produced by the </w:t>
      </w:r>
      <w:r>
        <w:rPr>
          <w:rFonts w:ascii="Courier New" w:hAnsi="Courier New"/>
          <w:b/>
        </w:rPr>
        <w:t>locate</w:t>
      </w:r>
      <w:r>
        <w:t xml:space="preserve"> hook.)</w:t>
      </w:r>
    </w:p>
    <w:p w14:paraId="402FF3FD" w14:textId="77777777" w:rsidR="00F6452B" w:rsidRDefault="00F26066">
      <w:r>
        <w:t>The fetch hook returns either module source (any non-</w:t>
      </w:r>
      <w:proofErr w:type="spellStart"/>
      <w:r>
        <w:t>thenable</w:t>
      </w:r>
      <w:proofErr w:type="spellEnd"/>
      <w:r>
        <w:t xml:space="preserve"> value) or a </w:t>
      </w:r>
      <w:proofErr w:type="spellStart"/>
      <w:r>
        <w:t>thenable</w:t>
      </w:r>
      <w:proofErr w:type="spellEnd"/>
      <w:r>
        <w:t xml:space="preserve"> for module source.</w:t>
      </w:r>
    </w:p>
    <w:p w14:paraId="0AB00FC6" w14:textId="77777777" w:rsidR="00F6452B" w:rsidRDefault="00F26066">
      <w:r>
        <w:rPr>
          <w:i/>
        </w:rPr>
        <w:t>When this hook is called:</w:t>
      </w:r>
      <w:r>
        <w:t xml:space="preserve"> For all modules whose source is not directly provided by the caller. It is not called for the module bodies provided as arguments to </w:t>
      </w:r>
      <w:proofErr w:type="spellStart"/>
      <w:proofErr w:type="gramStart"/>
      <w:r>
        <w:rPr>
          <w:rFonts w:ascii="Courier New" w:hAnsi="Courier New"/>
          <w:b/>
        </w:rPr>
        <w:t>loader.module</w:t>
      </w:r>
      <w:proofErr w:type="spellEnd"/>
      <w:r>
        <w:rPr>
          <w:rFonts w:ascii="Courier New" w:hAnsi="Courier New"/>
          <w:b/>
        </w:rPr>
        <w:t>(</w:t>
      </w:r>
      <w:proofErr w:type="gramEnd"/>
      <w:r>
        <w:rPr>
          <w:rFonts w:ascii="Courier New" w:hAnsi="Courier New"/>
          <w:b/>
        </w:rPr>
        <w:t>)</w:t>
      </w:r>
      <w:r>
        <w:t xml:space="preserve"> or </w:t>
      </w:r>
      <w:proofErr w:type="spellStart"/>
      <w:r>
        <w:rPr>
          <w:rFonts w:ascii="Courier New" w:hAnsi="Courier New"/>
          <w:b/>
        </w:rPr>
        <w:t>loader.define</w:t>
      </w:r>
      <w:proofErr w:type="spellEnd"/>
      <w:r>
        <w:rPr>
          <w:rFonts w:ascii="Courier New" w:hAnsi="Courier New"/>
          <w:b/>
        </w:rPr>
        <w:t>()</w:t>
      </w:r>
      <w:r>
        <w:t>, since those do not need to be fetched. (However, this hook may be called when loading dependencies of such modules.)</w:t>
      </w:r>
    </w:p>
    <w:p w14:paraId="1F59D0C2" w14:textId="77777777" w:rsidR="00F6452B" w:rsidRDefault="00F26066">
      <w:r>
        <w:rPr>
          <w:i/>
        </w:rPr>
        <w:t xml:space="preserve">Default </w:t>
      </w:r>
      <w:proofErr w:type="spellStart"/>
      <w:r>
        <w:rPr>
          <w:i/>
        </w:rPr>
        <w:t>behavior</w:t>
      </w:r>
      <w:proofErr w:type="spellEnd"/>
      <w:r>
        <w:rPr>
          <w:i/>
        </w:rPr>
        <w:t>:</w:t>
      </w:r>
      <w:r>
        <w:t xml:space="preserve"> Throw a </w:t>
      </w:r>
      <w:proofErr w:type="spellStart"/>
      <w:r>
        <w:rPr>
          <w:rFonts w:ascii="Courier New" w:hAnsi="Courier New"/>
          <w:b/>
        </w:rPr>
        <w:t>TypeError</w:t>
      </w:r>
      <w:proofErr w:type="spellEnd"/>
      <w:r>
        <w:t>.</w:t>
      </w:r>
    </w:p>
    <w:p w14:paraId="53AA744C" w14:textId="77777777" w:rsidR="00F6452B" w:rsidRDefault="00F26066">
      <w:r>
        <w:t>When the fetch method is called, the following steps are taken:</w:t>
      </w:r>
    </w:p>
    <w:p w14:paraId="4D3C6EEF" w14:textId="77777777" w:rsidR="00F6452B" w:rsidRDefault="00F26066" w:rsidP="00A651E7">
      <w:pPr>
        <w:pStyle w:val="Alg4"/>
        <w:numPr>
          <w:ilvl w:val="0"/>
          <w:numId w:val="78"/>
        </w:numPr>
        <w:spacing w:after="240"/>
        <w:contextualSpacing/>
        <w:pPrChange w:id="797" w:author="David Herman" w:date="2013-12-02T10:26:00Z">
          <w:pPr>
            <w:pStyle w:val="Alg4"/>
            <w:numPr>
              <w:numId w:val="1583"/>
            </w:numPr>
            <w:tabs>
              <w:tab w:val="num" w:pos="360"/>
            </w:tabs>
            <w:spacing w:after="240"/>
            <w:contextualSpacing/>
          </w:pPr>
        </w:pPrChange>
      </w:pPr>
      <w:r>
        <w:t xml:space="preserve">Throw a </w:t>
      </w:r>
      <w:proofErr w:type="spellStart"/>
      <w:r>
        <w:t>TypeError</w:t>
      </w:r>
      <w:proofErr w:type="spellEnd"/>
      <w:r>
        <w:t xml:space="preserve"> exception.</w:t>
      </w:r>
    </w:p>
    <w:p w14:paraId="2278B32C" w14:textId="77777777" w:rsidR="00F6452B" w:rsidRDefault="00F26066">
      <w:pPr>
        <w:pStyle w:val="Heading4"/>
      </w:pPr>
      <w:proofErr w:type="spellStart"/>
      <w:r>
        <w:t>Loader.prototype.translate</w:t>
      </w:r>
      <w:proofErr w:type="spellEnd"/>
      <w:r>
        <w:t xml:space="preserve"> </w:t>
      </w:r>
      <w:proofErr w:type="gramStart"/>
      <w:r>
        <w:t>( load</w:t>
      </w:r>
      <w:proofErr w:type="gramEnd"/>
      <w:r>
        <w:t xml:space="preserve"> )</w:t>
      </w:r>
    </w:p>
    <w:p w14:paraId="0B7E6B7D" w14:textId="77777777" w:rsidR="00F6452B" w:rsidRDefault="00F26066">
      <w:r>
        <w:t xml:space="preserve">Optionally translate the given source from some other language into </w:t>
      </w:r>
      <w:proofErr w:type="spellStart"/>
      <w:r>
        <w:t>ECMAScript</w:t>
      </w:r>
      <w:proofErr w:type="spellEnd"/>
      <w:r>
        <w:t>.</w:t>
      </w:r>
    </w:p>
    <w:p w14:paraId="0BEE5F59" w14:textId="4B2C71C1" w:rsidR="00F6452B" w:rsidRDefault="00F26066">
      <w:r>
        <w:t xml:space="preserve">The loader passes an </w:t>
      </w:r>
      <w:proofErr w:type="gramStart"/>
      <w:r>
        <w:t>argument,</w:t>
      </w:r>
      <w:proofErr w:type="gramEnd"/>
      <w:r>
        <w:t xml:space="preserve"> </w:t>
      </w:r>
      <w:r>
        <w:rPr>
          <w:rFonts w:ascii="Times New Roman" w:hAnsi="Times New Roman"/>
          <w:i/>
        </w:rPr>
        <w:t>load</w:t>
      </w:r>
      <w:r>
        <w:t xml:space="preserve">, which is an ordinary Object with four own properties. </w:t>
      </w:r>
      <w:del w:id="798" w:author="David Herman" w:date="2013-12-02T10:37:00Z">
        <w:r w:rsidDel="00F57D3F">
          <w:rPr>
            <w:rFonts w:ascii="Courier New" w:hAnsi="Courier New"/>
            <w:b/>
          </w:rPr>
          <w:delText>&lt;var&gt;</w:delText>
        </w:r>
      </w:del>
      <w:proofErr w:type="gramStart"/>
      <w:r>
        <w:rPr>
          <w:rFonts w:ascii="Courier New" w:hAnsi="Courier New"/>
          <w:b/>
        </w:rPr>
        <w:t>load</w:t>
      </w:r>
      <w:proofErr w:type="gramEnd"/>
      <w:del w:id="799" w:author="David Herman" w:date="2013-12-02T10:38:00Z">
        <w:r w:rsidDel="00F57D3F">
          <w:rPr>
            <w:rFonts w:ascii="Courier New" w:hAnsi="Courier New"/>
            <w:b/>
          </w:rPr>
          <w:delText>&lt;/var&gt;</w:delText>
        </w:r>
      </w:del>
      <w:r>
        <w:rPr>
          <w:rFonts w:ascii="Courier New" w:hAnsi="Courier New"/>
          <w:b/>
        </w:rPr>
        <w:t>.name</w:t>
      </w:r>
      <w:r>
        <w:t xml:space="preserve">, </w:t>
      </w:r>
      <w:del w:id="800" w:author="David Herman" w:date="2013-12-02T10:37:00Z">
        <w:r w:rsidDel="00F57D3F">
          <w:rPr>
            <w:rFonts w:ascii="Courier New" w:hAnsi="Courier New"/>
            <w:b/>
          </w:rPr>
          <w:delText>&lt;var&gt;</w:delText>
        </w:r>
      </w:del>
      <w:proofErr w:type="spellStart"/>
      <w:r>
        <w:rPr>
          <w:rFonts w:ascii="Courier New" w:hAnsi="Courier New"/>
          <w:b/>
        </w:rPr>
        <w:t>load</w:t>
      </w:r>
      <w:del w:id="801" w:author="David Herman" w:date="2013-12-02T10:38:00Z">
        <w:r w:rsidDel="00F57D3F">
          <w:rPr>
            <w:rFonts w:ascii="Courier New" w:hAnsi="Courier New"/>
            <w:b/>
          </w:rPr>
          <w:delText>&lt;/var&gt;</w:delText>
        </w:r>
      </w:del>
      <w:r>
        <w:rPr>
          <w:rFonts w:ascii="Courier New" w:hAnsi="Courier New"/>
          <w:b/>
        </w:rPr>
        <w:t>.metadata</w:t>
      </w:r>
      <w:proofErr w:type="spellEnd"/>
      <w:r>
        <w:t xml:space="preserve">, and </w:t>
      </w:r>
      <w:del w:id="802" w:author="David Herman" w:date="2013-12-02T10:37:00Z">
        <w:r w:rsidDel="00F57D3F">
          <w:rPr>
            <w:rFonts w:ascii="Courier New" w:hAnsi="Courier New"/>
            <w:b/>
          </w:rPr>
          <w:delText>&lt;var&gt;</w:delText>
        </w:r>
      </w:del>
      <w:proofErr w:type="spellStart"/>
      <w:r>
        <w:rPr>
          <w:rFonts w:ascii="Courier New" w:hAnsi="Courier New"/>
          <w:b/>
        </w:rPr>
        <w:t>load</w:t>
      </w:r>
      <w:del w:id="803" w:author="David Herman" w:date="2013-12-02T10:38:00Z">
        <w:r w:rsidDel="00F57D3F">
          <w:rPr>
            <w:rFonts w:ascii="Courier New" w:hAnsi="Courier New"/>
            <w:b/>
          </w:rPr>
          <w:delText>&lt;/var&gt;</w:delText>
        </w:r>
      </w:del>
      <w:r>
        <w:rPr>
          <w:rFonts w:ascii="Courier New" w:hAnsi="Courier New"/>
          <w:b/>
        </w:rPr>
        <w:t>.address</w:t>
      </w:r>
      <w:proofErr w:type="spellEnd"/>
      <w:r>
        <w:t xml:space="preserve"> are the same values passed to the </w:t>
      </w:r>
      <w:r>
        <w:rPr>
          <w:rFonts w:ascii="Courier New" w:hAnsi="Courier New"/>
          <w:b/>
        </w:rPr>
        <w:t>fetch</w:t>
      </w:r>
      <w:r>
        <w:t xml:space="preserve"> hook. </w:t>
      </w:r>
      <w:del w:id="804" w:author="David Herman" w:date="2013-12-02T10:37:00Z">
        <w:r w:rsidDel="00F57D3F">
          <w:rPr>
            <w:rFonts w:ascii="Courier New" w:hAnsi="Courier New"/>
            <w:b/>
          </w:rPr>
          <w:delText>&lt;var&gt;</w:delText>
        </w:r>
      </w:del>
      <w:proofErr w:type="spellStart"/>
      <w:proofErr w:type="gramStart"/>
      <w:r>
        <w:rPr>
          <w:rFonts w:ascii="Courier New" w:hAnsi="Courier New"/>
          <w:b/>
        </w:rPr>
        <w:t>load</w:t>
      </w:r>
      <w:proofErr w:type="gramEnd"/>
      <w:del w:id="805" w:author="David Herman" w:date="2013-12-02T10:38:00Z">
        <w:r w:rsidDel="00F57D3F">
          <w:rPr>
            <w:rFonts w:ascii="Courier New" w:hAnsi="Courier New"/>
            <w:b/>
          </w:rPr>
          <w:delText>&lt;/var&gt;</w:delText>
        </w:r>
      </w:del>
      <w:r>
        <w:rPr>
          <w:rFonts w:ascii="Courier New" w:hAnsi="Courier New"/>
          <w:b/>
        </w:rPr>
        <w:t>.source</w:t>
      </w:r>
      <w:proofErr w:type="spellEnd"/>
      <w:r>
        <w:t xml:space="preserve"> is the source code to be translated. (This is the value produced by the </w:t>
      </w:r>
      <w:r>
        <w:rPr>
          <w:rFonts w:ascii="Courier New" w:hAnsi="Courier New"/>
          <w:b/>
        </w:rPr>
        <w:t>fetch</w:t>
      </w:r>
      <w:r>
        <w:t xml:space="preserve"> hook.)</w:t>
      </w:r>
    </w:p>
    <w:p w14:paraId="52CC9101" w14:textId="77777777" w:rsidR="00F6452B" w:rsidRDefault="00F26066">
      <w:r>
        <w:t xml:space="preserve">The hook returns either an </w:t>
      </w:r>
      <w:proofErr w:type="spellStart"/>
      <w:r>
        <w:t>ECMAScript</w:t>
      </w:r>
      <w:proofErr w:type="spellEnd"/>
      <w:r>
        <w:t xml:space="preserve"> </w:t>
      </w:r>
      <w:proofErr w:type="spellStart"/>
      <w:r>
        <w:t>ModuleBody</w:t>
      </w:r>
      <w:proofErr w:type="spellEnd"/>
      <w:r>
        <w:t xml:space="preserve"> (any non-Promise value) or a </w:t>
      </w:r>
      <w:proofErr w:type="spellStart"/>
      <w:r>
        <w:t>thenable</w:t>
      </w:r>
      <w:proofErr w:type="spellEnd"/>
      <w:r>
        <w:t xml:space="preserve"> for a </w:t>
      </w:r>
      <w:proofErr w:type="spellStart"/>
      <w:r>
        <w:t>ModuleBody</w:t>
      </w:r>
      <w:proofErr w:type="spellEnd"/>
      <w:r>
        <w:t>.</w:t>
      </w:r>
    </w:p>
    <w:p w14:paraId="0CE3ABA2" w14:textId="77777777" w:rsidR="00F6452B" w:rsidRDefault="00F26066">
      <w:r>
        <w:rPr>
          <w:i/>
        </w:rPr>
        <w:lastRenderedPageBreak/>
        <w:t>When this hook is called:</w:t>
      </w:r>
      <w:r>
        <w:t xml:space="preserve"> For all modules, including module bodies passed to </w:t>
      </w:r>
      <w:proofErr w:type="spellStart"/>
      <w:proofErr w:type="gramStart"/>
      <w:r>
        <w:rPr>
          <w:rFonts w:ascii="Courier New" w:hAnsi="Courier New"/>
          <w:b/>
        </w:rPr>
        <w:t>loader.module</w:t>
      </w:r>
      <w:proofErr w:type="spellEnd"/>
      <w:r>
        <w:rPr>
          <w:rFonts w:ascii="Courier New" w:hAnsi="Courier New"/>
          <w:b/>
        </w:rPr>
        <w:t>(</w:t>
      </w:r>
      <w:proofErr w:type="gramEnd"/>
      <w:r>
        <w:rPr>
          <w:rFonts w:ascii="Courier New" w:hAnsi="Courier New"/>
          <w:b/>
        </w:rPr>
        <w:t>)</w:t>
      </w:r>
      <w:r>
        <w:t xml:space="preserve"> or </w:t>
      </w:r>
      <w:proofErr w:type="spellStart"/>
      <w:r>
        <w:rPr>
          <w:rFonts w:ascii="Courier New" w:hAnsi="Courier New"/>
          <w:b/>
        </w:rPr>
        <w:t>loader.define</w:t>
      </w:r>
      <w:proofErr w:type="spellEnd"/>
      <w:r>
        <w:rPr>
          <w:rFonts w:ascii="Courier New" w:hAnsi="Courier New"/>
          <w:b/>
        </w:rPr>
        <w:t>()</w:t>
      </w:r>
      <w:r>
        <w:t>.</w:t>
      </w:r>
    </w:p>
    <w:p w14:paraId="153C1848" w14:textId="77777777" w:rsidR="00F6452B" w:rsidRDefault="00F26066">
      <w:r>
        <w:rPr>
          <w:i/>
        </w:rPr>
        <w:t xml:space="preserve">Default </w:t>
      </w:r>
      <w:proofErr w:type="spellStart"/>
      <w:r>
        <w:rPr>
          <w:i/>
        </w:rPr>
        <w:t>behavior</w:t>
      </w:r>
      <w:proofErr w:type="spellEnd"/>
      <w:r>
        <w:rPr>
          <w:i/>
        </w:rPr>
        <w:t>:</w:t>
      </w:r>
      <w:r>
        <w:t xml:space="preserve"> Return the source unchanged.</w:t>
      </w:r>
    </w:p>
    <w:p w14:paraId="3D7C3F00" w14:textId="77777777" w:rsidR="00F6452B" w:rsidRDefault="00F26066">
      <w:r>
        <w:t>When the translate method is called, the following steps are taken:</w:t>
      </w:r>
    </w:p>
    <w:p w14:paraId="6289A95B" w14:textId="77777777" w:rsidR="00F6452B" w:rsidRDefault="00F26066" w:rsidP="00A651E7">
      <w:pPr>
        <w:pStyle w:val="Alg4"/>
        <w:numPr>
          <w:ilvl w:val="0"/>
          <w:numId w:val="79"/>
        </w:numPr>
        <w:spacing w:after="240"/>
        <w:contextualSpacing/>
        <w:pPrChange w:id="806" w:author="David Herman" w:date="2013-12-02T10:26:00Z">
          <w:pPr>
            <w:pStyle w:val="Alg4"/>
            <w:numPr>
              <w:numId w:val="1584"/>
            </w:numPr>
            <w:tabs>
              <w:tab w:val="num" w:pos="360"/>
            </w:tabs>
            <w:spacing w:after="240"/>
            <w:contextualSpacing/>
          </w:pPr>
        </w:pPrChange>
      </w:pPr>
      <w:r>
        <w:t xml:space="preserve">Return the result of </w:t>
      </w:r>
      <w:proofErr w:type="gramStart"/>
      <w:r>
        <w:t>Get(</w:t>
      </w:r>
      <w:proofErr w:type="gramEnd"/>
      <w:r>
        <w:rPr>
          <w:i/>
        </w:rPr>
        <w:t>load</w:t>
      </w:r>
      <w:r>
        <w:t xml:space="preserve">, </w:t>
      </w:r>
      <w:r>
        <w:rPr>
          <w:rFonts w:ascii="Courier New" w:hAnsi="Courier New"/>
          <w:b/>
        </w:rPr>
        <w:t>"source"</w:t>
      </w:r>
      <w:r>
        <w:t>).</w:t>
      </w:r>
    </w:p>
    <w:p w14:paraId="5632F767" w14:textId="77777777" w:rsidR="00F6452B" w:rsidRDefault="00F26066">
      <w:pPr>
        <w:pStyle w:val="Heading4"/>
      </w:pPr>
      <w:proofErr w:type="spellStart"/>
      <w:r>
        <w:t>Loader.prototype.instantiate</w:t>
      </w:r>
      <w:proofErr w:type="spellEnd"/>
      <w:r>
        <w:t xml:space="preserve"> </w:t>
      </w:r>
      <w:proofErr w:type="gramStart"/>
      <w:r>
        <w:t>( load</w:t>
      </w:r>
      <w:proofErr w:type="gramEnd"/>
      <w:r>
        <w:t xml:space="preserve"> )</w:t>
      </w:r>
    </w:p>
    <w:p w14:paraId="7C4A011B" w14:textId="77777777" w:rsidR="00F6452B" w:rsidRDefault="00F26066">
      <w:r>
        <w:t>Allow a loader to optionally provide interoperability with other module systems.</w:t>
      </w:r>
    </w:p>
    <w:p w14:paraId="3E196F15" w14:textId="36495D80" w:rsidR="00F6452B" w:rsidRDefault="00F26066">
      <w:r>
        <w:t xml:space="preserve">The loader passes an </w:t>
      </w:r>
      <w:proofErr w:type="gramStart"/>
      <w:r>
        <w:t>argument,</w:t>
      </w:r>
      <w:proofErr w:type="gramEnd"/>
      <w:r>
        <w:t xml:space="preserve"> </w:t>
      </w:r>
      <w:r>
        <w:rPr>
          <w:rFonts w:ascii="Times New Roman" w:hAnsi="Times New Roman"/>
          <w:i/>
        </w:rPr>
        <w:t>load</w:t>
      </w:r>
      <w:r>
        <w:t xml:space="preserve">, which is an ordinary Object with four own properties. </w:t>
      </w:r>
      <w:del w:id="807" w:author="David Herman" w:date="2013-12-02T10:37:00Z">
        <w:r w:rsidDel="00F57D3F">
          <w:rPr>
            <w:rFonts w:ascii="Courier New" w:hAnsi="Courier New"/>
            <w:b/>
          </w:rPr>
          <w:delText>&lt;var&gt;</w:delText>
        </w:r>
      </w:del>
      <w:proofErr w:type="gramStart"/>
      <w:r>
        <w:rPr>
          <w:rFonts w:ascii="Courier New" w:hAnsi="Courier New"/>
          <w:b/>
        </w:rPr>
        <w:t>load</w:t>
      </w:r>
      <w:proofErr w:type="gramEnd"/>
      <w:del w:id="808" w:author="David Herman" w:date="2013-12-02T10:38:00Z">
        <w:r w:rsidDel="00F57D3F">
          <w:rPr>
            <w:rFonts w:ascii="Courier New" w:hAnsi="Courier New"/>
            <w:b/>
          </w:rPr>
          <w:delText>&lt;/var&gt;</w:delText>
        </w:r>
      </w:del>
      <w:r>
        <w:rPr>
          <w:rFonts w:ascii="Courier New" w:hAnsi="Courier New"/>
          <w:b/>
        </w:rPr>
        <w:t>.name</w:t>
      </w:r>
      <w:r>
        <w:t xml:space="preserve">, </w:t>
      </w:r>
      <w:del w:id="809" w:author="David Herman" w:date="2013-12-02T10:37:00Z">
        <w:r w:rsidDel="00F57D3F">
          <w:rPr>
            <w:rFonts w:ascii="Courier New" w:hAnsi="Courier New"/>
            <w:b/>
          </w:rPr>
          <w:delText>&lt;var&gt;</w:delText>
        </w:r>
      </w:del>
      <w:proofErr w:type="spellStart"/>
      <w:r>
        <w:rPr>
          <w:rFonts w:ascii="Courier New" w:hAnsi="Courier New"/>
          <w:b/>
        </w:rPr>
        <w:t>load</w:t>
      </w:r>
      <w:del w:id="810" w:author="David Herman" w:date="2013-12-02T10:38:00Z">
        <w:r w:rsidDel="00F57D3F">
          <w:rPr>
            <w:rFonts w:ascii="Courier New" w:hAnsi="Courier New"/>
            <w:b/>
          </w:rPr>
          <w:delText>&lt;/var&gt;</w:delText>
        </w:r>
      </w:del>
      <w:r>
        <w:rPr>
          <w:rFonts w:ascii="Courier New" w:hAnsi="Courier New"/>
          <w:b/>
        </w:rPr>
        <w:t>.metadata</w:t>
      </w:r>
      <w:proofErr w:type="spellEnd"/>
      <w:r>
        <w:t xml:space="preserve">, and </w:t>
      </w:r>
      <w:del w:id="811" w:author="David Herman" w:date="2013-12-02T10:37:00Z">
        <w:r w:rsidDel="00F57D3F">
          <w:rPr>
            <w:rFonts w:ascii="Courier New" w:hAnsi="Courier New"/>
            <w:b/>
          </w:rPr>
          <w:delText>&lt;var&gt;</w:delText>
        </w:r>
      </w:del>
      <w:proofErr w:type="spellStart"/>
      <w:r>
        <w:rPr>
          <w:rFonts w:ascii="Courier New" w:hAnsi="Courier New"/>
          <w:b/>
        </w:rPr>
        <w:t>load</w:t>
      </w:r>
      <w:del w:id="812" w:author="David Herman" w:date="2013-12-02T10:38:00Z">
        <w:r w:rsidDel="00F57D3F">
          <w:rPr>
            <w:rFonts w:ascii="Courier New" w:hAnsi="Courier New"/>
            <w:b/>
          </w:rPr>
          <w:delText>&lt;/var&gt;</w:delText>
        </w:r>
      </w:del>
      <w:r>
        <w:rPr>
          <w:rFonts w:ascii="Courier New" w:hAnsi="Courier New"/>
          <w:b/>
        </w:rPr>
        <w:t>.address</w:t>
      </w:r>
      <w:proofErr w:type="spellEnd"/>
      <w:r>
        <w:t xml:space="preserve"> are the same values passed to the </w:t>
      </w:r>
      <w:r>
        <w:rPr>
          <w:rFonts w:ascii="Courier New" w:hAnsi="Courier New"/>
          <w:b/>
        </w:rPr>
        <w:t>fetch</w:t>
      </w:r>
      <w:r>
        <w:t xml:space="preserve"> and </w:t>
      </w:r>
      <w:r>
        <w:rPr>
          <w:rFonts w:ascii="Courier New" w:hAnsi="Courier New"/>
          <w:b/>
        </w:rPr>
        <w:t>translate</w:t>
      </w:r>
      <w:r>
        <w:t xml:space="preserve"> hooks. </w:t>
      </w:r>
      <w:del w:id="813" w:author="David Herman" w:date="2013-12-02T10:37:00Z">
        <w:r w:rsidDel="00F57D3F">
          <w:rPr>
            <w:rFonts w:ascii="Courier New" w:hAnsi="Courier New"/>
            <w:b/>
          </w:rPr>
          <w:delText>&lt;var&gt;</w:delText>
        </w:r>
      </w:del>
      <w:proofErr w:type="spellStart"/>
      <w:proofErr w:type="gramStart"/>
      <w:r>
        <w:rPr>
          <w:rFonts w:ascii="Courier New" w:hAnsi="Courier New"/>
          <w:b/>
        </w:rPr>
        <w:t>load</w:t>
      </w:r>
      <w:proofErr w:type="gramEnd"/>
      <w:del w:id="814" w:author="David Herman" w:date="2013-12-02T10:38:00Z">
        <w:r w:rsidDel="00F57D3F">
          <w:rPr>
            <w:rFonts w:ascii="Courier New" w:hAnsi="Courier New"/>
            <w:b/>
          </w:rPr>
          <w:delText>&lt;/var&gt;</w:delText>
        </w:r>
      </w:del>
      <w:r>
        <w:rPr>
          <w:rFonts w:ascii="Courier New" w:hAnsi="Courier New"/>
          <w:b/>
        </w:rPr>
        <w:t>.source</w:t>
      </w:r>
      <w:proofErr w:type="spellEnd"/>
      <w:r>
        <w:t xml:space="preserve"> is the translated module source. (This is the value produced by the </w:t>
      </w:r>
      <w:r>
        <w:rPr>
          <w:rFonts w:ascii="Courier New" w:hAnsi="Courier New"/>
          <w:b/>
        </w:rPr>
        <w:t>translate</w:t>
      </w:r>
      <w:r>
        <w:t xml:space="preserve"> hook.)</w:t>
      </w:r>
    </w:p>
    <w:p w14:paraId="70C73F49" w14:textId="77777777" w:rsidR="00F6452B" w:rsidRDefault="00F26066">
      <w:r>
        <w:t xml:space="preserve">If the </w:t>
      </w:r>
      <w:r>
        <w:rPr>
          <w:rFonts w:ascii="Courier New" w:hAnsi="Courier New"/>
          <w:b/>
        </w:rPr>
        <w:t>instantiate</w:t>
      </w:r>
      <w:r>
        <w:t xml:space="preserve"> </w:t>
      </w:r>
      <w:proofErr w:type="gramStart"/>
      <w:r>
        <w:t>hook</w:t>
      </w:r>
      <w:proofErr w:type="gramEnd"/>
      <w:r>
        <w:t xml:space="preserve"> returns </w:t>
      </w:r>
      <w:r>
        <w:rPr>
          <w:b/>
        </w:rPr>
        <w:t>undefined</w:t>
      </w:r>
      <w:r>
        <w:t xml:space="preserve"> or a </w:t>
      </w:r>
      <w:proofErr w:type="spellStart"/>
      <w:r>
        <w:t>thenable</w:t>
      </w:r>
      <w:proofErr w:type="spellEnd"/>
      <w:r>
        <w:t xml:space="preserve"> for the value </w:t>
      </w:r>
      <w:r>
        <w:rPr>
          <w:b/>
        </w:rPr>
        <w:t>undefined</w:t>
      </w:r>
      <w:r>
        <w:t xml:space="preserve">, then the loader uses the default linking </w:t>
      </w:r>
      <w:proofErr w:type="spellStart"/>
      <w:r>
        <w:t>behavior</w:t>
      </w:r>
      <w:proofErr w:type="spellEnd"/>
      <w:r>
        <w:t xml:space="preserve">. It parses </w:t>
      </w:r>
      <w:proofErr w:type="spellStart"/>
      <w:r>
        <w:t>src</w:t>
      </w:r>
      <w:proofErr w:type="spellEnd"/>
      <w:r>
        <w:t xml:space="preserve"> as a Module, looks at its imports, loads its dependencies asynchronously, and finally links them together and adds them to the registry.</w:t>
      </w:r>
    </w:p>
    <w:p w14:paraId="26D3B860" w14:textId="77777777" w:rsidR="00F6452B" w:rsidRDefault="00F26066">
      <w:r>
        <w:t xml:space="preserve">Otherwise, the hook should return a factory object (or a </w:t>
      </w:r>
      <w:proofErr w:type="spellStart"/>
      <w:r>
        <w:t>thenable</w:t>
      </w:r>
      <w:proofErr w:type="spellEnd"/>
      <w:r>
        <w:t xml:space="preserve"> for a factory object</w:t>
      </w:r>
      <w:proofErr w:type="gramStart"/>
      <w:r>
        <w:t>) which</w:t>
      </w:r>
      <w:proofErr w:type="gramEnd"/>
      <w:r>
        <w:t xml:space="preserve"> the loader will use to create the module and link it with its clients and dependencies.</w:t>
      </w:r>
    </w:p>
    <w:p w14:paraId="2355013C" w14:textId="77777777" w:rsidR="00F6452B" w:rsidRDefault="00F26066">
      <w:r>
        <w:t>The form of a factory object is:</w:t>
      </w:r>
    </w:p>
    <w:p w14:paraId="0F1D23C8" w14:textId="77777777" w:rsidR="00F6452B" w:rsidRDefault="00F26066">
      <w:pPr>
        <w:pStyle w:val="CodeSample3"/>
      </w:pPr>
      <w:proofErr w:type="gramStart"/>
      <w:r>
        <w:t xml:space="preserve">{ </w:t>
      </w:r>
      <w:proofErr w:type="spellStart"/>
      <w:r>
        <w:t>deps</w:t>
      </w:r>
      <w:proofErr w:type="spellEnd"/>
      <w:proofErr w:type="gramEnd"/>
      <w:r>
        <w:t xml:space="preserve">: &lt;array of strings (module names)&gt;, execute: &lt;function (Module, Module, ...) -&gt; Module&gt; } </w:t>
      </w:r>
    </w:p>
    <w:p w14:paraId="6BF25FFC" w14:textId="77777777" w:rsidR="00F6452B" w:rsidRDefault="00F26066">
      <w:r>
        <w:t xml:space="preserve">The module is executed during the linking process. First all of its dependencies are executed and linked, and then passed to the </w:t>
      </w:r>
      <w:r>
        <w:rPr>
          <w:rFonts w:ascii="Courier New" w:hAnsi="Courier New"/>
          <w:b/>
        </w:rPr>
        <w:t>execute</w:t>
      </w:r>
      <w:r>
        <w:t xml:space="preserve"> function. Then the resulting module is linked with the downstream dependencies.</w:t>
      </w:r>
    </w:p>
    <w:p w14:paraId="4C592674" w14:textId="77777777" w:rsidR="00F6452B" w:rsidRDefault="00F26066">
      <w:pPr>
        <w:pStyle w:val="Note"/>
      </w:pPr>
      <w:r>
        <w:t>NOTE</w:t>
      </w:r>
      <w:r>
        <w:tab/>
        <w:t xml:space="preserve">This feature is provided in order to permit custom loaders to support using </w:t>
      </w:r>
      <w:proofErr w:type="gramStart"/>
      <w:r>
        <w:rPr>
          <w:rFonts w:ascii="Courier New" w:hAnsi="Courier New"/>
          <w:b/>
        </w:rPr>
        <w:t>import</w:t>
      </w:r>
      <w:r>
        <w:t xml:space="preserve"> to import</w:t>
      </w:r>
      <w:proofErr w:type="gramEnd"/>
      <w:r>
        <w:t xml:space="preserve"> pre-ES6 modules such as AMD modules. The design requires incremental linking when such modules are present, but it ensures that modules implemented with standard source-level module declarations can still be statically validated.</w:t>
      </w:r>
    </w:p>
    <w:p w14:paraId="13251D2A" w14:textId="77777777" w:rsidR="00F6452B" w:rsidRDefault="00F26066">
      <w:r>
        <w:rPr>
          <w:i/>
        </w:rPr>
        <w:t>When this hook is called:</w:t>
      </w:r>
      <w:r>
        <w:t xml:space="preserve"> For all modules, after the </w:t>
      </w:r>
      <w:r>
        <w:rPr>
          <w:rFonts w:ascii="Courier New" w:hAnsi="Courier New"/>
          <w:b/>
        </w:rPr>
        <w:t>translate</w:t>
      </w:r>
      <w:r>
        <w:t xml:space="preserve"> hook.</w:t>
      </w:r>
    </w:p>
    <w:p w14:paraId="11DC92C0" w14:textId="77777777" w:rsidR="00F6452B" w:rsidRDefault="00F26066">
      <w:r>
        <w:rPr>
          <w:i/>
        </w:rPr>
        <w:t xml:space="preserve">Default </w:t>
      </w:r>
      <w:proofErr w:type="spellStart"/>
      <w:r>
        <w:rPr>
          <w:i/>
        </w:rPr>
        <w:t>behavior</w:t>
      </w:r>
      <w:proofErr w:type="spellEnd"/>
      <w:r>
        <w:rPr>
          <w:i/>
        </w:rPr>
        <w:t>:</w:t>
      </w:r>
      <w:r>
        <w:t xml:space="preserve"> Return undefined.</w:t>
      </w:r>
    </w:p>
    <w:p w14:paraId="55F695F5" w14:textId="77777777" w:rsidR="00F6452B" w:rsidRDefault="00F26066">
      <w:r>
        <w:t>When the instantiate method is called, the following steps are taken:</w:t>
      </w:r>
    </w:p>
    <w:p w14:paraId="6FE3B968" w14:textId="77777777" w:rsidR="00F6452B" w:rsidRDefault="00F26066" w:rsidP="00A651E7">
      <w:pPr>
        <w:pStyle w:val="Alg4"/>
        <w:numPr>
          <w:ilvl w:val="0"/>
          <w:numId w:val="80"/>
        </w:numPr>
        <w:spacing w:after="240"/>
        <w:contextualSpacing/>
        <w:pPrChange w:id="815" w:author="David Herman" w:date="2013-12-02T10:26:00Z">
          <w:pPr>
            <w:pStyle w:val="Alg4"/>
            <w:numPr>
              <w:numId w:val="1585"/>
            </w:numPr>
            <w:tabs>
              <w:tab w:val="num" w:pos="360"/>
            </w:tabs>
            <w:spacing w:after="240"/>
            <w:contextualSpacing/>
          </w:pPr>
        </w:pPrChange>
      </w:pPr>
      <w:r>
        <w:t xml:space="preserve">Return </w:t>
      </w:r>
      <w:r>
        <w:rPr>
          <w:b/>
        </w:rPr>
        <w:t>undefined</w:t>
      </w:r>
      <w:r>
        <w:t>.</w:t>
      </w:r>
    </w:p>
    <w:p w14:paraId="0E4CD015" w14:textId="77777777" w:rsidR="00F6452B" w:rsidRDefault="00F26066">
      <w:pPr>
        <w:pStyle w:val="Heading4"/>
      </w:pPr>
      <w:proofErr w:type="spellStart"/>
      <w:proofErr w:type="gramStart"/>
      <w:r>
        <w:t>Loader.prototype</w:t>
      </w:r>
      <w:proofErr w:type="spellEnd"/>
      <w:r>
        <w:t>[</w:t>
      </w:r>
      <w:proofErr w:type="gramEnd"/>
      <w:r>
        <w:t>@@iterator] ( )</w:t>
      </w:r>
    </w:p>
    <w:p w14:paraId="33D76E80" w14:textId="77777777" w:rsidR="00F6452B" w:rsidRDefault="00F26066">
      <w:r>
        <w:t>The initial value of the @@iterator property is the same function object as the initial value of the entries property.</w:t>
      </w:r>
    </w:p>
    <w:p w14:paraId="6AB6F92B" w14:textId="77777777" w:rsidR="00F6452B" w:rsidRDefault="00F26066">
      <w:pPr>
        <w:pStyle w:val="Heading3"/>
      </w:pPr>
      <w:r>
        <w:lastRenderedPageBreak/>
        <w:t>Loader Iterator Objects</w:t>
      </w:r>
    </w:p>
    <w:p w14:paraId="0881CA34" w14:textId="77777777" w:rsidR="00F6452B" w:rsidRDefault="00F26066">
      <w:r>
        <w:t>A Loader Iterator object represents a specific iteration over the module registry of some specific Loader instance object.</w:t>
      </w:r>
    </w:p>
    <w:p w14:paraId="7636EFB9" w14:textId="77777777" w:rsidR="00F6452B" w:rsidRDefault="00F26066">
      <w:pPr>
        <w:rPr>
          <w:ins w:id="816" w:author="David Herman" w:date="2013-12-02T10:33:00Z"/>
        </w:rPr>
      </w:pPr>
      <w:r>
        <w:t>Loader Iterator objects are similar in structure to Map Iterator objects. They are created with three internal slots:</w:t>
      </w:r>
    </w:p>
    <w:tbl>
      <w:tblPr>
        <w:tblStyle w:val="TableGrid"/>
        <w:tblW w:w="0" w:type="auto"/>
        <w:tblLook w:val="04A0" w:firstRow="1" w:lastRow="0" w:firstColumn="1" w:lastColumn="0" w:noHBand="0" w:noVBand="1"/>
      </w:tblPr>
      <w:tblGrid>
        <w:gridCol w:w="4428"/>
        <w:gridCol w:w="4428"/>
      </w:tblGrid>
      <w:tr w:rsidR="0062678D" w14:paraId="219DF4A9" w14:textId="77777777" w:rsidTr="0062678D">
        <w:trPr>
          <w:ins w:id="817" w:author="David Herman" w:date="2013-12-02T10:34:00Z"/>
        </w:trPr>
        <w:tc>
          <w:tcPr>
            <w:tcW w:w="4428" w:type="dxa"/>
          </w:tcPr>
          <w:p w14:paraId="72D9BE5D" w14:textId="1C039D6C" w:rsidR="0062678D" w:rsidRDefault="0062678D">
            <w:pPr>
              <w:rPr>
                <w:ins w:id="818" w:author="David Herman" w:date="2013-12-02T10:34:00Z"/>
              </w:rPr>
            </w:pPr>
            <w:ins w:id="819" w:author="David Herman" w:date="2013-12-02T10:34:00Z">
              <w:r>
                <w:t>[[Loader]]</w:t>
              </w:r>
            </w:ins>
          </w:p>
        </w:tc>
        <w:tc>
          <w:tcPr>
            <w:tcW w:w="4428" w:type="dxa"/>
          </w:tcPr>
          <w:p w14:paraId="2668E821" w14:textId="48ABF872" w:rsidR="0062678D" w:rsidRDefault="0062678D">
            <w:pPr>
              <w:rPr>
                <w:ins w:id="820" w:author="David Herman" w:date="2013-12-02T10:34:00Z"/>
              </w:rPr>
            </w:pPr>
            <w:ins w:id="821" w:author="David Herman" w:date="2013-12-02T10:34:00Z">
              <w:r>
                <w:t>The Loader object whose module registry is being iterated.</w:t>
              </w:r>
            </w:ins>
          </w:p>
        </w:tc>
      </w:tr>
      <w:tr w:rsidR="0062678D" w14:paraId="697AEA63" w14:textId="77777777" w:rsidTr="0062678D">
        <w:trPr>
          <w:ins w:id="822" w:author="David Herman" w:date="2013-12-02T10:34:00Z"/>
        </w:trPr>
        <w:tc>
          <w:tcPr>
            <w:tcW w:w="4428" w:type="dxa"/>
          </w:tcPr>
          <w:p w14:paraId="43BFB37D" w14:textId="46523DD9" w:rsidR="0062678D" w:rsidRDefault="0062678D">
            <w:pPr>
              <w:rPr>
                <w:ins w:id="823" w:author="David Herman" w:date="2013-12-02T10:34:00Z"/>
              </w:rPr>
            </w:pPr>
            <w:ins w:id="824" w:author="David Herman" w:date="2013-12-02T10:34:00Z">
              <w:r>
                <w:t>[[</w:t>
              </w:r>
              <w:proofErr w:type="spellStart"/>
              <w:r>
                <w:t>ModuleMapNextIndex</w:t>
              </w:r>
              <w:proofErr w:type="spellEnd"/>
              <w:r>
                <w:t>]]</w:t>
              </w:r>
            </w:ins>
          </w:p>
        </w:tc>
        <w:tc>
          <w:tcPr>
            <w:tcW w:w="4428" w:type="dxa"/>
          </w:tcPr>
          <w:p w14:paraId="2C558FD0" w14:textId="0CEC1B9B" w:rsidR="0062678D" w:rsidRDefault="0062678D">
            <w:pPr>
              <w:rPr>
                <w:ins w:id="825" w:author="David Herman" w:date="2013-12-02T10:34:00Z"/>
              </w:rPr>
            </w:pPr>
            <w:ins w:id="826" w:author="David Herman" w:date="2013-12-02T10:34:00Z">
              <w:r>
                <w:t>The integer index of the next element of [[Loader]]</w:t>
              </w:r>
              <w:proofErr w:type="gramStart"/>
              <w:r>
                <w:t>.[</w:t>
              </w:r>
              <w:proofErr w:type="gramEnd"/>
              <w:r>
                <w:t>[Modules]] to be examined by this iteration.</w:t>
              </w:r>
            </w:ins>
          </w:p>
        </w:tc>
      </w:tr>
      <w:tr w:rsidR="0062678D" w14:paraId="1FCAF7B2" w14:textId="77777777" w:rsidTr="0062678D">
        <w:trPr>
          <w:ins w:id="827" w:author="David Herman" w:date="2013-12-02T10:34:00Z"/>
        </w:trPr>
        <w:tc>
          <w:tcPr>
            <w:tcW w:w="4428" w:type="dxa"/>
          </w:tcPr>
          <w:p w14:paraId="2B7ED146" w14:textId="666ADF30" w:rsidR="0062678D" w:rsidRDefault="0062678D">
            <w:pPr>
              <w:rPr>
                <w:ins w:id="828" w:author="David Herman" w:date="2013-12-02T10:34:00Z"/>
              </w:rPr>
            </w:pPr>
            <w:ins w:id="829" w:author="David Herman" w:date="2013-12-02T10:34:00Z">
              <w:r>
                <w:t>[[</w:t>
              </w:r>
              <w:proofErr w:type="spellStart"/>
              <w:r>
                <w:t>MapIterationKind</w:t>
              </w:r>
              <w:proofErr w:type="spellEnd"/>
              <w:r>
                <w:t>]]</w:t>
              </w:r>
            </w:ins>
          </w:p>
        </w:tc>
        <w:tc>
          <w:tcPr>
            <w:tcW w:w="4428" w:type="dxa"/>
          </w:tcPr>
          <w:p w14:paraId="3B2F4731" w14:textId="68F021E9" w:rsidR="0062678D" w:rsidRDefault="0062678D">
            <w:pPr>
              <w:rPr>
                <w:ins w:id="830" w:author="David Herman" w:date="2013-12-02T10:34:00Z"/>
              </w:rPr>
            </w:pPr>
            <w:ins w:id="831" w:author="David Herman" w:date="2013-12-02T10:34:00Z">
              <w:r>
                <w:t xml:space="preserve">A string value that identifies what is to be returned for each element of the iteration. The possible values are: </w:t>
              </w:r>
              <w:r>
                <w:rPr>
                  <w:rFonts w:ascii="Courier New" w:hAnsi="Courier New"/>
                  <w:b/>
                </w:rPr>
                <w:t>"key"</w:t>
              </w:r>
              <w:r>
                <w:t xml:space="preserve">, </w:t>
              </w:r>
              <w:r>
                <w:rPr>
                  <w:rFonts w:ascii="Courier New" w:hAnsi="Courier New"/>
                  <w:b/>
                </w:rPr>
                <w:t>"value"</w:t>
              </w:r>
              <w:r>
                <w:t xml:space="preserve">, </w:t>
              </w:r>
              <w:proofErr w:type="gramStart"/>
              <w:r>
                <w:rPr>
                  <w:rFonts w:ascii="Courier New" w:hAnsi="Courier New"/>
                  <w:b/>
                </w:rPr>
                <w:t>"</w:t>
              </w:r>
              <w:proofErr w:type="spellStart"/>
              <w:proofErr w:type="gramEnd"/>
              <w:r>
                <w:rPr>
                  <w:rFonts w:ascii="Courier New" w:hAnsi="Courier New"/>
                  <w:b/>
                </w:rPr>
                <w:t>key+value</w:t>
              </w:r>
              <w:proofErr w:type="spellEnd"/>
              <w:r>
                <w:rPr>
                  <w:rFonts w:ascii="Courier New" w:hAnsi="Courier New"/>
                  <w:b/>
                </w:rPr>
                <w:t>"</w:t>
              </w:r>
              <w:r>
                <w:t>.</w:t>
              </w:r>
            </w:ins>
          </w:p>
        </w:tc>
      </w:tr>
    </w:tbl>
    <w:p w14:paraId="6C43AB35" w14:textId="77777777" w:rsidR="0062678D" w:rsidRDefault="0062678D"/>
    <w:p w14:paraId="34978D4F" w14:textId="75F25EBC" w:rsidR="00F6452B" w:rsidDel="0062678D" w:rsidRDefault="00F26066" w:rsidP="00A651E7">
      <w:pPr>
        <w:pStyle w:val="BulletNotlast"/>
        <w:numPr>
          <w:ilvl w:val="0"/>
          <w:numId w:val="81"/>
        </w:numPr>
        <w:rPr>
          <w:del w:id="832" w:author="David Herman" w:date="2013-12-02T10:34:00Z"/>
        </w:rPr>
        <w:pPrChange w:id="833" w:author="David Herman" w:date="2013-12-02T10:26:00Z">
          <w:pPr>
            <w:pStyle w:val="BulletNotlast"/>
            <w:numPr>
              <w:numId w:val="1586"/>
            </w:numPr>
            <w:tabs>
              <w:tab w:val="num" w:pos="360"/>
            </w:tabs>
          </w:pPr>
        </w:pPrChange>
      </w:pPr>
      <w:del w:id="834" w:author="David Herman" w:date="2013-12-02T10:34:00Z">
        <w:r w:rsidDel="0062678D">
          <w:delText xml:space="preserve"> </w:delText>
        </w:r>
      </w:del>
    </w:p>
    <w:p w14:paraId="3514E857" w14:textId="42ECE335" w:rsidR="00F6452B" w:rsidDel="0062678D" w:rsidRDefault="00F26066">
      <w:pPr>
        <w:rPr>
          <w:del w:id="835" w:author="David Herman" w:date="2013-12-02T10:34:00Z"/>
        </w:rPr>
      </w:pPr>
      <w:del w:id="836" w:author="David Herman" w:date="2013-12-02T10:34:00Z">
        <w:r w:rsidDel="0062678D">
          <w:delText>[[Loader]] – The Loader object whose module registry is being iterated.</w:delText>
        </w:r>
      </w:del>
    </w:p>
    <w:p w14:paraId="7E2226DF" w14:textId="56E4C6E7" w:rsidR="00F6452B" w:rsidDel="0062678D" w:rsidRDefault="00F26066" w:rsidP="00A651E7">
      <w:pPr>
        <w:pStyle w:val="BulletNotlast"/>
        <w:numPr>
          <w:ilvl w:val="0"/>
          <w:numId w:val="81"/>
        </w:numPr>
        <w:rPr>
          <w:del w:id="837" w:author="David Herman" w:date="2013-12-02T10:34:00Z"/>
        </w:rPr>
        <w:pPrChange w:id="838" w:author="David Herman" w:date="2013-12-02T10:26:00Z">
          <w:pPr>
            <w:pStyle w:val="BulletNotlast"/>
            <w:numPr>
              <w:numId w:val="1586"/>
            </w:numPr>
            <w:tabs>
              <w:tab w:val="num" w:pos="360"/>
            </w:tabs>
          </w:pPr>
        </w:pPrChange>
      </w:pPr>
      <w:del w:id="839" w:author="David Herman" w:date="2013-12-02T10:34:00Z">
        <w:r w:rsidDel="0062678D">
          <w:delText xml:space="preserve"> </w:delText>
        </w:r>
      </w:del>
    </w:p>
    <w:p w14:paraId="7F3A2DF9" w14:textId="6646BC6C" w:rsidR="00F6452B" w:rsidDel="0062678D" w:rsidRDefault="00F26066">
      <w:pPr>
        <w:rPr>
          <w:del w:id="840" w:author="David Herman" w:date="2013-12-02T10:34:00Z"/>
        </w:rPr>
      </w:pPr>
      <w:del w:id="841" w:author="David Herman" w:date="2013-12-02T10:34:00Z">
        <w:r w:rsidDel="0062678D">
          <w:delText>[[ModuleMapNextIndex]] – The integer index of the next element of [[Loader]].[[Modules]] to be examined by this iteration.</w:delText>
        </w:r>
      </w:del>
    </w:p>
    <w:p w14:paraId="76029820" w14:textId="0F4D1FCF" w:rsidR="00F6452B" w:rsidDel="0062678D" w:rsidRDefault="00F26066" w:rsidP="00A651E7">
      <w:pPr>
        <w:pStyle w:val="BulletNotlast"/>
        <w:numPr>
          <w:ilvl w:val="0"/>
          <w:numId w:val="81"/>
        </w:numPr>
        <w:rPr>
          <w:del w:id="842" w:author="David Herman" w:date="2013-12-02T10:34:00Z"/>
        </w:rPr>
        <w:pPrChange w:id="843" w:author="David Herman" w:date="2013-12-02T10:26:00Z">
          <w:pPr>
            <w:pStyle w:val="BulletNotlast"/>
            <w:numPr>
              <w:numId w:val="1586"/>
            </w:numPr>
            <w:tabs>
              <w:tab w:val="num" w:pos="360"/>
            </w:tabs>
          </w:pPr>
        </w:pPrChange>
      </w:pPr>
      <w:del w:id="844" w:author="David Herman" w:date="2013-12-02T10:34:00Z">
        <w:r w:rsidDel="0062678D">
          <w:delText xml:space="preserve"> </w:delText>
        </w:r>
      </w:del>
    </w:p>
    <w:p w14:paraId="5C92E867" w14:textId="0C58D638" w:rsidR="00F6452B" w:rsidDel="0062678D" w:rsidRDefault="00F26066">
      <w:pPr>
        <w:rPr>
          <w:del w:id="845" w:author="David Herman" w:date="2013-12-02T10:34:00Z"/>
        </w:rPr>
      </w:pPr>
      <w:del w:id="846" w:author="David Herman" w:date="2013-12-02T10:34:00Z">
        <w:r w:rsidDel="0062678D">
          <w:delText xml:space="preserve">[[MapIterationKind]] – A string value that identifies what is to be returned for each element of the iteration. The possible values are: </w:delText>
        </w:r>
        <w:r w:rsidDel="0062678D">
          <w:rPr>
            <w:rFonts w:ascii="Courier New" w:hAnsi="Courier New"/>
            <w:b/>
          </w:rPr>
          <w:delText>"key"</w:delText>
        </w:r>
        <w:r w:rsidDel="0062678D">
          <w:delText xml:space="preserve">, </w:delText>
        </w:r>
        <w:r w:rsidDel="0062678D">
          <w:rPr>
            <w:rFonts w:ascii="Courier New" w:hAnsi="Courier New"/>
            <w:b/>
          </w:rPr>
          <w:delText>"value"</w:delText>
        </w:r>
        <w:r w:rsidDel="0062678D">
          <w:delText xml:space="preserve">, </w:delText>
        </w:r>
        <w:r w:rsidDel="0062678D">
          <w:rPr>
            <w:rFonts w:ascii="Courier New" w:hAnsi="Courier New"/>
            <w:b/>
          </w:rPr>
          <w:delText>"key+value"</w:delText>
        </w:r>
        <w:r w:rsidDel="0062678D">
          <w:delText>.</w:delText>
        </w:r>
      </w:del>
    </w:p>
    <w:p w14:paraId="0AEA9D19" w14:textId="77777777" w:rsidR="00F6452B" w:rsidRDefault="00F26066">
      <w:pPr>
        <w:pStyle w:val="Heading4"/>
      </w:pPr>
      <w:proofErr w:type="spellStart"/>
      <w:proofErr w:type="gramStart"/>
      <w:r>
        <w:t>CreateLoaderIterator</w:t>
      </w:r>
      <w:proofErr w:type="spellEnd"/>
      <w:r>
        <w:t>(</w:t>
      </w:r>
      <w:proofErr w:type="gramEnd"/>
      <w:r>
        <w:t>loader, kind) Abstract Operation</w:t>
      </w:r>
    </w:p>
    <w:p w14:paraId="65998E37" w14:textId="77777777" w:rsidR="00F6452B" w:rsidRDefault="00F26066">
      <w:r>
        <w:t xml:space="preserve">Several methods of Loader objects return Loader Iterator objects. The abstract iteration </w:t>
      </w:r>
      <w:proofErr w:type="spellStart"/>
      <w:r>
        <w:t>CreateLoaderIterator</w:t>
      </w:r>
      <w:proofErr w:type="spellEnd"/>
      <w:r>
        <w:t xml:space="preserve"> is used to create such </w:t>
      </w:r>
      <w:r>
        <w:rPr>
          <w:rFonts w:ascii="Times New Roman" w:hAnsi="Times New Roman"/>
          <w:i/>
        </w:rPr>
        <w:t>iterator</w:t>
      </w:r>
      <w:r>
        <w:t xml:space="preserve"> objects. It performs the following steps:</w:t>
      </w:r>
    </w:p>
    <w:p w14:paraId="4EF1AE6B" w14:textId="77777777" w:rsidR="00F6452B" w:rsidRDefault="00F26066" w:rsidP="00A651E7">
      <w:pPr>
        <w:pStyle w:val="Alg4"/>
        <w:numPr>
          <w:ilvl w:val="0"/>
          <w:numId w:val="82"/>
        </w:numPr>
        <w:pPrChange w:id="847" w:author="David Herman" w:date="2013-12-02T10:26:00Z">
          <w:pPr>
            <w:pStyle w:val="Alg4"/>
            <w:numPr>
              <w:numId w:val="1587"/>
            </w:numPr>
            <w:tabs>
              <w:tab w:val="num" w:pos="360"/>
            </w:tabs>
          </w:pPr>
        </w:pPrChange>
      </w:pPr>
      <w:r>
        <w:t xml:space="preserve">Assert: </w:t>
      </w:r>
      <w:proofErr w:type="gramStart"/>
      <w:r>
        <w:t>Type(</w:t>
      </w:r>
      <w:proofErr w:type="gramEnd"/>
      <w:r>
        <w:rPr>
          <w:i/>
        </w:rPr>
        <w:t>loader</w:t>
      </w:r>
      <w:r>
        <w:t>) is Object.</w:t>
      </w:r>
    </w:p>
    <w:p w14:paraId="28BD21EE" w14:textId="77777777" w:rsidR="00F6452B" w:rsidRDefault="00F26066" w:rsidP="00A651E7">
      <w:pPr>
        <w:pStyle w:val="Alg4"/>
        <w:numPr>
          <w:ilvl w:val="0"/>
          <w:numId w:val="82"/>
        </w:numPr>
        <w:pPrChange w:id="848" w:author="David Herman" w:date="2013-12-02T10:26:00Z">
          <w:pPr>
            <w:pStyle w:val="Alg4"/>
            <w:numPr>
              <w:numId w:val="1587"/>
            </w:numPr>
            <w:tabs>
              <w:tab w:val="num" w:pos="360"/>
            </w:tabs>
          </w:pPr>
        </w:pPrChange>
      </w:pPr>
      <w:r>
        <w:t xml:space="preserve">Assert: </w:t>
      </w:r>
      <w:r>
        <w:rPr>
          <w:i/>
        </w:rPr>
        <w:t>loader</w:t>
      </w:r>
      <w:r>
        <w:t xml:space="preserve"> has all the internal slots of a Loader object.</w:t>
      </w:r>
    </w:p>
    <w:p w14:paraId="7ACB5FE1" w14:textId="77777777" w:rsidR="00F6452B" w:rsidRDefault="00F26066" w:rsidP="00A651E7">
      <w:pPr>
        <w:pStyle w:val="Alg4"/>
        <w:numPr>
          <w:ilvl w:val="0"/>
          <w:numId w:val="82"/>
        </w:numPr>
        <w:pPrChange w:id="849" w:author="David Herman" w:date="2013-12-02T10:26:00Z">
          <w:pPr>
            <w:pStyle w:val="Alg4"/>
            <w:numPr>
              <w:numId w:val="1587"/>
            </w:numPr>
            <w:tabs>
              <w:tab w:val="num" w:pos="360"/>
            </w:tabs>
          </w:pPr>
        </w:pPrChange>
      </w:pPr>
      <w:r>
        <w:t xml:space="preserve">Let </w:t>
      </w:r>
      <w:r>
        <w:rPr>
          <w:i/>
        </w:rPr>
        <w:t>iterator</w:t>
      </w:r>
      <w:r>
        <w:t xml:space="preserve"> be the result of </w:t>
      </w:r>
      <w:proofErr w:type="spellStart"/>
      <w:proofErr w:type="gramStart"/>
      <w:r>
        <w:t>ObjectCreate</w:t>
      </w:r>
      <w:proofErr w:type="spellEnd"/>
      <w:r>
        <w:t>(</w:t>
      </w:r>
      <w:proofErr w:type="gramEnd"/>
      <w:r>
        <w:t>%</w:t>
      </w:r>
      <w:proofErr w:type="spellStart"/>
      <w:r>
        <w:t>LoaderIteratorPrototype</w:t>
      </w:r>
      <w:proofErr w:type="spellEnd"/>
      <w:r>
        <w:t>%, ([[Loader]], [[</w:t>
      </w:r>
      <w:proofErr w:type="spellStart"/>
      <w:r>
        <w:t>ModuleMapNextIndex</w:t>
      </w:r>
      <w:proofErr w:type="spellEnd"/>
      <w:r>
        <w:t>]], [[</w:t>
      </w:r>
      <w:proofErr w:type="spellStart"/>
      <w:r>
        <w:t>MapIterationKind</w:t>
      </w:r>
      <w:proofErr w:type="spellEnd"/>
      <w:r>
        <w:t>]])).</w:t>
      </w:r>
    </w:p>
    <w:p w14:paraId="672A3252" w14:textId="77777777" w:rsidR="00F6452B" w:rsidRDefault="00F26066" w:rsidP="00A651E7">
      <w:pPr>
        <w:pStyle w:val="Alg4"/>
        <w:numPr>
          <w:ilvl w:val="0"/>
          <w:numId w:val="82"/>
        </w:numPr>
        <w:pPrChange w:id="850" w:author="David Herman" w:date="2013-12-02T10:26:00Z">
          <w:pPr>
            <w:pStyle w:val="Alg4"/>
            <w:numPr>
              <w:numId w:val="1587"/>
            </w:numPr>
            <w:tabs>
              <w:tab w:val="num" w:pos="360"/>
            </w:tabs>
          </w:pPr>
        </w:pPrChange>
      </w:pPr>
      <w:r>
        <w:t xml:space="preserve">Set </w:t>
      </w:r>
      <w:r>
        <w:rPr>
          <w:i/>
        </w:rPr>
        <w:t>iterator</w:t>
      </w:r>
      <w:proofErr w:type="gramStart"/>
      <w:r>
        <w:t>.[</w:t>
      </w:r>
      <w:proofErr w:type="gramEnd"/>
      <w:r>
        <w:t xml:space="preserve">[Loader]] to </w:t>
      </w:r>
      <w:r>
        <w:rPr>
          <w:i/>
        </w:rPr>
        <w:t>loader</w:t>
      </w:r>
      <w:r>
        <w:t>.</w:t>
      </w:r>
    </w:p>
    <w:p w14:paraId="58D97018" w14:textId="77777777" w:rsidR="00F6452B" w:rsidRDefault="00F26066" w:rsidP="00A651E7">
      <w:pPr>
        <w:pStyle w:val="Alg4"/>
        <w:numPr>
          <w:ilvl w:val="0"/>
          <w:numId w:val="82"/>
        </w:numPr>
        <w:pPrChange w:id="851" w:author="David Herman" w:date="2013-12-02T10:26:00Z">
          <w:pPr>
            <w:pStyle w:val="Alg4"/>
            <w:numPr>
              <w:numId w:val="1587"/>
            </w:numPr>
            <w:tabs>
              <w:tab w:val="num" w:pos="360"/>
            </w:tabs>
          </w:pPr>
        </w:pPrChange>
      </w:pPr>
      <w:r>
        <w:t xml:space="preserve">Set </w:t>
      </w:r>
      <w:r>
        <w:rPr>
          <w:i/>
        </w:rPr>
        <w:t>iterator</w:t>
      </w:r>
      <w:proofErr w:type="gramStart"/>
      <w:r>
        <w:t>.[</w:t>
      </w:r>
      <w:proofErr w:type="gramEnd"/>
      <w:r>
        <w:t>[</w:t>
      </w:r>
      <w:proofErr w:type="spellStart"/>
      <w:r>
        <w:t>ModuleMapNextIndex</w:t>
      </w:r>
      <w:proofErr w:type="spellEnd"/>
      <w:r>
        <w:t>]] to 0.</w:t>
      </w:r>
    </w:p>
    <w:p w14:paraId="28AE2FAC" w14:textId="77777777" w:rsidR="00F6452B" w:rsidRDefault="00F26066" w:rsidP="00A651E7">
      <w:pPr>
        <w:pStyle w:val="Alg4"/>
        <w:numPr>
          <w:ilvl w:val="0"/>
          <w:numId w:val="82"/>
        </w:numPr>
        <w:pPrChange w:id="852" w:author="David Herman" w:date="2013-12-02T10:26:00Z">
          <w:pPr>
            <w:pStyle w:val="Alg4"/>
            <w:numPr>
              <w:numId w:val="1587"/>
            </w:numPr>
            <w:tabs>
              <w:tab w:val="num" w:pos="360"/>
            </w:tabs>
          </w:pPr>
        </w:pPrChange>
      </w:pPr>
      <w:r>
        <w:t xml:space="preserve">Set </w:t>
      </w:r>
      <w:r>
        <w:rPr>
          <w:i/>
        </w:rPr>
        <w:t>iterator</w:t>
      </w:r>
      <w:proofErr w:type="gramStart"/>
      <w:r>
        <w:t>.[</w:t>
      </w:r>
      <w:proofErr w:type="gramEnd"/>
      <w:r>
        <w:t>[</w:t>
      </w:r>
      <w:proofErr w:type="spellStart"/>
      <w:r>
        <w:t>MapIterationKind</w:t>
      </w:r>
      <w:proofErr w:type="spellEnd"/>
      <w:r>
        <w:t xml:space="preserve">]] to </w:t>
      </w:r>
      <w:r>
        <w:rPr>
          <w:i/>
        </w:rPr>
        <w:t>kind</w:t>
      </w:r>
      <w:r>
        <w:t>.</w:t>
      </w:r>
    </w:p>
    <w:p w14:paraId="3D67A2FD" w14:textId="77777777" w:rsidR="00F6452B" w:rsidRDefault="00F26066" w:rsidP="00A651E7">
      <w:pPr>
        <w:pStyle w:val="Alg4"/>
        <w:numPr>
          <w:ilvl w:val="0"/>
          <w:numId w:val="82"/>
        </w:numPr>
        <w:spacing w:after="240"/>
        <w:contextualSpacing/>
        <w:pPrChange w:id="853" w:author="David Herman" w:date="2013-12-02T10:26:00Z">
          <w:pPr>
            <w:pStyle w:val="Alg4"/>
            <w:numPr>
              <w:numId w:val="1587"/>
            </w:numPr>
            <w:tabs>
              <w:tab w:val="num" w:pos="360"/>
            </w:tabs>
            <w:spacing w:after="240"/>
            <w:contextualSpacing/>
          </w:pPr>
        </w:pPrChange>
      </w:pPr>
      <w:r>
        <w:t xml:space="preserve">Return </w:t>
      </w:r>
      <w:r>
        <w:rPr>
          <w:i/>
        </w:rPr>
        <w:t>iterator</w:t>
      </w:r>
      <w:r>
        <w:t>.</w:t>
      </w:r>
    </w:p>
    <w:p w14:paraId="4BE4A504" w14:textId="77777777" w:rsidR="00F6452B" w:rsidRDefault="00F26066">
      <w:pPr>
        <w:pStyle w:val="Heading4"/>
      </w:pPr>
      <w:r>
        <w:t>The %</w:t>
      </w:r>
      <w:proofErr w:type="spellStart"/>
      <w:r>
        <w:t>LoaderIteratorPrototype</w:t>
      </w:r>
      <w:proofErr w:type="spellEnd"/>
      <w:r>
        <w:t>% Object</w:t>
      </w:r>
    </w:p>
    <w:p w14:paraId="1D9B73E1" w14:textId="77777777" w:rsidR="00F6452B" w:rsidRDefault="00F26066">
      <w:r>
        <w:t>All Loader Iterator Objects inherit properties from the %</w:t>
      </w:r>
      <w:proofErr w:type="spellStart"/>
      <w:r>
        <w:t>LoaderIteratorPrototype</w:t>
      </w:r>
      <w:proofErr w:type="spellEnd"/>
      <w:r>
        <w:t>% intrinsic object. The %</w:t>
      </w:r>
      <w:proofErr w:type="spellStart"/>
      <w:r>
        <w:t>LoaderIteratorPrototype</w:t>
      </w:r>
      <w:proofErr w:type="spellEnd"/>
      <w:r>
        <w:t>% intrinsic object is an ordinary object and its [[Prototype]] internal slot is the %</w:t>
      </w:r>
      <w:proofErr w:type="spellStart"/>
      <w:r>
        <w:t>ObjectPrototype</w:t>
      </w:r>
      <w:proofErr w:type="spellEnd"/>
      <w:r>
        <w:t>% intrinsic object. In addition, %</w:t>
      </w:r>
      <w:proofErr w:type="spellStart"/>
      <w:r>
        <w:t>LoaderIteratorPrototype</w:t>
      </w:r>
      <w:proofErr w:type="spellEnd"/>
      <w:r>
        <w:t>% has the following properties:</w:t>
      </w:r>
    </w:p>
    <w:p w14:paraId="6FB94804" w14:textId="77777777" w:rsidR="00F6452B" w:rsidRDefault="00F26066">
      <w:pPr>
        <w:pStyle w:val="Heading5"/>
      </w:pPr>
      <w:r>
        <w:t>%</w:t>
      </w:r>
      <w:proofErr w:type="spellStart"/>
      <w:r>
        <w:t>LoaderIteratorPrototype</w:t>
      </w:r>
      <w:proofErr w:type="spellEnd"/>
      <w:r>
        <w:t>%</w:t>
      </w:r>
      <w:proofErr w:type="gramStart"/>
      <w:r>
        <w:t>.next</w:t>
      </w:r>
      <w:proofErr w:type="gramEnd"/>
      <w:r>
        <w:t xml:space="preserve"> ( )</w:t>
      </w:r>
    </w:p>
    <w:p w14:paraId="320CB405" w14:textId="77777777" w:rsidR="00F6452B" w:rsidRDefault="00F26066" w:rsidP="00A651E7">
      <w:pPr>
        <w:pStyle w:val="Alg4"/>
        <w:numPr>
          <w:ilvl w:val="0"/>
          <w:numId w:val="83"/>
        </w:numPr>
        <w:pPrChange w:id="854" w:author="David Herman" w:date="2013-12-02T10:26:00Z">
          <w:pPr>
            <w:pStyle w:val="Alg4"/>
            <w:numPr>
              <w:numId w:val="1588"/>
            </w:numPr>
            <w:tabs>
              <w:tab w:val="num" w:pos="360"/>
            </w:tabs>
          </w:pPr>
        </w:pPrChange>
      </w:pPr>
      <w:r>
        <w:t xml:space="preserve">Let </w:t>
      </w:r>
      <w:r>
        <w:rPr>
          <w:i/>
        </w:rPr>
        <w:t>O</w:t>
      </w:r>
      <w:r>
        <w:t xml:space="preserve"> be </w:t>
      </w:r>
      <w:proofErr w:type="gramStart"/>
      <w:r>
        <w:t xml:space="preserve">the </w:t>
      </w:r>
      <w:r>
        <w:rPr>
          <w:b/>
        </w:rPr>
        <w:t>this</w:t>
      </w:r>
      <w:proofErr w:type="gramEnd"/>
      <w:r>
        <w:t xml:space="preserve"> value.</w:t>
      </w:r>
    </w:p>
    <w:p w14:paraId="2C62F351" w14:textId="77777777" w:rsidR="00F6452B" w:rsidRDefault="00F26066" w:rsidP="00A651E7">
      <w:pPr>
        <w:pStyle w:val="Alg4"/>
        <w:numPr>
          <w:ilvl w:val="0"/>
          <w:numId w:val="83"/>
        </w:numPr>
        <w:pPrChange w:id="855" w:author="David Herman" w:date="2013-12-02T10:26:00Z">
          <w:pPr>
            <w:pStyle w:val="Alg4"/>
            <w:numPr>
              <w:numId w:val="1588"/>
            </w:numPr>
            <w:tabs>
              <w:tab w:val="num" w:pos="360"/>
            </w:tabs>
          </w:pPr>
        </w:pPrChange>
      </w:pPr>
      <w:r>
        <w:t xml:space="preserve">If </w:t>
      </w:r>
      <w:proofErr w:type="gramStart"/>
      <w:r>
        <w:t>Type(</w:t>
      </w:r>
      <w:proofErr w:type="gramEnd"/>
      <w:r>
        <w:rPr>
          <w:i/>
        </w:rPr>
        <w:t>O</w:t>
      </w:r>
      <w:r>
        <w:t xml:space="preserve">) is not Object, throw a </w:t>
      </w:r>
      <w:proofErr w:type="spellStart"/>
      <w:r>
        <w:t>TypeError</w:t>
      </w:r>
      <w:proofErr w:type="spellEnd"/>
      <w:r>
        <w:t xml:space="preserve"> exception.</w:t>
      </w:r>
    </w:p>
    <w:p w14:paraId="6B1D398C" w14:textId="77777777" w:rsidR="00F6452B" w:rsidRDefault="00F26066" w:rsidP="00A651E7">
      <w:pPr>
        <w:pStyle w:val="Alg4"/>
        <w:numPr>
          <w:ilvl w:val="0"/>
          <w:numId w:val="83"/>
        </w:numPr>
        <w:pPrChange w:id="856" w:author="David Herman" w:date="2013-12-02T10:26:00Z">
          <w:pPr>
            <w:pStyle w:val="Alg4"/>
            <w:numPr>
              <w:numId w:val="1588"/>
            </w:numPr>
            <w:tabs>
              <w:tab w:val="num" w:pos="360"/>
            </w:tabs>
          </w:pPr>
        </w:pPrChange>
      </w:pPr>
      <w:r>
        <w:t xml:space="preserve">If </w:t>
      </w:r>
      <w:r>
        <w:rPr>
          <w:i/>
        </w:rPr>
        <w:t>O</w:t>
      </w:r>
      <w:r>
        <w:t xml:space="preserve"> does not have all of the internal properties of a Loader Iterator Instance, throw a </w:t>
      </w:r>
      <w:proofErr w:type="spellStart"/>
      <w:r>
        <w:t>TypeError</w:t>
      </w:r>
      <w:proofErr w:type="spellEnd"/>
      <w:r>
        <w:t xml:space="preserve"> exception.</w:t>
      </w:r>
    </w:p>
    <w:p w14:paraId="5B35A8DE" w14:textId="77777777" w:rsidR="00F6452B" w:rsidRDefault="00F26066" w:rsidP="00A651E7">
      <w:pPr>
        <w:pStyle w:val="Alg4"/>
        <w:numPr>
          <w:ilvl w:val="0"/>
          <w:numId w:val="83"/>
        </w:numPr>
        <w:pPrChange w:id="857" w:author="David Herman" w:date="2013-12-02T10:26:00Z">
          <w:pPr>
            <w:pStyle w:val="Alg4"/>
            <w:numPr>
              <w:numId w:val="1588"/>
            </w:numPr>
            <w:tabs>
              <w:tab w:val="num" w:pos="360"/>
            </w:tabs>
          </w:pPr>
        </w:pPrChange>
      </w:pPr>
      <w:r>
        <w:t xml:space="preserve">Let </w:t>
      </w:r>
      <w:r>
        <w:rPr>
          <w:i/>
        </w:rPr>
        <w:t>loader</w:t>
      </w:r>
      <w:r>
        <w:t xml:space="preserve"> be the value of the [[Loader]] internal slot of </w:t>
      </w:r>
      <w:r>
        <w:rPr>
          <w:i/>
        </w:rPr>
        <w:t>O</w:t>
      </w:r>
      <w:r>
        <w:t>.</w:t>
      </w:r>
    </w:p>
    <w:p w14:paraId="349C33FA" w14:textId="77777777" w:rsidR="00F6452B" w:rsidRDefault="00F26066" w:rsidP="00A651E7">
      <w:pPr>
        <w:pStyle w:val="Alg4"/>
        <w:numPr>
          <w:ilvl w:val="0"/>
          <w:numId w:val="83"/>
        </w:numPr>
        <w:pPrChange w:id="858" w:author="David Herman" w:date="2013-12-02T10:26:00Z">
          <w:pPr>
            <w:pStyle w:val="Alg4"/>
            <w:numPr>
              <w:numId w:val="1588"/>
            </w:numPr>
            <w:tabs>
              <w:tab w:val="num" w:pos="360"/>
            </w:tabs>
          </w:pPr>
        </w:pPrChange>
      </w:pPr>
      <w:r>
        <w:t xml:space="preserve">Let </w:t>
      </w:r>
      <w:r>
        <w:rPr>
          <w:i/>
        </w:rPr>
        <w:t>index</w:t>
      </w:r>
      <w:r>
        <w:t xml:space="preserve"> be the value of the [[</w:t>
      </w:r>
      <w:proofErr w:type="spellStart"/>
      <w:r>
        <w:t>ModuleMapNextIndex</w:t>
      </w:r>
      <w:proofErr w:type="spellEnd"/>
      <w:r>
        <w:t xml:space="preserve">]] internal slot of </w:t>
      </w:r>
      <w:r>
        <w:rPr>
          <w:i/>
        </w:rPr>
        <w:t>O</w:t>
      </w:r>
      <w:r>
        <w:t>.</w:t>
      </w:r>
    </w:p>
    <w:p w14:paraId="6782C3CD" w14:textId="77777777" w:rsidR="00F6452B" w:rsidRDefault="00F26066" w:rsidP="00A651E7">
      <w:pPr>
        <w:pStyle w:val="Alg4"/>
        <w:numPr>
          <w:ilvl w:val="0"/>
          <w:numId w:val="83"/>
        </w:numPr>
        <w:pPrChange w:id="859" w:author="David Herman" w:date="2013-12-02T10:26:00Z">
          <w:pPr>
            <w:pStyle w:val="Alg4"/>
            <w:numPr>
              <w:numId w:val="1588"/>
            </w:numPr>
            <w:tabs>
              <w:tab w:val="num" w:pos="360"/>
            </w:tabs>
          </w:pPr>
        </w:pPrChange>
      </w:pPr>
      <w:r>
        <w:t xml:space="preserve">Let </w:t>
      </w:r>
      <w:proofErr w:type="spellStart"/>
      <w:r>
        <w:rPr>
          <w:i/>
        </w:rPr>
        <w:t>itemKind</w:t>
      </w:r>
      <w:proofErr w:type="spellEnd"/>
      <w:r>
        <w:t xml:space="preserve"> be the value of the [[</w:t>
      </w:r>
      <w:proofErr w:type="spellStart"/>
      <w:r>
        <w:t>MapIterationKind</w:t>
      </w:r>
      <w:proofErr w:type="spellEnd"/>
      <w:r>
        <w:t xml:space="preserve">]] internal slot of </w:t>
      </w:r>
      <w:r>
        <w:rPr>
          <w:i/>
        </w:rPr>
        <w:t>O</w:t>
      </w:r>
      <w:r>
        <w:t>.</w:t>
      </w:r>
    </w:p>
    <w:p w14:paraId="1E9E8257" w14:textId="77777777" w:rsidR="00F6452B" w:rsidRDefault="00F26066" w:rsidP="00A651E7">
      <w:pPr>
        <w:pStyle w:val="Alg4"/>
        <w:numPr>
          <w:ilvl w:val="0"/>
          <w:numId w:val="83"/>
        </w:numPr>
        <w:pPrChange w:id="860" w:author="David Herman" w:date="2013-12-02T10:26:00Z">
          <w:pPr>
            <w:pStyle w:val="Alg4"/>
            <w:numPr>
              <w:numId w:val="1588"/>
            </w:numPr>
            <w:tabs>
              <w:tab w:val="num" w:pos="360"/>
            </w:tabs>
          </w:pPr>
        </w:pPrChange>
      </w:pPr>
      <w:r>
        <w:t xml:space="preserve">Assert: </w:t>
      </w:r>
      <w:r>
        <w:rPr>
          <w:i/>
        </w:rPr>
        <w:t>loader</w:t>
      </w:r>
      <w:r>
        <w:t xml:space="preserve"> has a [[Modules]] internal slot and </w:t>
      </w:r>
      <w:r>
        <w:rPr>
          <w:i/>
        </w:rPr>
        <w:t>loader</w:t>
      </w:r>
      <w:r>
        <w:t xml:space="preserve"> has been initialised so the value of </w:t>
      </w:r>
      <w:r>
        <w:rPr>
          <w:i/>
        </w:rPr>
        <w:t>loader</w:t>
      </w:r>
      <w:proofErr w:type="gramStart"/>
      <w:r>
        <w:t>.[</w:t>
      </w:r>
      <w:proofErr w:type="gramEnd"/>
      <w:r>
        <w:t>[Modules]] is not undefined.</w:t>
      </w:r>
    </w:p>
    <w:p w14:paraId="41FB088A" w14:textId="77777777" w:rsidR="00F6452B" w:rsidRDefault="00F26066" w:rsidP="00A651E7">
      <w:pPr>
        <w:pStyle w:val="Alg4"/>
        <w:numPr>
          <w:ilvl w:val="0"/>
          <w:numId w:val="83"/>
        </w:numPr>
        <w:pPrChange w:id="861" w:author="David Herman" w:date="2013-12-02T10:26:00Z">
          <w:pPr>
            <w:pStyle w:val="Alg4"/>
            <w:numPr>
              <w:numId w:val="1588"/>
            </w:numPr>
            <w:tabs>
              <w:tab w:val="num" w:pos="360"/>
            </w:tabs>
          </w:pPr>
        </w:pPrChange>
      </w:pPr>
      <w:r>
        <w:t xml:space="preserve">Repeat while </w:t>
      </w:r>
      <w:r>
        <w:rPr>
          <w:i/>
        </w:rPr>
        <w:t>index</w:t>
      </w:r>
      <w:r>
        <w:t xml:space="preserve"> is less than the total number of elements of </w:t>
      </w:r>
      <w:r>
        <w:rPr>
          <w:i/>
        </w:rPr>
        <w:t>loader</w:t>
      </w:r>
      <w:proofErr w:type="gramStart"/>
      <w:r>
        <w:t>.[</w:t>
      </w:r>
      <w:proofErr w:type="gramEnd"/>
      <w:r>
        <w:t>[Modules]],</w:t>
      </w:r>
    </w:p>
    <w:p w14:paraId="5683742B" w14:textId="77777777" w:rsidR="00F6452B" w:rsidRDefault="00F26066" w:rsidP="00A651E7">
      <w:pPr>
        <w:pStyle w:val="Alg4"/>
        <w:numPr>
          <w:ilvl w:val="1"/>
          <w:numId w:val="83"/>
        </w:numPr>
        <w:pPrChange w:id="862" w:author="David Herman" w:date="2013-12-02T10:26:00Z">
          <w:pPr>
            <w:pStyle w:val="Alg4"/>
            <w:numPr>
              <w:ilvl w:val="1"/>
              <w:numId w:val="1588"/>
            </w:numPr>
            <w:tabs>
              <w:tab w:val="num" w:pos="360"/>
            </w:tabs>
          </w:pPr>
        </w:pPrChange>
      </w:pPr>
      <w:r>
        <w:lastRenderedPageBreak/>
        <w:t xml:space="preserve">Let </w:t>
      </w:r>
      <w:r>
        <w:rPr>
          <w:i/>
        </w:rPr>
        <w:t>e</w:t>
      </w:r>
      <w:r>
        <w:t xml:space="preserve"> be the Record {[[key]], [[value]]} at 0-origined insertion position </w:t>
      </w:r>
      <w:r>
        <w:rPr>
          <w:i/>
        </w:rPr>
        <w:t>index</w:t>
      </w:r>
      <w:r>
        <w:t xml:space="preserve"> of </w:t>
      </w:r>
      <w:r>
        <w:rPr>
          <w:i/>
        </w:rPr>
        <w:t>loader</w:t>
      </w:r>
      <w:proofErr w:type="gramStart"/>
      <w:r>
        <w:t>.[</w:t>
      </w:r>
      <w:proofErr w:type="gramEnd"/>
      <w:r>
        <w:t>[Modules]].</w:t>
      </w:r>
    </w:p>
    <w:p w14:paraId="0C0C6DE4" w14:textId="77777777" w:rsidR="00F6452B" w:rsidRDefault="00F26066" w:rsidP="00A651E7">
      <w:pPr>
        <w:pStyle w:val="Alg4"/>
        <w:numPr>
          <w:ilvl w:val="1"/>
          <w:numId w:val="83"/>
        </w:numPr>
        <w:pPrChange w:id="863" w:author="David Herman" w:date="2013-12-02T10:26:00Z">
          <w:pPr>
            <w:pStyle w:val="Alg4"/>
            <w:numPr>
              <w:ilvl w:val="1"/>
              <w:numId w:val="1588"/>
            </w:numPr>
            <w:tabs>
              <w:tab w:val="num" w:pos="360"/>
            </w:tabs>
          </w:pPr>
        </w:pPrChange>
      </w:pPr>
      <w:r>
        <w:t xml:space="preserve">Set </w:t>
      </w:r>
      <w:r>
        <w:rPr>
          <w:i/>
        </w:rPr>
        <w:t>index</w:t>
      </w:r>
      <w:r>
        <w:t xml:space="preserve"> to </w:t>
      </w:r>
      <w:r>
        <w:rPr>
          <w:i/>
        </w:rPr>
        <w:t>index</w:t>
      </w:r>
      <w:r>
        <w:t xml:space="preserve"> + 1.</w:t>
      </w:r>
    </w:p>
    <w:p w14:paraId="53E07641" w14:textId="77777777" w:rsidR="00F6452B" w:rsidRDefault="00F26066" w:rsidP="00A651E7">
      <w:pPr>
        <w:pStyle w:val="Alg4"/>
        <w:numPr>
          <w:ilvl w:val="1"/>
          <w:numId w:val="83"/>
        </w:numPr>
        <w:pPrChange w:id="864" w:author="David Herman" w:date="2013-12-02T10:26:00Z">
          <w:pPr>
            <w:pStyle w:val="Alg4"/>
            <w:numPr>
              <w:ilvl w:val="1"/>
              <w:numId w:val="1588"/>
            </w:numPr>
            <w:tabs>
              <w:tab w:val="num" w:pos="360"/>
            </w:tabs>
          </w:pPr>
        </w:pPrChange>
      </w:pPr>
      <w:r>
        <w:t>Set the [[</w:t>
      </w:r>
      <w:proofErr w:type="spellStart"/>
      <w:r>
        <w:t>ModuleMapNextIndex</w:t>
      </w:r>
      <w:proofErr w:type="spellEnd"/>
      <w:r>
        <w:t xml:space="preserve">]] internal slot of </w:t>
      </w:r>
      <w:r>
        <w:rPr>
          <w:i/>
        </w:rPr>
        <w:t>O</w:t>
      </w:r>
      <w:r>
        <w:t xml:space="preserve"> to </w:t>
      </w:r>
      <w:r>
        <w:rPr>
          <w:i/>
        </w:rPr>
        <w:t>index</w:t>
      </w:r>
      <w:r>
        <w:t>.</w:t>
      </w:r>
    </w:p>
    <w:p w14:paraId="65257ED1" w14:textId="77777777" w:rsidR="00F6452B" w:rsidRDefault="00F26066" w:rsidP="00A651E7">
      <w:pPr>
        <w:pStyle w:val="Alg4"/>
        <w:numPr>
          <w:ilvl w:val="1"/>
          <w:numId w:val="83"/>
        </w:numPr>
        <w:pPrChange w:id="865" w:author="David Herman" w:date="2013-12-02T10:26:00Z">
          <w:pPr>
            <w:pStyle w:val="Alg4"/>
            <w:numPr>
              <w:ilvl w:val="1"/>
              <w:numId w:val="1588"/>
            </w:numPr>
            <w:tabs>
              <w:tab w:val="num" w:pos="360"/>
            </w:tabs>
          </w:pPr>
        </w:pPrChange>
      </w:pPr>
      <w:r>
        <w:t xml:space="preserve">If </w:t>
      </w:r>
      <w:r>
        <w:rPr>
          <w:i/>
        </w:rPr>
        <w:t>e</w:t>
      </w:r>
      <w:proofErr w:type="gramStart"/>
      <w:r>
        <w:t>.[</w:t>
      </w:r>
      <w:proofErr w:type="gramEnd"/>
      <w:r>
        <w:t>[key]] is not empty, then</w:t>
      </w:r>
    </w:p>
    <w:p w14:paraId="6A7F04A5" w14:textId="77777777" w:rsidR="00F6452B" w:rsidRDefault="00F26066" w:rsidP="00A651E7">
      <w:pPr>
        <w:pStyle w:val="Alg4"/>
        <w:numPr>
          <w:ilvl w:val="2"/>
          <w:numId w:val="83"/>
        </w:numPr>
        <w:pPrChange w:id="866" w:author="David Herman" w:date="2013-12-02T10:26:00Z">
          <w:pPr>
            <w:pStyle w:val="Alg4"/>
            <w:numPr>
              <w:ilvl w:val="2"/>
              <w:numId w:val="1588"/>
            </w:numPr>
            <w:tabs>
              <w:tab w:val="num" w:pos="360"/>
            </w:tabs>
          </w:pPr>
        </w:pPrChange>
      </w:pPr>
      <w:r>
        <w:t xml:space="preserve">If </w:t>
      </w:r>
      <w:proofErr w:type="spellStart"/>
      <w:r>
        <w:rPr>
          <w:i/>
        </w:rPr>
        <w:t>itemKind</w:t>
      </w:r>
      <w:proofErr w:type="spellEnd"/>
      <w:r>
        <w:t xml:space="preserve"> is </w:t>
      </w:r>
      <w:r>
        <w:rPr>
          <w:rFonts w:ascii="Courier New" w:hAnsi="Courier New"/>
          <w:b/>
        </w:rPr>
        <w:t>"key"</w:t>
      </w:r>
      <w:r>
        <w:t xml:space="preserve">, then let </w:t>
      </w:r>
      <w:r>
        <w:rPr>
          <w:i/>
        </w:rPr>
        <w:t>result</w:t>
      </w:r>
      <w:r>
        <w:t xml:space="preserve"> be </w:t>
      </w:r>
      <w:r>
        <w:rPr>
          <w:i/>
        </w:rPr>
        <w:t>e</w:t>
      </w:r>
      <w:proofErr w:type="gramStart"/>
      <w:r>
        <w:t>.[</w:t>
      </w:r>
      <w:proofErr w:type="gramEnd"/>
      <w:r>
        <w:t>[key]].</w:t>
      </w:r>
    </w:p>
    <w:p w14:paraId="25E21D49" w14:textId="77777777" w:rsidR="00F6452B" w:rsidRDefault="00F26066" w:rsidP="00A651E7">
      <w:pPr>
        <w:pStyle w:val="Alg4"/>
        <w:numPr>
          <w:ilvl w:val="2"/>
          <w:numId w:val="83"/>
        </w:numPr>
        <w:pPrChange w:id="867" w:author="David Herman" w:date="2013-12-02T10:26:00Z">
          <w:pPr>
            <w:pStyle w:val="Alg4"/>
            <w:numPr>
              <w:ilvl w:val="2"/>
              <w:numId w:val="1588"/>
            </w:numPr>
            <w:tabs>
              <w:tab w:val="num" w:pos="360"/>
            </w:tabs>
          </w:pPr>
        </w:pPrChange>
      </w:pPr>
      <w:r>
        <w:t xml:space="preserve">Else if </w:t>
      </w:r>
      <w:proofErr w:type="spellStart"/>
      <w:r>
        <w:rPr>
          <w:i/>
        </w:rPr>
        <w:t>itemKind</w:t>
      </w:r>
      <w:proofErr w:type="spellEnd"/>
      <w:r>
        <w:t xml:space="preserve"> is </w:t>
      </w:r>
      <w:r>
        <w:rPr>
          <w:rFonts w:ascii="Courier New" w:hAnsi="Courier New"/>
          <w:b/>
        </w:rPr>
        <w:t>"value"</w:t>
      </w:r>
      <w:r>
        <w:t xml:space="preserve">, then let </w:t>
      </w:r>
      <w:r>
        <w:rPr>
          <w:i/>
        </w:rPr>
        <w:t>result</w:t>
      </w:r>
      <w:r>
        <w:t xml:space="preserve"> be </w:t>
      </w:r>
      <w:r>
        <w:rPr>
          <w:i/>
        </w:rPr>
        <w:t>e</w:t>
      </w:r>
      <w:proofErr w:type="gramStart"/>
      <w:r>
        <w:t>.[</w:t>
      </w:r>
      <w:proofErr w:type="gramEnd"/>
      <w:r>
        <w:t>[value]].</w:t>
      </w:r>
    </w:p>
    <w:p w14:paraId="6E8A5036" w14:textId="77777777" w:rsidR="00F6452B" w:rsidRDefault="00F26066" w:rsidP="00A651E7">
      <w:pPr>
        <w:pStyle w:val="Alg4"/>
        <w:numPr>
          <w:ilvl w:val="2"/>
          <w:numId w:val="83"/>
        </w:numPr>
        <w:pPrChange w:id="868" w:author="David Herman" w:date="2013-12-02T10:26:00Z">
          <w:pPr>
            <w:pStyle w:val="Alg4"/>
            <w:numPr>
              <w:ilvl w:val="2"/>
              <w:numId w:val="1588"/>
            </w:numPr>
            <w:tabs>
              <w:tab w:val="num" w:pos="360"/>
            </w:tabs>
          </w:pPr>
        </w:pPrChange>
      </w:pPr>
      <w:r>
        <w:t>Else,</w:t>
      </w:r>
    </w:p>
    <w:p w14:paraId="4B340786" w14:textId="77777777" w:rsidR="00F6452B" w:rsidRDefault="00F26066" w:rsidP="00A651E7">
      <w:pPr>
        <w:pStyle w:val="Alg4"/>
        <w:numPr>
          <w:ilvl w:val="3"/>
          <w:numId w:val="83"/>
        </w:numPr>
        <w:pPrChange w:id="869" w:author="David Herman" w:date="2013-12-02T10:26:00Z">
          <w:pPr>
            <w:pStyle w:val="Alg4"/>
            <w:numPr>
              <w:ilvl w:val="3"/>
              <w:numId w:val="1588"/>
            </w:numPr>
            <w:tabs>
              <w:tab w:val="num" w:pos="360"/>
            </w:tabs>
          </w:pPr>
        </w:pPrChange>
      </w:pPr>
      <w:r>
        <w:t xml:space="preserve">Assert: </w:t>
      </w:r>
      <w:proofErr w:type="spellStart"/>
      <w:r>
        <w:rPr>
          <w:i/>
        </w:rPr>
        <w:t>itemKind</w:t>
      </w:r>
      <w:proofErr w:type="spellEnd"/>
      <w:r>
        <w:t xml:space="preserve"> is </w:t>
      </w:r>
      <w:r>
        <w:rPr>
          <w:rFonts w:ascii="Courier New" w:hAnsi="Courier New"/>
          <w:b/>
        </w:rPr>
        <w:t>"</w:t>
      </w:r>
      <w:proofErr w:type="spellStart"/>
      <w:r>
        <w:rPr>
          <w:rFonts w:ascii="Courier New" w:hAnsi="Courier New"/>
          <w:b/>
        </w:rPr>
        <w:t>key+value</w:t>
      </w:r>
      <w:proofErr w:type="spellEnd"/>
      <w:r>
        <w:rPr>
          <w:rFonts w:ascii="Courier New" w:hAnsi="Courier New"/>
          <w:b/>
        </w:rPr>
        <w:t>"</w:t>
      </w:r>
      <w:r>
        <w:t>.</w:t>
      </w:r>
    </w:p>
    <w:p w14:paraId="26118CB4" w14:textId="77777777" w:rsidR="00F6452B" w:rsidRDefault="00F26066" w:rsidP="00A651E7">
      <w:pPr>
        <w:pStyle w:val="Alg4"/>
        <w:numPr>
          <w:ilvl w:val="3"/>
          <w:numId w:val="83"/>
        </w:numPr>
        <w:pPrChange w:id="870" w:author="David Herman" w:date="2013-12-02T10:26:00Z">
          <w:pPr>
            <w:pStyle w:val="Alg4"/>
            <w:numPr>
              <w:ilvl w:val="3"/>
              <w:numId w:val="1588"/>
            </w:numPr>
            <w:tabs>
              <w:tab w:val="num" w:pos="360"/>
            </w:tabs>
          </w:pPr>
        </w:pPrChange>
      </w:pPr>
      <w:r>
        <w:t xml:space="preserve">Let </w:t>
      </w:r>
      <w:r>
        <w:rPr>
          <w:i/>
        </w:rPr>
        <w:t>result</w:t>
      </w:r>
      <w:r>
        <w:t xml:space="preserve"> be the </w:t>
      </w:r>
      <w:r w:rsidRPr="00974CA0">
        <w:rPr>
          <w:rPrChange w:id="871" w:author="David Herman" w:date="2013-12-02T10:39:00Z">
            <w:rPr>
              <w:i/>
            </w:rPr>
          </w:rPrChange>
        </w:rPr>
        <w:t>result</w:t>
      </w:r>
      <w:r>
        <w:t xml:space="preserve"> of </w:t>
      </w:r>
      <w:proofErr w:type="spellStart"/>
      <w:proofErr w:type="gramStart"/>
      <w:r>
        <w:t>ArrayCreate</w:t>
      </w:r>
      <w:proofErr w:type="spellEnd"/>
      <w:r>
        <w:t>(</w:t>
      </w:r>
      <w:proofErr w:type="gramEnd"/>
      <w:r>
        <w:t>2).</w:t>
      </w:r>
    </w:p>
    <w:p w14:paraId="0A4F93E2" w14:textId="77777777" w:rsidR="00F6452B" w:rsidRDefault="00F26066" w:rsidP="00A651E7">
      <w:pPr>
        <w:pStyle w:val="Alg4"/>
        <w:numPr>
          <w:ilvl w:val="3"/>
          <w:numId w:val="83"/>
        </w:numPr>
        <w:pPrChange w:id="872" w:author="David Herman" w:date="2013-12-02T10:26:00Z">
          <w:pPr>
            <w:pStyle w:val="Alg4"/>
            <w:numPr>
              <w:ilvl w:val="3"/>
              <w:numId w:val="1588"/>
            </w:numPr>
            <w:tabs>
              <w:tab w:val="num" w:pos="360"/>
            </w:tabs>
          </w:pPr>
        </w:pPrChange>
      </w:pPr>
      <w:r>
        <w:t xml:space="preserve">Assert: </w:t>
      </w:r>
      <w:r>
        <w:rPr>
          <w:i/>
        </w:rPr>
        <w:t>result</w:t>
      </w:r>
      <w:r>
        <w:t xml:space="preserve"> is a new, well-formed Array object so the following operations will never fail.</w:t>
      </w:r>
    </w:p>
    <w:p w14:paraId="29E90B50" w14:textId="77777777" w:rsidR="00F6452B" w:rsidRDefault="00F26066" w:rsidP="00A651E7">
      <w:pPr>
        <w:pStyle w:val="Alg4"/>
        <w:numPr>
          <w:ilvl w:val="3"/>
          <w:numId w:val="83"/>
        </w:numPr>
        <w:pPrChange w:id="873" w:author="David Herman" w:date="2013-12-02T10:26:00Z">
          <w:pPr>
            <w:pStyle w:val="Alg4"/>
            <w:numPr>
              <w:ilvl w:val="3"/>
              <w:numId w:val="1588"/>
            </w:numPr>
            <w:tabs>
              <w:tab w:val="num" w:pos="360"/>
            </w:tabs>
          </w:pPr>
        </w:pPrChange>
      </w:pPr>
      <w:r>
        <w:t xml:space="preserve">Call </w:t>
      </w:r>
      <w:proofErr w:type="spellStart"/>
      <w:proofErr w:type="gramStart"/>
      <w:r>
        <w:t>CreateOwnDataProperty</w:t>
      </w:r>
      <w:proofErr w:type="spellEnd"/>
      <w:r>
        <w:t>(</w:t>
      </w:r>
      <w:proofErr w:type="gramEnd"/>
      <w:r>
        <w:rPr>
          <w:i/>
        </w:rPr>
        <w:t>result</w:t>
      </w:r>
      <w:r>
        <w:t xml:space="preserve">, </w:t>
      </w:r>
      <w:r>
        <w:rPr>
          <w:rFonts w:ascii="Courier New" w:hAnsi="Courier New"/>
          <w:b/>
        </w:rPr>
        <w:t>"0"</w:t>
      </w:r>
      <w:r>
        <w:t xml:space="preserve">, </w:t>
      </w:r>
      <w:r>
        <w:rPr>
          <w:i/>
        </w:rPr>
        <w:t>e</w:t>
      </w:r>
      <w:r>
        <w:t>.[[key]]).</w:t>
      </w:r>
    </w:p>
    <w:p w14:paraId="6C63B71B" w14:textId="77777777" w:rsidR="00F6452B" w:rsidRDefault="00F26066" w:rsidP="00A651E7">
      <w:pPr>
        <w:pStyle w:val="Alg4"/>
        <w:numPr>
          <w:ilvl w:val="3"/>
          <w:numId w:val="83"/>
        </w:numPr>
        <w:pPrChange w:id="874" w:author="David Herman" w:date="2013-12-02T10:26:00Z">
          <w:pPr>
            <w:pStyle w:val="Alg4"/>
            <w:numPr>
              <w:ilvl w:val="3"/>
              <w:numId w:val="1588"/>
            </w:numPr>
            <w:tabs>
              <w:tab w:val="num" w:pos="360"/>
            </w:tabs>
          </w:pPr>
        </w:pPrChange>
      </w:pPr>
      <w:r>
        <w:t xml:space="preserve">Call </w:t>
      </w:r>
      <w:proofErr w:type="spellStart"/>
      <w:proofErr w:type="gramStart"/>
      <w:r>
        <w:t>CreateOwnDataProperty</w:t>
      </w:r>
      <w:proofErr w:type="spellEnd"/>
      <w:r>
        <w:t>(</w:t>
      </w:r>
      <w:proofErr w:type="gramEnd"/>
      <w:r>
        <w:rPr>
          <w:i/>
        </w:rPr>
        <w:t>result</w:t>
      </w:r>
      <w:r>
        <w:t xml:space="preserve">, </w:t>
      </w:r>
      <w:r>
        <w:rPr>
          <w:rFonts w:ascii="Courier New" w:hAnsi="Courier New"/>
          <w:b/>
        </w:rPr>
        <w:t>"1"</w:t>
      </w:r>
      <w:r>
        <w:t xml:space="preserve">, </w:t>
      </w:r>
      <w:r>
        <w:rPr>
          <w:i/>
        </w:rPr>
        <w:t>e</w:t>
      </w:r>
      <w:r>
        <w:t>.[[value]]).</w:t>
      </w:r>
    </w:p>
    <w:p w14:paraId="487465BE" w14:textId="77777777" w:rsidR="00F6452B" w:rsidRDefault="00F26066" w:rsidP="00A651E7">
      <w:pPr>
        <w:pStyle w:val="Alg4"/>
        <w:numPr>
          <w:ilvl w:val="2"/>
          <w:numId w:val="83"/>
        </w:numPr>
        <w:pPrChange w:id="875" w:author="David Herman" w:date="2013-12-02T10:26:00Z">
          <w:pPr>
            <w:pStyle w:val="Alg4"/>
            <w:numPr>
              <w:ilvl w:val="2"/>
              <w:numId w:val="1588"/>
            </w:numPr>
            <w:tabs>
              <w:tab w:val="num" w:pos="360"/>
            </w:tabs>
          </w:pPr>
        </w:pPrChange>
      </w:pPr>
      <w:r>
        <w:t xml:space="preserve">Return </w:t>
      </w:r>
      <w:proofErr w:type="spellStart"/>
      <w:proofErr w:type="gramStart"/>
      <w:r>
        <w:t>CreateIterResultObject</w:t>
      </w:r>
      <w:proofErr w:type="spellEnd"/>
      <w:r>
        <w:t>(</w:t>
      </w:r>
      <w:proofErr w:type="gramEnd"/>
      <w:r>
        <w:rPr>
          <w:i/>
        </w:rPr>
        <w:t>result</w:t>
      </w:r>
      <w:r>
        <w:t>, false).</w:t>
      </w:r>
    </w:p>
    <w:p w14:paraId="34700942" w14:textId="77777777" w:rsidR="00F6452B" w:rsidRDefault="00F26066" w:rsidP="00A651E7">
      <w:pPr>
        <w:pStyle w:val="Alg4"/>
        <w:numPr>
          <w:ilvl w:val="0"/>
          <w:numId w:val="83"/>
        </w:numPr>
        <w:spacing w:after="240"/>
        <w:contextualSpacing/>
        <w:pPrChange w:id="876" w:author="David Herman" w:date="2013-12-02T10:26:00Z">
          <w:pPr>
            <w:pStyle w:val="Alg4"/>
            <w:numPr>
              <w:numId w:val="1588"/>
            </w:numPr>
            <w:tabs>
              <w:tab w:val="num" w:pos="360"/>
            </w:tabs>
            <w:spacing w:after="240"/>
            <w:contextualSpacing/>
          </w:pPr>
        </w:pPrChange>
      </w:pPr>
      <w:r>
        <w:t xml:space="preserve">Return </w:t>
      </w:r>
      <w:proofErr w:type="spellStart"/>
      <w:proofErr w:type="gramStart"/>
      <w:r>
        <w:t>CreateIterResultObject</w:t>
      </w:r>
      <w:proofErr w:type="spellEnd"/>
      <w:r>
        <w:t>(</w:t>
      </w:r>
      <w:proofErr w:type="gramEnd"/>
      <w:r>
        <w:t>undefined, true).</w:t>
      </w:r>
    </w:p>
    <w:p w14:paraId="491FFDA5" w14:textId="77777777" w:rsidR="00F6452B" w:rsidRDefault="00F26066">
      <w:pPr>
        <w:pStyle w:val="Heading5"/>
      </w:pPr>
      <w:r>
        <w:t>%</w:t>
      </w:r>
      <w:proofErr w:type="spellStart"/>
      <w:r>
        <w:t>LoaderIteratorPrototype</w:t>
      </w:r>
      <w:proofErr w:type="spellEnd"/>
      <w:r>
        <w:t xml:space="preserve">% </w:t>
      </w:r>
      <w:proofErr w:type="gramStart"/>
      <w:r>
        <w:t>[ @@iterator</w:t>
      </w:r>
      <w:proofErr w:type="gramEnd"/>
      <w:r>
        <w:t xml:space="preserve"> ] ()</w:t>
      </w:r>
    </w:p>
    <w:p w14:paraId="6B528685" w14:textId="77777777" w:rsidR="00F6452B" w:rsidRDefault="00F26066">
      <w:r>
        <w:t>The following steps are taken:</w:t>
      </w:r>
    </w:p>
    <w:p w14:paraId="57FF8584" w14:textId="77777777" w:rsidR="00F6452B" w:rsidRDefault="00F26066" w:rsidP="00A651E7">
      <w:pPr>
        <w:pStyle w:val="Alg4"/>
        <w:numPr>
          <w:ilvl w:val="0"/>
          <w:numId w:val="84"/>
        </w:numPr>
        <w:spacing w:after="240"/>
        <w:contextualSpacing/>
        <w:pPrChange w:id="877" w:author="David Herman" w:date="2013-12-02T10:26:00Z">
          <w:pPr>
            <w:pStyle w:val="Alg4"/>
            <w:numPr>
              <w:numId w:val="1589"/>
            </w:numPr>
            <w:tabs>
              <w:tab w:val="num" w:pos="360"/>
            </w:tabs>
            <w:spacing w:after="240"/>
            <w:contextualSpacing/>
          </w:pPr>
        </w:pPrChange>
      </w:pPr>
      <w:r>
        <w:t xml:space="preserve">Return </w:t>
      </w:r>
      <w:proofErr w:type="gramStart"/>
      <w:r>
        <w:t xml:space="preserve">the </w:t>
      </w:r>
      <w:r>
        <w:rPr>
          <w:b/>
        </w:rPr>
        <w:t>this</w:t>
      </w:r>
      <w:proofErr w:type="gramEnd"/>
      <w:r>
        <w:t xml:space="preserve"> value.</w:t>
      </w:r>
    </w:p>
    <w:p w14:paraId="00B1F3B2" w14:textId="77777777" w:rsidR="00F6452B" w:rsidRDefault="00F26066">
      <w:r>
        <w:t xml:space="preserve">The value of the </w:t>
      </w:r>
      <w:r>
        <w:rPr>
          <w:rFonts w:ascii="Courier New" w:hAnsi="Courier New"/>
          <w:b/>
        </w:rPr>
        <w:t>name</w:t>
      </w:r>
      <w:r>
        <w:t xml:space="preserve"> property of this function is </w:t>
      </w:r>
      <w:r>
        <w:rPr>
          <w:rFonts w:ascii="Courier New" w:hAnsi="Courier New"/>
          <w:b/>
        </w:rPr>
        <w:t>"[</w:t>
      </w:r>
      <w:proofErr w:type="spellStart"/>
      <w:r>
        <w:rPr>
          <w:rFonts w:ascii="Courier New" w:hAnsi="Courier New"/>
          <w:b/>
        </w:rPr>
        <w:t>Symbol.iterator</w:t>
      </w:r>
      <w:proofErr w:type="spellEnd"/>
      <w:r>
        <w:rPr>
          <w:rFonts w:ascii="Courier New" w:hAnsi="Courier New"/>
          <w:b/>
        </w:rPr>
        <w:t>]"</w:t>
      </w:r>
      <w:r>
        <w:t>.</w:t>
      </w:r>
    </w:p>
    <w:p w14:paraId="45DEA5DE" w14:textId="77777777" w:rsidR="00F6452B" w:rsidRDefault="00F26066">
      <w:pPr>
        <w:pStyle w:val="Heading5"/>
      </w:pPr>
      <w:r>
        <w:t>%</w:t>
      </w:r>
      <w:proofErr w:type="spellStart"/>
      <w:r>
        <w:t>LoaderIteratorPrototype</w:t>
      </w:r>
      <w:proofErr w:type="spellEnd"/>
      <w:r>
        <w:t xml:space="preserve">% </w:t>
      </w:r>
      <w:proofErr w:type="gramStart"/>
      <w:r>
        <w:t>[ @@</w:t>
      </w:r>
      <w:proofErr w:type="spellStart"/>
      <w:r>
        <w:t>toStringTag</w:t>
      </w:r>
      <w:proofErr w:type="spellEnd"/>
      <w:proofErr w:type="gramEnd"/>
      <w:r>
        <w:t xml:space="preserve"> ]</w:t>
      </w:r>
    </w:p>
    <w:p w14:paraId="098E03F4" w14:textId="77777777" w:rsidR="00F6452B" w:rsidRDefault="00F26066">
      <w:r>
        <w:t>The initial value of the @@</w:t>
      </w:r>
      <w:proofErr w:type="spellStart"/>
      <w:r>
        <w:t>toStringTag</w:t>
      </w:r>
      <w:proofErr w:type="spellEnd"/>
      <w:r>
        <w:t xml:space="preserve"> property is the string value </w:t>
      </w:r>
      <w:r>
        <w:rPr>
          <w:rFonts w:ascii="Courier New" w:hAnsi="Courier New"/>
          <w:b/>
        </w:rPr>
        <w:t>"Loader Iterator"</w:t>
      </w:r>
      <w:r>
        <w:t>.</w:t>
      </w:r>
    </w:p>
    <w:sectPr w:rsidR="00F645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28F98" w14:textId="77777777" w:rsidR="00F26066" w:rsidRDefault="00F26066">
      <w:r>
        <w:separator/>
      </w:r>
    </w:p>
  </w:endnote>
  <w:endnote w:type="continuationSeparator" w:id="0">
    <w:p w14:paraId="24DAB702" w14:textId="77777777" w:rsidR="00F26066" w:rsidRDefault="00F26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ms Rmn">
    <w:altName w:val="Times New Roman"/>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S PMincho">
    <w:charset w:val="80"/>
    <w:family w:val="roman"/>
    <w:pitch w:val="variable"/>
    <w:sig w:usb0="E00002FF" w:usb1="6AC7FDFB" w:usb2="00000012" w:usb3="00000000" w:csb0="0002009F" w:csb1="00000000"/>
  </w:font>
  <w:font w:name="Geneva">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A5F77" w14:textId="77777777" w:rsidR="00F26066" w:rsidRDefault="00F26066">
      <w:r>
        <w:separator/>
      </w:r>
    </w:p>
  </w:footnote>
  <w:footnote w:type="continuationSeparator" w:id="0">
    <w:p w14:paraId="0E413B17" w14:textId="77777777" w:rsidR="00F26066" w:rsidRDefault="00F260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1402830"/>
    <w:multiLevelType w:val="multilevel"/>
    <w:tmpl w:val="E708A6E4"/>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
    <w:nsid w:val="041A7F75"/>
    <w:multiLevelType w:val="multilevel"/>
    <w:tmpl w:val="7F9AB868"/>
    <w:numStyleLink w:val="ag3"/>
  </w:abstractNum>
  <w:abstractNum w:abstractNumId="8">
    <w:nsid w:val="04D212F8"/>
    <w:multiLevelType w:val="multilevel"/>
    <w:tmpl w:val="7F9AB868"/>
    <w:numStyleLink w:val="ag3"/>
  </w:abstractNum>
  <w:abstractNum w:abstractNumId="9">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10">
    <w:nsid w:val="0C9602A4"/>
    <w:multiLevelType w:val="multilevel"/>
    <w:tmpl w:val="7F9AB868"/>
    <w:numStyleLink w:val="ag3"/>
  </w:abstractNum>
  <w:abstractNum w:abstractNumId="11">
    <w:nsid w:val="1157635C"/>
    <w:multiLevelType w:val="multilevel"/>
    <w:tmpl w:val="7F9AB868"/>
    <w:numStyleLink w:val="ag3"/>
  </w:abstractNum>
  <w:abstractNum w:abstractNumId="12">
    <w:nsid w:val="13D91CEF"/>
    <w:multiLevelType w:val="multilevel"/>
    <w:tmpl w:val="73088D20"/>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144B3294"/>
    <w:multiLevelType w:val="multilevel"/>
    <w:tmpl w:val="7F9AB868"/>
    <w:numStyleLink w:val="ag3"/>
  </w:abstractNum>
  <w:abstractNum w:abstractNumId="14">
    <w:nsid w:val="15547302"/>
    <w:multiLevelType w:val="multilevel"/>
    <w:tmpl w:val="7F9AB868"/>
    <w:numStyleLink w:val="ag3"/>
  </w:abstractNum>
  <w:abstractNum w:abstractNumId="15">
    <w:nsid w:val="1988236D"/>
    <w:multiLevelType w:val="multilevel"/>
    <w:tmpl w:val="7F9AB868"/>
    <w:numStyleLink w:val="ag3"/>
  </w:abstractNum>
  <w:abstractNum w:abstractNumId="16">
    <w:nsid w:val="1A5D2186"/>
    <w:multiLevelType w:val="multilevel"/>
    <w:tmpl w:val="7F9AB868"/>
    <w:numStyleLink w:val="ag3"/>
  </w:abstractNum>
  <w:abstractNum w:abstractNumId="17">
    <w:nsid w:val="23AC4918"/>
    <w:multiLevelType w:val="multilevel"/>
    <w:tmpl w:val="7F9AB868"/>
    <w:numStyleLink w:val="ag3"/>
  </w:abstractNum>
  <w:abstractNum w:abstractNumId="18">
    <w:nsid w:val="23CE5F5A"/>
    <w:multiLevelType w:val="multilevel"/>
    <w:tmpl w:val="7F9AB868"/>
    <w:numStyleLink w:val="ag3"/>
  </w:abstractNum>
  <w:abstractNum w:abstractNumId="19">
    <w:nsid w:val="2AD72E9D"/>
    <w:multiLevelType w:val="multilevel"/>
    <w:tmpl w:val="7F9AB868"/>
    <w:numStyleLink w:val="ag3"/>
  </w:abstractNum>
  <w:abstractNum w:abstractNumId="20">
    <w:nsid w:val="2E233545"/>
    <w:multiLevelType w:val="multilevel"/>
    <w:tmpl w:val="7F9AB868"/>
    <w:numStyleLink w:val="ag3"/>
  </w:abstractNum>
  <w:abstractNum w:abstractNumId="21">
    <w:nsid w:val="2EAC2BCE"/>
    <w:multiLevelType w:val="multilevel"/>
    <w:tmpl w:val="7F9AB868"/>
    <w:numStyleLink w:val="ag3"/>
  </w:abstractNum>
  <w:abstractNum w:abstractNumId="22">
    <w:nsid w:val="2EFB15CB"/>
    <w:multiLevelType w:val="multilevel"/>
    <w:tmpl w:val="7F9AB868"/>
    <w:numStyleLink w:val="ag3"/>
  </w:abstractNum>
  <w:abstractNum w:abstractNumId="23">
    <w:nsid w:val="321750D2"/>
    <w:multiLevelType w:val="multilevel"/>
    <w:tmpl w:val="7F9AB868"/>
    <w:numStyleLink w:val="ag3"/>
  </w:abstractNum>
  <w:abstractNum w:abstractNumId="24">
    <w:nsid w:val="33767FC4"/>
    <w:multiLevelType w:val="multilevel"/>
    <w:tmpl w:val="7F9AB868"/>
    <w:numStyleLink w:val="ag3"/>
  </w:abstractNum>
  <w:abstractNum w:abstractNumId="25">
    <w:nsid w:val="33AC7EB8"/>
    <w:multiLevelType w:val="multilevel"/>
    <w:tmpl w:val="AD2844DE"/>
    <w:lvl w:ilvl="0">
      <w:start w:val="1"/>
      <w:numFmt w:val="decimal"/>
      <w:pStyle w:val="Heading1"/>
      <w:lvlText w:val="%1"/>
      <w:lvlJc w:val="left"/>
      <w:pPr>
        <w:ind w:left="432" w:hanging="432"/>
      </w:pPr>
      <w:rPr>
        <w:b/>
        <w:i w:val="0"/>
      </w:r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720" w:hanging="720"/>
      </w:pPr>
      <w:rPr>
        <w:b/>
        <w:i w:val="0"/>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b/>
        <w:i w:val="0"/>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34F72DEB"/>
    <w:multiLevelType w:val="multilevel"/>
    <w:tmpl w:val="7F9AB868"/>
    <w:numStyleLink w:val="ag3"/>
  </w:abstractNum>
  <w:abstractNum w:abstractNumId="27">
    <w:nsid w:val="35FE0DD4"/>
    <w:multiLevelType w:val="multilevel"/>
    <w:tmpl w:val="7F9AB868"/>
    <w:numStyleLink w:val="ag3"/>
  </w:abstractNum>
  <w:abstractNum w:abstractNumId="28">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nsid w:val="387D4433"/>
    <w:multiLevelType w:val="multilevel"/>
    <w:tmpl w:val="82B00002"/>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nsid w:val="393738C1"/>
    <w:multiLevelType w:val="multilevel"/>
    <w:tmpl w:val="7F9AB868"/>
    <w:numStyleLink w:val="ag3"/>
  </w:abstractNum>
  <w:abstractNum w:abstractNumId="31">
    <w:nsid w:val="393F6286"/>
    <w:multiLevelType w:val="multilevel"/>
    <w:tmpl w:val="7F9AB868"/>
    <w:name w:val="heading"/>
    <w:numStyleLink w:val="ag3"/>
  </w:abstractNum>
  <w:abstractNum w:abstractNumId="32">
    <w:nsid w:val="3A504332"/>
    <w:multiLevelType w:val="multilevel"/>
    <w:tmpl w:val="7F9AB868"/>
    <w:numStyleLink w:val="ag3"/>
  </w:abstractNum>
  <w:abstractNum w:abstractNumId="33">
    <w:nsid w:val="3BBB3110"/>
    <w:multiLevelType w:val="multilevel"/>
    <w:tmpl w:val="7F9AB868"/>
    <w:numStyleLink w:val="ag3"/>
  </w:abstractNum>
  <w:abstractNum w:abstractNumId="34">
    <w:nsid w:val="3CFB16B9"/>
    <w:multiLevelType w:val="multilevel"/>
    <w:tmpl w:val="7F9AB868"/>
    <w:numStyleLink w:val="ag3"/>
  </w:abstractNum>
  <w:abstractNum w:abstractNumId="35">
    <w:nsid w:val="3D437F1A"/>
    <w:multiLevelType w:val="multilevel"/>
    <w:tmpl w:val="7F9AB868"/>
    <w:numStyleLink w:val="ag3"/>
  </w:abstractNum>
  <w:abstractNum w:abstractNumId="36">
    <w:nsid w:val="3E8E1F0D"/>
    <w:multiLevelType w:val="multilevel"/>
    <w:tmpl w:val="7F9AB868"/>
    <w:numStyleLink w:val="ag3"/>
  </w:abstractNum>
  <w:abstractNum w:abstractNumId="37">
    <w:nsid w:val="40663D19"/>
    <w:multiLevelType w:val="multilevel"/>
    <w:tmpl w:val="7F9AB868"/>
    <w:numStyleLink w:val="ag3"/>
  </w:abstractNum>
  <w:abstractNum w:abstractNumId="38">
    <w:nsid w:val="423E7E4A"/>
    <w:multiLevelType w:val="multilevel"/>
    <w:tmpl w:val="7F9AB868"/>
    <w:numStyleLink w:val="ag3"/>
  </w:abstractNum>
  <w:abstractNum w:abstractNumId="39">
    <w:nsid w:val="42561D4D"/>
    <w:multiLevelType w:val="multilevel"/>
    <w:tmpl w:val="7F9AB868"/>
    <w:numStyleLink w:val="ag3"/>
  </w:abstractNum>
  <w:abstractNum w:abstractNumId="40">
    <w:nsid w:val="44327390"/>
    <w:multiLevelType w:val="multilevel"/>
    <w:tmpl w:val="7F9AB868"/>
    <w:numStyleLink w:val="ag3"/>
  </w:abstractNum>
  <w:abstractNum w:abstractNumId="41">
    <w:nsid w:val="45A57B90"/>
    <w:multiLevelType w:val="multilevel"/>
    <w:tmpl w:val="7F9AB868"/>
    <w:numStyleLink w:val="ag3"/>
  </w:abstractNum>
  <w:abstractNum w:abstractNumId="42">
    <w:nsid w:val="4B890618"/>
    <w:multiLevelType w:val="multilevel"/>
    <w:tmpl w:val="7F9AB868"/>
    <w:numStyleLink w:val="ag3"/>
  </w:abstractNum>
  <w:abstractNum w:abstractNumId="43">
    <w:nsid w:val="4E6407B5"/>
    <w:multiLevelType w:val="multilevel"/>
    <w:tmpl w:val="7F9AB868"/>
    <w:numStyleLink w:val="ag3"/>
  </w:abstractNum>
  <w:abstractNum w:abstractNumId="44">
    <w:nsid w:val="4F6E7C9F"/>
    <w:multiLevelType w:val="multilevel"/>
    <w:tmpl w:val="7F9AB868"/>
    <w:numStyleLink w:val="ag3"/>
  </w:abstractNum>
  <w:abstractNum w:abstractNumId="45">
    <w:nsid w:val="4F756ED6"/>
    <w:multiLevelType w:val="multilevel"/>
    <w:tmpl w:val="7F9AB868"/>
    <w:numStyleLink w:val="ag3"/>
  </w:abstractNum>
  <w:abstractNum w:abstractNumId="46">
    <w:nsid w:val="4F8B5E1E"/>
    <w:multiLevelType w:val="multilevel"/>
    <w:tmpl w:val="7F9AB868"/>
    <w:styleLink w:val="ag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
    <w:nsid w:val="5040005C"/>
    <w:multiLevelType w:val="multilevel"/>
    <w:tmpl w:val="7F9AB868"/>
    <w:numStyleLink w:val="ag3"/>
  </w:abstractNum>
  <w:abstractNum w:abstractNumId="48">
    <w:nsid w:val="528F76B9"/>
    <w:multiLevelType w:val="multilevel"/>
    <w:tmpl w:val="7F9AB868"/>
    <w:numStyleLink w:val="ag3"/>
  </w:abstractNum>
  <w:abstractNum w:abstractNumId="49">
    <w:nsid w:val="52D73DB8"/>
    <w:multiLevelType w:val="multilevel"/>
    <w:tmpl w:val="7F9AB868"/>
    <w:numStyleLink w:val="ag3"/>
  </w:abstractNum>
  <w:abstractNum w:abstractNumId="50">
    <w:nsid w:val="53F82665"/>
    <w:multiLevelType w:val="multilevel"/>
    <w:tmpl w:val="7F9AB868"/>
    <w:numStyleLink w:val="ag3"/>
  </w:abstractNum>
  <w:abstractNum w:abstractNumId="51">
    <w:nsid w:val="54EE7141"/>
    <w:multiLevelType w:val="multilevel"/>
    <w:tmpl w:val="7F9AB868"/>
    <w:numStyleLink w:val="ag3"/>
  </w:abstractNum>
  <w:abstractNum w:abstractNumId="52">
    <w:nsid w:val="55957834"/>
    <w:multiLevelType w:val="multilevel"/>
    <w:tmpl w:val="7F9AB868"/>
    <w:numStyleLink w:val="ag3"/>
  </w:abstractNum>
  <w:abstractNum w:abstractNumId="53">
    <w:nsid w:val="5688589B"/>
    <w:multiLevelType w:val="multilevel"/>
    <w:tmpl w:val="7F9AB868"/>
    <w:numStyleLink w:val="ag3"/>
  </w:abstractNum>
  <w:abstractNum w:abstractNumId="54">
    <w:nsid w:val="579949D5"/>
    <w:multiLevelType w:val="multilevel"/>
    <w:tmpl w:val="7F9AB868"/>
    <w:numStyleLink w:val="ag3"/>
  </w:abstractNum>
  <w:abstractNum w:abstractNumId="55">
    <w:nsid w:val="59420F95"/>
    <w:multiLevelType w:val="multilevel"/>
    <w:tmpl w:val="7F9AB868"/>
    <w:numStyleLink w:val="ag3"/>
  </w:abstractNum>
  <w:abstractNum w:abstractNumId="56">
    <w:nsid w:val="59BE2863"/>
    <w:multiLevelType w:val="multilevel"/>
    <w:tmpl w:val="7F9AB868"/>
    <w:numStyleLink w:val="ag3"/>
  </w:abstractNum>
  <w:abstractNum w:abstractNumId="57">
    <w:nsid w:val="59D04A55"/>
    <w:multiLevelType w:val="singleLevel"/>
    <w:tmpl w:val="EE76EC62"/>
    <w:lvl w:ilvl="0">
      <w:start w:val="1"/>
      <w:numFmt w:val="bullet"/>
      <w:pStyle w:val="a"/>
      <w:lvlText w:val=""/>
      <w:lvlJc w:val="left"/>
      <w:pPr>
        <w:tabs>
          <w:tab w:val="num" w:pos="360"/>
        </w:tabs>
        <w:ind w:left="199" w:hanging="199"/>
      </w:pPr>
      <w:rPr>
        <w:rFonts w:ascii="Symbol" w:hAnsi="Symbol" w:hint="default"/>
        <w:sz w:val="22"/>
      </w:rPr>
    </w:lvl>
  </w:abstractNum>
  <w:abstractNum w:abstractNumId="58">
    <w:nsid w:val="5C7531A9"/>
    <w:multiLevelType w:val="multilevel"/>
    <w:tmpl w:val="7F9AB868"/>
    <w:numStyleLink w:val="ag3"/>
  </w:abstractNum>
  <w:abstractNum w:abstractNumId="59">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60">
    <w:nsid w:val="5F8B18C8"/>
    <w:multiLevelType w:val="multilevel"/>
    <w:tmpl w:val="7F9AB868"/>
    <w:numStyleLink w:val="ag3"/>
  </w:abstractNum>
  <w:abstractNum w:abstractNumId="61">
    <w:nsid w:val="648C1C0E"/>
    <w:multiLevelType w:val="multilevel"/>
    <w:tmpl w:val="7F9AB868"/>
    <w:numStyleLink w:val="ag3"/>
  </w:abstractNum>
  <w:abstractNum w:abstractNumId="62">
    <w:nsid w:val="6561779A"/>
    <w:multiLevelType w:val="multilevel"/>
    <w:tmpl w:val="7F9AB868"/>
    <w:numStyleLink w:val="ag3"/>
  </w:abstractNum>
  <w:abstractNum w:abstractNumId="63">
    <w:nsid w:val="68E85E18"/>
    <w:multiLevelType w:val="multilevel"/>
    <w:tmpl w:val="7F9AB868"/>
    <w:numStyleLink w:val="ag3"/>
  </w:abstractNum>
  <w:abstractNum w:abstractNumId="64">
    <w:nsid w:val="6D7F7DE5"/>
    <w:multiLevelType w:val="multilevel"/>
    <w:tmpl w:val="7F9AB868"/>
    <w:numStyleLink w:val="ag3"/>
  </w:abstractNum>
  <w:abstractNum w:abstractNumId="65">
    <w:nsid w:val="6E4E74E2"/>
    <w:multiLevelType w:val="multilevel"/>
    <w:tmpl w:val="7F9AB868"/>
    <w:numStyleLink w:val="ag3"/>
  </w:abstractNum>
  <w:abstractNum w:abstractNumId="66">
    <w:nsid w:val="6E7669F3"/>
    <w:multiLevelType w:val="multilevel"/>
    <w:tmpl w:val="7F9AB868"/>
    <w:numStyleLink w:val="ag3"/>
  </w:abstractNum>
  <w:abstractNum w:abstractNumId="67">
    <w:nsid w:val="6EB44D5E"/>
    <w:multiLevelType w:val="multilevel"/>
    <w:tmpl w:val="7F9AB868"/>
    <w:numStyleLink w:val="ag3"/>
  </w:abstractNum>
  <w:abstractNum w:abstractNumId="68">
    <w:nsid w:val="70AF403B"/>
    <w:multiLevelType w:val="multilevel"/>
    <w:tmpl w:val="7F9AB868"/>
    <w:numStyleLink w:val="ag3"/>
  </w:abstractNum>
  <w:abstractNum w:abstractNumId="69">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0">
    <w:nsid w:val="744429E0"/>
    <w:multiLevelType w:val="multilevel"/>
    <w:tmpl w:val="7F9AB868"/>
    <w:numStyleLink w:val="ag3"/>
  </w:abstractNum>
  <w:abstractNum w:abstractNumId="71">
    <w:nsid w:val="75E94146"/>
    <w:multiLevelType w:val="multilevel"/>
    <w:tmpl w:val="7F9AB868"/>
    <w:numStyleLink w:val="ag3"/>
  </w:abstractNum>
  <w:abstractNum w:abstractNumId="72">
    <w:nsid w:val="78005E35"/>
    <w:multiLevelType w:val="multilevel"/>
    <w:tmpl w:val="7F9AB868"/>
    <w:numStyleLink w:val="ag3"/>
  </w:abstractNum>
  <w:abstractNum w:abstractNumId="73">
    <w:nsid w:val="793B119E"/>
    <w:multiLevelType w:val="multilevel"/>
    <w:tmpl w:val="7F9AB868"/>
    <w:numStyleLink w:val="ag3"/>
  </w:abstractNum>
  <w:abstractNum w:abstractNumId="74">
    <w:nsid w:val="7A6724F4"/>
    <w:multiLevelType w:val="singleLevel"/>
    <w:tmpl w:val="E6C6E77A"/>
    <w:lvl w:ilvl="0">
      <w:start w:val="1"/>
      <w:numFmt w:val="bullet"/>
      <w:pStyle w:val="a0"/>
      <w:lvlText w:val=""/>
      <w:lvlJc w:val="left"/>
      <w:pPr>
        <w:tabs>
          <w:tab w:val="num" w:pos="360"/>
        </w:tabs>
        <w:ind w:left="0" w:firstLine="0"/>
      </w:pPr>
      <w:rPr>
        <w:rFonts w:ascii="Symbol" w:hAnsi="Symbol" w:hint="default"/>
        <w:sz w:val="22"/>
      </w:rPr>
    </w:lvl>
  </w:abstractNum>
  <w:abstractNum w:abstractNumId="75">
    <w:nsid w:val="7AEC1094"/>
    <w:multiLevelType w:val="multilevel"/>
    <w:tmpl w:val="7F9AB868"/>
    <w:numStyleLink w:val="ag3"/>
  </w:abstractNum>
  <w:abstractNum w:abstractNumId="76">
    <w:nsid w:val="7AEE4B98"/>
    <w:multiLevelType w:val="multilevel"/>
    <w:tmpl w:val="7F9AB868"/>
    <w:numStyleLink w:val="ag3"/>
  </w:abstractNum>
  <w:abstractNum w:abstractNumId="77">
    <w:nsid w:val="7DD10A0A"/>
    <w:multiLevelType w:val="multilevel"/>
    <w:tmpl w:val="7F9AB868"/>
    <w:numStyleLink w:val="ag3"/>
  </w:abstractNum>
  <w:num w:numId="1">
    <w:abstractNumId w:val="25"/>
  </w:num>
  <w:num w:numId="2">
    <w:abstractNumId w:val="9"/>
  </w:num>
  <w:num w:numId="3">
    <w:abstractNumId w:val="5"/>
  </w:num>
  <w:num w:numId="4">
    <w:abstractNumId w:val="4"/>
  </w:num>
  <w:num w:numId="5">
    <w:abstractNumId w:val="3"/>
  </w:num>
  <w:num w:numId="6">
    <w:abstractNumId w:val="2"/>
  </w:num>
  <w:num w:numId="7">
    <w:abstractNumId w:val="1"/>
  </w:num>
  <w:num w:numId="8">
    <w:abstractNumId w:val="29"/>
  </w:num>
  <w:num w:numId="9">
    <w:abstractNumId w:val="69"/>
  </w:num>
  <w:num w:numId="10">
    <w:abstractNumId w:val="69"/>
  </w:num>
  <w:num w:numId="11">
    <w:abstractNumId w:val="69"/>
  </w:num>
  <w:num w:numId="12">
    <w:abstractNumId w:val="69"/>
  </w:num>
  <w:num w:numId="13">
    <w:abstractNumId w:val="0"/>
  </w:num>
  <w:num w:numId="14">
    <w:abstractNumId w:val="59"/>
  </w:num>
  <w:num w:numId="15">
    <w:abstractNumId w:val="28"/>
  </w:num>
  <w:num w:numId="16">
    <w:abstractNumId w:val="46"/>
  </w:num>
  <w:num w:numId="17">
    <w:abstractNumId w:val="74"/>
  </w:num>
  <w:num w:numId="18">
    <w:abstractNumId w:val="57"/>
  </w:num>
  <w:num w:numId="19">
    <w:abstractNumId w:val="12"/>
  </w:num>
  <w:num w:numId="20">
    <w:abstractNumId w:val="6"/>
  </w:num>
  <w:num w:numId="21">
    <w:abstractNumId w:val="47"/>
  </w:num>
  <w:num w:numId="22">
    <w:abstractNumId w:val="50"/>
  </w:num>
  <w:num w:numId="23">
    <w:abstractNumId w:val="58"/>
  </w:num>
  <w:num w:numId="24">
    <w:abstractNumId w:val="8"/>
  </w:num>
  <w:num w:numId="25">
    <w:abstractNumId w:val="60"/>
  </w:num>
  <w:num w:numId="26">
    <w:abstractNumId w:val="76"/>
  </w:num>
  <w:num w:numId="27">
    <w:abstractNumId w:val="56"/>
  </w:num>
  <w:num w:numId="28">
    <w:abstractNumId w:val="15"/>
  </w:num>
  <w:num w:numId="29">
    <w:abstractNumId w:val="55"/>
  </w:num>
  <w:num w:numId="30">
    <w:abstractNumId w:val="72"/>
  </w:num>
  <w:num w:numId="31">
    <w:abstractNumId w:val="75"/>
  </w:num>
  <w:num w:numId="32">
    <w:abstractNumId w:val="66"/>
  </w:num>
  <w:num w:numId="33">
    <w:abstractNumId w:val="22"/>
  </w:num>
  <w:num w:numId="34">
    <w:abstractNumId w:val="51"/>
  </w:num>
  <w:num w:numId="35">
    <w:abstractNumId w:val="64"/>
  </w:num>
  <w:num w:numId="36">
    <w:abstractNumId w:val="52"/>
  </w:num>
  <w:num w:numId="37">
    <w:abstractNumId w:val="42"/>
  </w:num>
  <w:num w:numId="38">
    <w:abstractNumId w:val="6"/>
  </w:num>
  <w:num w:numId="39">
    <w:abstractNumId w:val="73"/>
  </w:num>
  <w:num w:numId="40">
    <w:abstractNumId w:val="26"/>
  </w:num>
  <w:num w:numId="41">
    <w:abstractNumId w:val="38"/>
  </w:num>
  <w:num w:numId="42">
    <w:abstractNumId w:val="43"/>
  </w:num>
  <w:num w:numId="43">
    <w:abstractNumId w:val="30"/>
  </w:num>
  <w:num w:numId="44">
    <w:abstractNumId w:val="17"/>
  </w:num>
  <w:num w:numId="45">
    <w:abstractNumId w:val="18"/>
  </w:num>
  <w:num w:numId="46">
    <w:abstractNumId w:val="36"/>
  </w:num>
  <w:num w:numId="47">
    <w:abstractNumId w:val="16"/>
  </w:num>
  <w:num w:numId="48">
    <w:abstractNumId w:val="6"/>
  </w:num>
  <w:num w:numId="49">
    <w:abstractNumId w:val="44"/>
  </w:num>
  <w:num w:numId="50">
    <w:abstractNumId w:val="62"/>
  </w:num>
  <w:num w:numId="51">
    <w:abstractNumId w:val="27"/>
  </w:num>
  <w:num w:numId="52">
    <w:abstractNumId w:val="63"/>
  </w:num>
  <w:num w:numId="53">
    <w:abstractNumId w:val="40"/>
  </w:num>
  <w:num w:numId="54">
    <w:abstractNumId w:val="32"/>
  </w:num>
  <w:num w:numId="55">
    <w:abstractNumId w:val="39"/>
  </w:num>
  <w:num w:numId="56">
    <w:abstractNumId w:val="6"/>
  </w:num>
  <w:num w:numId="57">
    <w:abstractNumId w:val="14"/>
  </w:num>
  <w:num w:numId="58">
    <w:abstractNumId w:val="48"/>
  </w:num>
  <w:num w:numId="59">
    <w:abstractNumId w:val="24"/>
  </w:num>
  <w:num w:numId="60">
    <w:abstractNumId w:val="71"/>
  </w:num>
  <w:num w:numId="61">
    <w:abstractNumId w:val="13"/>
  </w:num>
  <w:num w:numId="62">
    <w:abstractNumId w:val="45"/>
  </w:num>
  <w:num w:numId="63">
    <w:abstractNumId w:val="11"/>
  </w:num>
  <w:num w:numId="64">
    <w:abstractNumId w:val="67"/>
  </w:num>
  <w:num w:numId="65">
    <w:abstractNumId w:val="37"/>
  </w:num>
  <w:num w:numId="66">
    <w:abstractNumId w:val="20"/>
  </w:num>
  <w:num w:numId="67">
    <w:abstractNumId w:val="10"/>
  </w:num>
  <w:num w:numId="68">
    <w:abstractNumId w:val="34"/>
  </w:num>
  <w:num w:numId="69">
    <w:abstractNumId w:val="41"/>
  </w:num>
  <w:num w:numId="70">
    <w:abstractNumId w:val="65"/>
  </w:num>
  <w:num w:numId="71">
    <w:abstractNumId w:val="35"/>
  </w:num>
  <w:num w:numId="72">
    <w:abstractNumId w:val="70"/>
  </w:num>
  <w:num w:numId="73">
    <w:abstractNumId w:val="7"/>
  </w:num>
  <w:num w:numId="74">
    <w:abstractNumId w:val="19"/>
  </w:num>
  <w:num w:numId="75">
    <w:abstractNumId w:val="23"/>
  </w:num>
  <w:num w:numId="76">
    <w:abstractNumId w:val="21"/>
  </w:num>
  <w:num w:numId="77">
    <w:abstractNumId w:val="54"/>
  </w:num>
  <w:num w:numId="78">
    <w:abstractNumId w:val="49"/>
  </w:num>
  <w:num w:numId="79">
    <w:abstractNumId w:val="68"/>
  </w:num>
  <w:num w:numId="80">
    <w:abstractNumId w:val="77"/>
  </w:num>
  <w:num w:numId="81">
    <w:abstractNumId w:val="6"/>
  </w:num>
  <w:num w:numId="82">
    <w:abstractNumId w:val="33"/>
  </w:num>
  <w:num w:numId="83">
    <w:abstractNumId w:val="61"/>
  </w:num>
  <w:num w:numId="84">
    <w:abstractNumId w:val="5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hideSpellingErrors/>
  <w:hideGrammaticalErrors/>
  <w:proofState w:spelling="clean" w:grammar="clean"/>
  <w:attachedTemplate r:id="rId1"/>
  <w:trackRevisions/>
  <w:defaultTabStop w:val="403"/>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10A"/>
    <w:rsid w:val="0000068F"/>
    <w:rsid w:val="0000070E"/>
    <w:rsid w:val="00000A31"/>
    <w:rsid w:val="00000BFA"/>
    <w:rsid w:val="000011A1"/>
    <w:rsid w:val="00001CB2"/>
    <w:rsid w:val="00001CC3"/>
    <w:rsid w:val="00002005"/>
    <w:rsid w:val="000020F3"/>
    <w:rsid w:val="00002F44"/>
    <w:rsid w:val="00002F60"/>
    <w:rsid w:val="00002FFA"/>
    <w:rsid w:val="00003244"/>
    <w:rsid w:val="000041B3"/>
    <w:rsid w:val="00004A4F"/>
    <w:rsid w:val="00004D18"/>
    <w:rsid w:val="00004DF1"/>
    <w:rsid w:val="00005550"/>
    <w:rsid w:val="00005F8D"/>
    <w:rsid w:val="00006878"/>
    <w:rsid w:val="000068B1"/>
    <w:rsid w:val="00007356"/>
    <w:rsid w:val="0000738D"/>
    <w:rsid w:val="00010308"/>
    <w:rsid w:val="00010328"/>
    <w:rsid w:val="000103D2"/>
    <w:rsid w:val="00010F9D"/>
    <w:rsid w:val="0001107E"/>
    <w:rsid w:val="00011396"/>
    <w:rsid w:val="00012093"/>
    <w:rsid w:val="00012913"/>
    <w:rsid w:val="000133D3"/>
    <w:rsid w:val="000135DF"/>
    <w:rsid w:val="000148C9"/>
    <w:rsid w:val="000149A2"/>
    <w:rsid w:val="00014C29"/>
    <w:rsid w:val="00014C7C"/>
    <w:rsid w:val="00014EF5"/>
    <w:rsid w:val="0001539B"/>
    <w:rsid w:val="00015AC5"/>
    <w:rsid w:val="00015C8D"/>
    <w:rsid w:val="00016638"/>
    <w:rsid w:val="00016AA2"/>
    <w:rsid w:val="00016B84"/>
    <w:rsid w:val="00017E44"/>
    <w:rsid w:val="00020148"/>
    <w:rsid w:val="00020458"/>
    <w:rsid w:val="00020841"/>
    <w:rsid w:val="00020C16"/>
    <w:rsid w:val="00020F86"/>
    <w:rsid w:val="00020FE6"/>
    <w:rsid w:val="00021337"/>
    <w:rsid w:val="00021990"/>
    <w:rsid w:val="00022312"/>
    <w:rsid w:val="00022C86"/>
    <w:rsid w:val="0002321E"/>
    <w:rsid w:val="000239F7"/>
    <w:rsid w:val="00024797"/>
    <w:rsid w:val="0002492B"/>
    <w:rsid w:val="00024C5F"/>
    <w:rsid w:val="0002527B"/>
    <w:rsid w:val="00025407"/>
    <w:rsid w:val="00025779"/>
    <w:rsid w:val="00025920"/>
    <w:rsid w:val="000259C6"/>
    <w:rsid w:val="00025F06"/>
    <w:rsid w:val="000260C8"/>
    <w:rsid w:val="00026374"/>
    <w:rsid w:val="000269C8"/>
    <w:rsid w:val="00026B5F"/>
    <w:rsid w:val="00027292"/>
    <w:rsid w:val="0002777F"/>
    <w:rsid w:val="0003097E"/>
    <w:rsid w:val="00030B6F"/>
    <w:rsid w:val="000315AB"/>
    <w:rsid w:val="000316BA"/>
    <w:rsid w:val="00031EBD"/>
    <w:rsid w:val="00032780"/>
    <w:rsid w:val="00032C0D"/>
    <w:rsid w:val="00032CB3"/>
    <w:rsid w:val="00033359"/>
    <w:rsid w:val="00033CAC"/>
    <w:rsid w:val="00033FB4"/>
    <w:rsid w:val="00034105"/>
    <w:rsid w:val="0003414D"/>
    <w:rsid w:val="00034424"/>
    <w:rsid w:val="000344F7"/>
    <w:rsid w:val="000348AE"/>
    <w:rsid w:val="000349A1"/>
    <w:rsid w:val="00035180"/>
    <w:rsid w:val="00035225"/>
    <w:rsid w:val="000358AB"/>
    <w:rsid w:val="00036134"/>
    <w:rsid w:val="00036926"/>
    <w:rsid w:val="0003755A"/>
    <w:rsid w:val="00037590"/>
    <w:rsid w:val="000377FF"/>
    <w:rsid w:val="0003781B"/>
    <w:rsid w:val="00040538"/>
    <w:rsid w:val="00040A7E"/>
    <w:rsid w:val="00040E5D"/>
    <w:rsid w:val="0004132A"/>
    <w:rsid w:val="0004187D"/>
    <w:rsid w:val="000419C3"/>
    <w:rsid w:val="00041C9A"/>
    <w:rsid w:val="00044F12"/>
    <w:rsid w:val="000450F5"/>
    <w:rsid w:val="00046185"/>
    <w:rsid w:val="0004618C"/>
    <w:rsid w:val="0004677F"/>
    <w:rsid w:val="00046F7A"/>
    <w:rsid w:val="0004792F"/>
    <w:rsid w:val="00047BAA"/>
    <w:rsid w:val="00047BCC"/>
    <w:rsid w:val="00047F8D"/>
    <w:rsid w:val="00050274"/>
    <w:rsid w:val="00050353"/>
    <w:rsid w:val="000504BF"/>
    <w:rsid w:val="00050A0E"/>
    <w:rsid w:val="00051028"/>
    <w:rsid w:val="000511EA"/>
    <w:rsid w:val="00051D8F"/>
    <w:rsid w:val="0005243C"/>
    <w:rsid w:val="00052D2E"/>
    <w:rsid w:val="00052EC4"/>
    <w:rsid w:val="00052EFC"/>
    <w:rsid w:val="00053225"/>
    <w:rsid w:val="00053503"/>
    <w:rsid w:val="00053534"/>
    <w:rsid w:val="00053775"/>
    <w:rsid w:val="00053804"/>
    <w:rsid w:val="00053DB6"/>
    <w:rsid w:val="00054D17"/>
    <w:rsid w:val="00055598"/>
    <w:rsid w:val="00055BD5"/>
    <w:rsid w:val="00056550"/>
    <w:rsid w:val="00056558"/>
    <w:rsid w:val="00056DA9"/>
    <w:rsid w:val="000575C2"/>
    <w:rsid w:val="00057704"/>
    <w:rsid w:val="0005787D"/>
    <w:rsid w:val="00057C95"/>
    <w:rsid w:val="000605E6"/>
    <w:rsid w:val="000611A9"/>
    <w:rsid w:val="000612CE"/>
    <w:rsid w:val="00061845"/>
    <w:rsid w:val="00061EC8"/>
    <w:rsid w:val="0006214F"/>
    <w:rsid w:val="000625EF"/>
    <w:rsid w:val="000625F1"/>
    <w:rsid w:val="000639AD"/>
    <w:rsid w:val="00063AE6"/>
    <w:rsid w:val="000642C6"/>
    <w:rsid w:val="0006447F"/>
    <w:rsid w:val="00065D08"/>
    <w:rsid w:val="00065DB2"/>
    <w:rsid w:val="00065F45"/>
    <w:rsid w:val="0006620E"/>
    <w:rsid w:val="00066646"/>
    <w:rsid w:val="00066663"/>
    <w:rsid w:val="00067949"/>
    <w:rsid w:val="0007086F"/>
    <w:rsid w:val="000709BD"/>
    <w:rsid w:val="00071909"/>
    <w:rsid w:val="00071985"/>
    <w:rsid w:val="00071F21"/>
    <w:rsid w:val="00071F4E"/>
    <w:rsid w:val="00072BB1"/>
    <w:rsid w:val="00073C3A"/>
    <w:rsid w:val="000745EB"/>
    <w:rsid w:val="00074D83"/>
    <w:rsid w:val="00075111"/>
    <w:rsid w:val="00075691"/>
    <w:rsid w:val="000766ED"/>
    <w:rsid w:val="00076B9E"/>
    <w:rsid w:val="00077E5B"/>
    <w:rsid w:val="000801CC"/>
    <w:rsid w:val="00081161"/>
    <w:rsid w:val="00081283"/>
    <w:rsid w:val="000813F4"/>
    <w:rsid w:val="00081437"/>
    <w:rsid w:val="000817D3"/>
    <w:rsid w:val="0008183F"/>
    <w:rsid w:val="0008191E"/>
    <w:rsid w:val="000819A3"/>
    <w:rsid w:val="000824E4"/>
    <w:rsid w:val="00082702"/>
    <w:rsid w:val="00082B66"/>
    <w:rsid w:val="00082BA8"/>
    <w:rsid w:val="00083454"/>
    <w:rsid w:val="00083CF4"/>
    <w:rsid w:val="000847C5"/>
    <w:rsid w:val="00084C87"/>
    <w:rsid w:val="00085141"/>
    <w:rsid w:val="00086289"/>
    <w:rsid w:val="00086B3C"/>
    <w:rsid w:val="00086B93"/>
    <w:rsid w:val="00087C8F"/>
    <w:rsid w:val="0009024B"/>
    <w:rsid w:val="0009072F"/>
    <w:rsid w:val="00091120"/>
    <w:rsid w:val="000918DA"/>
    <w:rsid w:val="0009209B"/>
    <w:rsid w:val="000925AE"/>
    <w:rsid w:val="000933F5"/>
    <w:rsid w:val="00094CE3"/>
    <w:rsid w:val="000950D9"/>
    <w:rsid w:val="0009565A"/>
    <w:rsid w:val="000958E3"/>
    <w:rsid w:val="00095CB3"/>
    <w:rsid w:val="00096D92"/>
    <w:rsid w:val="00097080"/>
    <w:rsid w:val="000971AB"/>
    <w:rsid w:val="00097A4C"/>
    <w:rsid w:val="00097ACE"/>
    <w:rsid w:val="00097FDC"/>
    <w:rsid w:val="000A05D1"/>
    <w:rsid w:val="000A07A2"/>
    <w:rsid w:val="000A12EF"/>
    <w:rsid w:val="000A1661"/>
    <w:rsid w:val="000A166B"/>
    <w:rsid w:val="000A1EA6"/>
    <w:rsid w:val="000A2242"/>
    <w:rsid w:val="000A2D69"/>
    <w:rsid w:val="000A3258"/>
    <w:rsid w:val="000A37B6"/>
    <w:rsid w:val="000A3E52"/>
    <w:rsid w:val="000A4A4F"/>
    <w:rsid w:val="000A4BD3"/>
    <w:rsid w:val="000A612A"/>
    <w:rsid w:val="000A614A"/>
    <w:rsid w:val="000A6B3B"/>
    <w:rsid w:val="000B0083"/>
    <w:rsid w:val="000B02F1"/>
    <w:rsid w:val="000B07FE"/>
    <w:rsid w:val="000B1504"/>
    <w:rsid w:val="000B1F1B"/>
    <w:rsid w:val="000B265D"/>
    <w:rsid w:val="000B26D2"/>
    <w:rsid w:val="000B3121"/>
    <w:rsid w:val="000B3492"/>
    <w:rsid w:val="000B3879"/>
    <w:rsid w:val="000B57C8"/>
    <w:rsid w:val="000B6E8C"/>
    <w:rsid w:val="000B7E45"/>
    <w:rsid w:val="000C005A"/>
    <w:rsid w:val="000C01A4"/>
    <w:rsid w:val="000C0277"/>
    <w:rsid w:val="000C02E5"/>
    <w:rsid w:val="000C0445"/>
    <w:rsid w:val="000C060E"/>
    <w:rsid w:val="000C0749"/>
    <w:rsid w:val="000C090B"/>
    <w:rsid w:val="000C0A2B"/>
    <w:rsid w:val="000C1210"/>
    <w:rsid w:val="000C1762"/>
    <w:rsid w:val="000C179D"/>
    <w:rsid w:val="000C17BE"/>
    <w:rsid w:val="000C19AD"/>
    <w:rsid w:val="000C23C4"/>
    <w:rsid w:val="000C3094"/>
    <w:rsid w:val="000C34BD"/>
    <w:rsid w:val="000C3B36"/>
    <w:rsid w:val="000C3BEC"/>
    <w:rsid w:val="000C487B"/>
    <w:rsid w:val="000C491B"/>
    <w:rsid w:val="000C550F"/>
    <w:rsid w:val="000C57B1"/>
    <w:rsid w:val="000C64C0"/>
    <w:rsid w:val="000C7947"/>
    <w:rsid w:val="000D0090"/>
    <w:rsid w:val="000D00D2"/>
    <w:rsid w:val="000D108B"/>
    <w:rsid w:val="000D1E38"/>
    <w:rsid w:val="000D29DF"/>
    <w:rsid w:val="000D2F54"/>
    <w:rsid w:val="000D3153"/>
    <w:rsid w:val="000D3CBD"/>
    <w:rsid w:val="000D3CC5"/>
    <w:rsid w:val="000D4CC8"/>
    <w:rsid w:val="000D4E55"/>
    <w:rsid w:val="000D57B8"/>
    <w:rsid w:val="000D5AB9"/>
    <w:rsid w:val="000D60F8"/>
    <w:rsid w:val="000D671D"/>
    <w:rsid w:val="000D69D0"/>
    <w:rsid w:val="000D6A7C"/>
    <w:rsid w:val="000D6CD4"/>
    <w:rsid w:val="000D6D22"/>
    <w:rsid w:val="000D7240"/>
    <w:rsid w:val="000D7758"/>
    <w:rsid w:val="000E01AF"/>
    <w:rsid w:val="000E0467"/>
    <w:rsid w:val="000E0523"/>
    <w:rsid w:val="000E0C25"/>
    <w:rsid w:val="000E1DAB"/>
    <w:rsid w:val="000E305D"/>
    <w:rsid w:val="000E330C"/>
    <w:rsid w:val="000E4284"/>
    <w:rsid w:val="000E719D"/>
    <w:rsid w:val="000F0914"/>
    <w:rsid w:val="000F0E49"/>
    <w:rsid w:val="000F11B1"/>
    <w:rsid w:val="000F11C5"/>
    <w:rsid w:val="000F1DE0"/>
    <w:rsid w:val="000F21F2"/>
    <w:rsid w:val="000F3632"/>
    <w:rsid w:val="000F4CEE"/>
    <w:rsid w:val="000F5540"/>
    <w:rsid w:val="000F5543"/>
    <w:rsid w:val="000F59A6"/>
    <w:rsid w:val="000F5E11"/>
    <w:rsid w:val="000F607A"/>
    <w:rsid w:val="000F6A89"/>
    <w:rsid w:val="000F7206"/>
    <w:rsid w:val="000F74BB"/>
    <w:rsid w:val="000F7977"/>
    <w:rsid w:val="001000E8"/>
    <w:rsid w:val="00101513"/>
    <w:rsid w:val="00101EBC"/>
    <w:rsid w:val="00102602"/>
    <w:rsid w:val="00102782"/>
    <w:rsid w:val="00103313"/>
    <w:rsid w:val="001035BB"/>
    <w:rsid w:val="00103C7C"/>
    <w:rsid w:val="00104A1A"/>
    <w:rsid w:val="00104D33"/>
    <w:rsid w:val="00104FBC"/>
    <w:rsid w:val="00105513"/>
    <w:rsid w:val="001102FB"/>
    <w:rsid w:val="00110D39"/>
    <w:rsid w:val="00111446"/>
    <w:rsid w:val="00111551"/>
    <w:rsid w:val="00112290"/>
    <w:rsid w:val="00112AD3"/>
    <w:rsid w:val="00112E4B"/>
    <w:rsid w:val="0011303E"/>
    <w:rsid w:val="00113D09"/>
    <w:rsid w:val="00114768"/>
    <w:rsid w:val="001149BF"/>
    <w:rsid w:val="00114C2E"/>
    <w:rsid w:val="00115074"/>
    <w:rsid w:val="0011546B"/>
    <w:rsid w:val="0011601B"/>
    <w:rsid w:val="00116059"/>
    <w:rsid w:val="0011682D"/>
    <w:rsid w:val="00116BBD"/>
    <w:rsid w:val="00116DAD"/>
    <w:rsid w:val="00116F3E"/>
    <w:rsid w:val="00117B54"/>
    <w:rsid w:val="00117D9B"/>
    <w:rsid w:val="00117FD6"/>
    <w:rsid w:val="001200B3"/>
    <w:rsid w:val="0012031C"/>
    <w:rsid w:val="00120381"/>
    <w:rsid w:val="00120469"/>
    <w:rsid w:val="00120932"/>
    <w:rsid w:val="00120B52"/>
    <w:rsid w:val="0012147D"/>
    <w:rsid w:val="001215E3"/>
    <w:rsid w:val="00122212"/>
    <w:rsid w:val="00122292"/>
    <w:rsid w:val="001228A8"/>
    <w:rsid w:val="00122BDC"/>
    <w:rsid w:val="0012311B"/>
    <w:rsid w:val="0012350E"/>
    <w:rsid w:val="0012412C"/>
    <w:rsid w:val="00124144"/>
    <w:rsid w:val="001248EB"/>
    <w:rsid w:val="00124C18"/>
    <w:rsid w:val="00124DD2"/>
    <w:rsid w:val="00125774"/>
    <w:rsid w:val="00125DD1"/>
    <w:rsid w:val="001264EE"/>
    <w:rsid w:val="001265F5"/>
    <w:rsid w:val="00126ECD"/>
    <w:rsid w:val="001271A6"/>
    <w:rsid w:val="00130312"/>
    <w:rsid w:val="0013044F"/>
    <w:rsid w:val="00130618"/>
    <w:rsid w:val="00130774"/>
    <w:rsid w:val="00130B2E"/>
    <w:rsid w:val="0013110A"/>
    <w:rsid w:val="001323D4"/>
    <w:rsid w:val="00132612"/>
    <w:rsid w:val="00132AAE"/>
    <w:rsid w:val="00133131"/>
    <w:rsid w:val="001335EE"/>
    <w:rsid w:val="0013423F"/>
    <w:rsid w:val="00134DAD"/>
    <w:rsid w:val="00134E95"/>
    <w:rsid w:val="00135204"/>
    <w:rsid w:val="00135526"/>
    <w:rsid w:val="00135B3A"/>
    <w:rsid w:val="00135C3C"/>
    <w:rsid w:val="00136124"/>
    <w:rsid w:val="00136D53"/>
    <w:rsid w:val="0013710B"/>
    <w:rsid w:val="00137648"/>
    <w:rsid w:val="00137A1D"/>
    <w:rsid w:val="001401A2"/>
    <w:rsid w:val="0014059F"/>
    <w:rsid w:val="00140BEF"/>
    <w:rsid w:val="00140C76"/>
    <w:rsid w:val="00140F69"/>
    <w:rsid w:val="00141002"/>
    <w:rsid w:val="00141138"/>
    <w:rsid w:val="0014171A"/>
    <w:rsid w:val="001417BA"/>
    <w:rsid w:val="00141C64"/>
    <w:rsid w:val="00141D2D"/>
    <w:rsid w:val="00142A0A"/>
    <w:rsid w:val="00143165"/>
    <w:rsid w:val="0014348C"/>
    <w:rsid w:val="001434CE"/>
    <w:rsid w:val="00144284"/>
    <w:rsid w:val="00144CA9"/>
    <w:rsid w:val="00144DD7"/>
    <w:rsid w:val="00145775"/>
    <w:rsid w:val="001457FC"/>
    <w:rsid w:val="00146079"/>
    <w:rsid w:val="00146158"/>
    <w:rsid w:val="00146757"/>
    <w:rsid w:val="00147F71"/>
    <w:rsid w:val="0015078A"/>
    <w:rsid w:val="00150A49"/>
    <w:rsid w:val="001512CA"/>
    <w:rsid w:val="00151B69"/>
    <w:rsid w:val="001535CA"/>
    <w:rsid w:val="00154090"/>
    <w:rsid w:val="0015477F"/>
    <w:rsid w:val="00155469"/>
    <w:rsid w:val="001555D0"/>
    <w:rsid w:val="00155C06"/>
    <w:rsid w:val="00156AA7"/>
    <w:rsid w:val="00156F43"/>
    <w:rsid w:val="001572F0"/>
    <w:rsid w:val="0015789C"/>
    <w:rsid w:val="0015799F"/>
    <w:rsid w:val="001601A2"/>
    <w:rsid w:val="00160587"/>
    <w:rsid w:val="00161FF2"/>
    <w:rsid w:val="00162E38"/>
    <w:rsid w:val="00162FCB"/>
    <w:rsid w:val="001644AA"/>
    <w:rsid w:val="00164954"/>
    <w:rsid w:val="00164D8C"/>
    <w:rsid w:val="001652E4"/>
    <w:rsid w:val="00165530"/>
    <w:rsid w:val="00165778"/>
    <w:rsid w:val="001658DD"/>
    <w:rsid w:val="001660D7"/>
    <w:rsid w:val="001661B2"/>
    <w:rsid w:val="001663BD"/>
    <w:rsid w:val="00166627"/>
    <w:rsid w:val="00166959"/>
    <w:rsid w:val="00167157"/>
    <w:rsid w:val="00167861"/>
    <w:rsid w:val="00167894"/>
    <w:rsid w:val="00167C65"/>
    <w:rsid w:val="001701DF"/>
    <w:rsid w:val="0017023B"/>
    <w:rsid w:val="00170CE5"/>
    <w:rsid w:val="00170FD1"/>
    <w:rsid w:val="00171107"/>
    <w:rsid w:val="001719EF"/>
    <w:rsid w:val="00172048"/>
    <w:rsid w:val="0017264A"/>
    <w:rsid w:val="00172DBF"/>
    <w:rsid w:val="00173150"/>
    <w:rsid w:val="001731CD"/>
    <w:rsid w:val="0017338E"/>
    <w:rsid w:val="00173402"/>
    <w:rsid w:val="0017344B"/>
    <w:rsid w:val="001748F3"/>
    <w:rsid w:val="001751AF"/>
    <w:rsid w:val="00175461"/>
    <w:rsid w:val="0017582A"/>
    <w:rsid w:val="00175EBD"/>
    <w:rsid w:val="0017611E"/>
    <w:rsid w:val="00176804"/>
    <w:rsid w:val="00176944"/>
    <w:rsid w:val="00176950"/>
    <w:rsid w:val="00176D39"/>
    <w:rsid w:val="00176F52"/>
    <w:rsid w:val="0017778E"/>
    <w:rsid w:val="00177FC5"/>
    <w:rsid w:val="001803E2"/>
    <w:rsid w:val="00180BFD"/>
    <w:rsid w:val="001811A1"/>
    <w:rsid w:val="001819E8"/>
    <w:rsid w:val="0018203B"/>
    <w:rsid w:val="001825AB"/>
    <w:rsid w:val="001825F8"/>
    <w:rsid w:val="00182BC4"/>
    <w:rsid w:val="00182C3E"/>
    <w:rsid w:val="00182CB2"/>
    <w:rsid w:val="00182E2D"/>
    <w:rsid w:val="001837C6"/>
    <w:rsid w:val="0018409E"/>
    <w:rsid w:val="00184B2F"/>
    <w:rsid w:val="001860C7"/>
    <w:rsid w:val="00187187"/>
    <w:rsid w:val="001871E8"/>
    <w:rsid w:val="001872DF"/>
    <w:rsid w:val="0018753F"/>
    <w:rsid w:val="001912A3"/>
    <w:rsid w:val="0019140B"/>
    <w:rsid w:val="00191CB8"/>
    <w:rsid w:val="00192B91"/>
    <w:rsid w:val="00192F0E"/>
    <w:rsid w:val="00192FFE"/>
    <w:rsid w:val="0019340D"/>
    <w:rsid w:val="001936FC"/>
    <w:rsid w:val="00193A19"/>
    <w:rsid w:val="001942DE"/>
    <w:rsid w:val="0019464E"/>
    <w:rsid w:val="00194736"/>
    <w:rsid w:val="00195DA2"/>
    <w:rsid w:val="00195E56"/>
    <w:rsid w:val="00196E2B"/>
    <w:rsid w:val="0019732B"/>
    <w:rsid w:val="00197BED"/>
    <w:rsid w:val="00197C21"/>
    <w:rsid w:val="001A02B4"/>
    <w:rsid w:val="001A03F0"/>
    <w:rsid w:val="001A0D83"/>
    <w:rsid w:val="001A0E3F"/>
    <w:rsid w:val="001A1BE6"/>
    <w:rsid w:val="001A1D43"/>
    <w:rsid w:val="001A29AB"/>
    <w:rsid w:val="001A30C6"/>
    <w:rsid w:val="001A376F"/>
    <w:rsid w:val="001A45D4"/>
    <w:rsid w:val="001A46D9"/>
    <w:rsid w:val="001A49B2"/>
    <w:rsid w:val="001A4AEF"/>
    <w:rsid w:val="001A4B30"/>
    <w:rsid w:val="001A524D"/>
    <w:rsid w:val="001A5611"/>
    <w:rsid w:val="001A5789"/>
    <w:rsid w:val="001A59C0"/>
    <w:rsid w:val="001A5A8A"/>
    <w:rsid w:val="001A5F8D"/>
    <w:rsid w:val="001A60D1"/>
    <w:rsid w:val="001A6269"/>
    <w:rsid w:val="001A6289"/>
    <w:rsid w:val="001A63F1"/>
    <w:rsid w:val="001A6405"/>
    <w:rsid w:val="001A68B6"/>
    <w:rsid w:val="001A6A65"/>
    <w:rsid w:val="001A798E"/>
    <w:rsid w:val="001A7A99"/>
    <w:rsid w:val="001A7CB6"/>
    <w:rsid w:val="001A7F7F"/>
    <w:rsid w:val="001B055A"/>
    <w:rsid w:val="001B0936"/>
    <w:rsid w:val="001B2297"/>
    <w:rsid w:val="001B245B"/>
    <w:rsid w:val="001B2A36"/>
    <w:rsid w:val="001B35EE"/>
    <w:rsid w:val="001B369A"/>
    <w:rsid w:val="001B37E6"/>
    <w:rsid w:val="001B4C54"/>
    <w:rsid w:val="001B4CA1"/>
    <w:rsid w:val="001B594E"/>
    <w:rsid w:val="001B5C6D"/>
    <w:rsid w:val="001B60D7"/>
    <w:rsid w:val="001B621D"/>
    <w:rsid w:val="001B7696"/>
    <w:rsid w:val="001B76C0"/>
    <w:rsid w:val="001B7C6B"/>
    <w:rsid w:val="001B7D93"/>
    <w:rsid w:val="001C0085"/>
    <w:rsid w:val="001C008F"/>
    <w:rsid w:val="001C0535"/>
    <w:rsid w:val="001C05D4"/>
    <w:rsid w:val="001C06E9"/>
    <w:rsid w:val="001C1496"/>
    <w:rsid w:val="001C16C0"/>
    <w:rsid w:val="001C1979"/>
    <w:rsid w:val="001C1CAB"/>
    <w:rsid w:val="001C1FAC"/>
    <w:rsid w:val="001C2F19"/>
    <w:rsid w:val="001C3062"/>
    <w:rsid w:val="001C316E"/>
    <w:rsid w:val="001C36A8"/>
    <w:rsid w:val="001C386D"/>
    <w:rsid w:val="001C4050"/>
    <w:rsid w:val="001C48F9"/>
    <w:rsid w:val="001C4CB5"/>
    <w:rsid w:val="001C54F6"/>
    <w:rsid w:val="001C60FC"/>
    <w:rsid w:val="001C638E"/>
    <w:rsid w:val="001C6822"/>
    <w:rsid w:val="001C6DE6"/>
    <w:rsid w:val="001C6F19"/>
    <w:rsid w:val="001C6F64"/>
    <w:rsid w:val="001C7046"/>
    <w:rsid w:val="001C70FB"/>
    <w:rsid w:val="001C7A10"/>
    <w:rsid w:val="001D05B2"/>
    <w:rsid w:val="001D11B0"/>
    <w:rsid w:val="001D1319"/>
    <w:rsid w:val="001D13E3"/>
    <w:rsid w:val="001D1445"/>
    <w:rsid w:val="001D148E"/>
    <w:rsid w:val="001D267C"/>
    <w:rsid w:val="001D2BDE"/>
    <w:rsid w:val="001D34EC"/>
    <w:rsid w:val="001D3A4E"/>
    <w:rsid w:val="001D3ABC"/>
    <w:rsid w:val="001D4A8C"/>
    <w:rsid w:val="001D4C27"/>
    <w:rsid w:val="001D52C8"/>
    <w:rsid w:val="001D547B"/>
    <w:rsid w:val="001D5B7C"/>
    <w:rsid w:val="001D70E7"/>
    <w:rsid w:val="001D7B7C"/>
    <w:rsid w:val="001D7CD2"/>
    <w:rsid w:val="001E02E5"/>
    <w:rsid w:val="001E0D60"/>
    <w:rsid w:val="001E14C5"/>
    <w:rsid w:val="001E1845"/>
    <w:rsid w:val="001E206E"/>
    <w:rsid w:val="001E214D"/>
    <w:rsid w:val="001E28FF"/>
    <w:rsid w:val="001E2EF0"/>
    <w:rsid w:val="001E2FDD"/>
    <w:rsid w:val="001E36B5"/>
    <w:rsid w:val="001E3E7A"/>
    <w:rsid w:val="001E419C"/>
    <w:rsid w:val="001E43E0"/>
    <w:rsid w:val="001E463E"/>
    <w:rsid w:val="001E47B6"/>
    <w:rsid w:val="001E48E7"/>
    <w:rsid w:val="001E515C"/>
    <w:rsid w:val="001E5C1E"/>
    <w:rsid w:val="001E5FF0"/>
    <w:rsid w:val="001E658E"/>
    <w:rsid w:val="001E6756"/>
    <w:rsid w:val="001E68B0"/>
    <w:rsid w:val="001E6EA1"/>
    <w:rsid w:val="001E7809"/>
    <w:rsid w:val="001E7A63"/>
    <w:rsid w:val="001F03D6"/>
    <w:rsid w:val="001F0999"/>
    <w:rsid w:val="001F13A3"/>
    <w:rsid w:val="001F1942"/>
    <w:rsid w:val="001F1A6C"/>
    <w:rsid w:val="001F1BF0"/>
    <w:rsid w:val="001F1E48"/>
    <w:rsid w:val="001F280A"/>
    <w:rsid w:val="001F3769"/>
    <w:rsid w:val="001F39C4"/>
    <w:rsid w:val="001F4382"/>
    <w:rsid w:val="001F444B"/>
    <w:rsid w:val="001F4648"/>
    <w:rsid w:val="001F482D"/>
    <w:rsid w:val="001F506D"/>
    <w:rsid w:val="001F54A9"/>
    <w:rsid w:val="001F5817"/>
    <w:rsid w:val="001F597D"/>
    <w:rsid w:val="001F5FF7"/>
    <w:rsid w:val="001F6037"/>
    <w:rsid w:val="001F706A"/>
    <w:rsid w:val="001F7486"/>
    <w:rsid w:val="001F759A"/>
    <w:rsid w:val="001F75AE"/>
    <w:rsid w:val="001F7810"/>
    <w:rsid w:val="0020029F"/>
    <w:rsid w:val="00200A53"/>
    <w:rsid w:val="0020112B"/>
    <w:rsid w:val="00201325"/>
    <w:rsid w:val="00201852"/>
    <w:rsid w:val="00201E92"/>
    <w:rsid w:val="00201F18"/>
    <w:rsid w:val="00201F6A"/>
    <w:rsid w:val="0020208B"/>
    <w:rsid w:val="002021F3"/>
    <w:rsid w:val="002025FC"/>
    <w:rsid w:val="00202BE3"/>
    <w:rsid w:val="0020305B"/>
    <w:rsid w:val="00203662"/>
    <w:rsid w:val="00203BFD"/>
    <w:rsid w:val="002054C2"/>
    <w:rsid w:val="00205C61"/>
    <w:rsid w:val="00206010"/>
    <w:rsid w:val="00206549"/>
    <w:rsid w:val="002068AB"/>
    <w:rsid w:val="002068F0"/>
    <w:rsid w:val="00206AA9"/>
    <w:rsid w:val="00206DEC"/>
    <w:rsid w:val="00206F62"/>
    <w:rsid w:val="00210077"/>
    <w:rsid w:val="00210079"/>
    <w:rsid w:val="002100C1"/>
    <w:rsid w:val="0021118F"/>
    <w:rsid w:val="00211A14"/>
    <w:rsid w:val="00211AA7"/>
    <w:rsid w:val="00211D41"/>
    <w:rsid w:val="00211FB7"/>
    <w:rsid w:val="0021277A"/>
    <w:rsid w:val="00213017"/>
    <w:rsid w:val="002135E7"/>
    <w:rsid w:val="00214427"/>
    <w:rsid w:val="00214B34"/>
    <w:rsid w:val="00214E40"/>
    <w:rsid w:val="00215101"/>
    <w:rsid w:val="002160E2"/>
    <w:rsid w:val="002166A8"/>
    <w:rsid w:val="00216FAD"/>
    <w:rsid w:val="002174A2"/>
    <w:rsid w:val="002174E2"/>
    <w:rsid w:val="002177F1"/>
    <w:rsid w:val="00217939"/>
    <w:rsid w:val="00217B91"/>
    <w:rsid w:val="00217D4F"/>
    <w:rsid w:val="00217EA5"/>
    <w:rsid w:val="002205E8"/>
    <w:rsid w:val="002208EC"/>
    <w:rsid w:val="00220EBC"/>
    <w:rsid w:val="002210FF"/>
    <w:rsid w:val="002212EA"/>
    <w:rsid w:val="002219EA"/>
    <w:rsid w:val="00222399"/>
    <w:rsid w:val="00222858"/>
    <w:rsid w:val="00222B21"/>
    <w:rsid w:val="00222E5C"/>
    <w:rsid w:val="0022315B"/>
    <w:rsid w:val="002231F8"/>
    <w:rsid w:val="00223742"/>
    <w:rsid w:val="00224061"/>
    <w:rsid w:val="002241B3"/>
    <w:rsid w:val="0022453A"/>
    <w:rsid w:val="00224DC4"/>
    <w:rsid w:val="00225429"/>
    <w:rsid w:val="00225BCB"/>
    <w:rsid w:val="00225CFE"/>
    <w:rsid w:val="00226240"/>
    <w:rsid w:val="00226FF6"/>
    <w:rsid w:val="0022722B"/>
    <w:rsid w:val="002276DA"/>
    <w:rsid w:val="00227700"/>
    <w:rsid w:val="00230880"/>
    <w:rsid w:val="00230ABA"/>
    <w:rsid w:val="002313AB"/>
    <w:rsid w:val="002328A6"/>
    <w:rsid w:val="00232DF8"/>
    <w:rsid w:val="002335EB"/>
    <w:rsid w:val="002338E9"/>
    <w:rsid w:val="00233FE5"/>
    <w:rsid w:val="0023550A"/>
    <w:rsid w:val="00235642"/>
    <w:rsid w:val="00235DD4"/>
    <w:rsid w:val="00236470"/>
    <w:rsid w:val="00236961"/>
    <w:rsid w:val="00236B73"/>
    <w:rsid w:val="00236E64"/>
    <w:rsid w:val="00237BA0"/>
    <w:rsid w:val="00237DB2"/>
    <w:rsid w:val="0024012F"/>
    <w:rsid w:val="00240626"/>
    <w:rsid w:val="00240B88"/>
    <w:rsid w:val="002410A4"/>
    <w:rsid w:val="00241961"/>
    <w:rsid w:val="00241E11"/>
    <w:rsid w:val="0024296C"/>
    <w:rsid w:val="00242BA0"/>
    <w:rsid w:val="0024325D"/>
    <w:rsid w:val="00243AB9"/>
    <w:rsid w:val="00243E99"/>
    <w:rsid w:val="002444D7"/>
    <w:rsid w:val="00244649"/>
    <w:rsid w:val="00245457"/>
    <w:rsid w:val="00245531"/>
    <w:rsid w:val="00245FAF"/>
    <w:rsid w:val="0024709D"/>
    <w:rsid w:val="00247D7E"/>
    <w:rsid w:val="00250582"/>
    <w:rsid w:val="00251584"/>
    <w:rsid w:val="002516D5"/>
    <w:rsid w:val="0025447D"/>
    <w:rsid w:val="00254DA7"/>
    <w:rsid w:val="00255A87"/>
    <w:rsid w:val="00255AF3"/>
    <w:rsid w:val="00256154"/>
    <w:rsid w:val="00256A92"/>
    <w:rsid w:val="00256B2E"/>
    <w:rsid w:val="00256F98"/>
    <w:rsid w:val="00257038"/>
    <w:rsid w:val="00260B39"/>
    <w:rsid w:val="0026189F"/>
    <w:rsid w:val="0026197F"/>
    <w:rsid w:val="002624E2"/>
    <w:rsid w:val="0026283E"/>
    <w:rsid w:val="00262A05"/>
    <w:rsid w:val="00262B6B"/>
    <w:rsid w:val="00263224"/>
    <w:rsid w:val="0026358F"/>
    <w:rsid w:val="00263852"/>
    <w:rsid w:val="00263B96"/>
    <w:rsid w:val="002644A1"/>
    <w:rsid w:val="00265A70"/>
    <w:rsid w:val="00265AF4"/>
    <w:rsid w:val="00265D0B"/>
    <w:rsid w:val="00265D8B"/>
    <w:rsid w:val="00266D2C"/>
    <w:rsid w:val="00267137"/>
    <w:rsid w:val="00267E82"/>
    <w:rsid w:val="002705D1"/>
    <w:rsid w:val="00270A25"/>
    <w:rsid w:val="00270CDB"/>
    <w:rsid w:val="0027108D"/>
    <w:rsid w:val="00271D5B"/>
    <w:rsid w:val="002720C4"/>
    <w:rsid w:val="002726F6"/>
    <w:rsid w:val="00272958"/>
    <w:rsid w:val="00272A6D"/>
    <w:rsid w:val="00272B20"/>
    <w:rsid w:val="00273247"/>
    <w:rsid w:val="00273B17"/>
    <w:rsid w:val="00273C2D"/>
    <w:rsid w:val="00273DED"/>
    <w:rsid w:val="00273E7C"/>
    <w:rsid w:val="00274DB7"/>
    <w:rsid w:val="00274EA7"/>
    <w:rsid w:val="00275E12"/>
    <w:rsid w:val="0027695A"/>
    <w:rsid w:val="00276B67"/>
    <w:rsid w:val="00277CB5"/>
    <w:rsid w:val="002801CD"/>
    <w:rsid w:val="00280A14"/>
    <w:rsid w:val="00281181"/>
    <w:rsid w:val="00281219"/>
    <w:rsid w:val="0028144B"/>
    <w:rsid w:val="00281D56"/>
    <w:rsid w:val="0028207B"/>
    <w:rsid w:val="0028262A"/>
    <w:rsid w:val="002827AB"/>
    <w:rsid w:val="00282D23"/>
    <w:rsid w:val="002832C9"/>
    <w:rsid w:val="00284402"/>
    <w:rsid w:val="00284C77"/>
    <w:rsid w:val="00284E3A"/>
    <w:rsid w:val="0028527D"/>
    <w:rsid w:val="00285EE9"/>
    <w:rsid w:val="00286073"/>
    <w:rsid w:val="002861C6"/>
    <w:rsid w:val="00286791"/>
    <w:rsid w:val="00286A19"/>
    <w:rsid w:val="00286AFC"/>
    <w:rsid w:val="002875BF"/>
    <w:rsid w:val="00287677"/>
    <w:rsid w:val="0028769F"/>
    <w:rsid w:val="002906EA"/>
    <w:rsid w:val="00290992"/>
    <w:rsid w:val="0029152C"/>
    <w:rsid w:val="00291CBE"/>
    <w:rsid w:val="002924DE"/>
    <w:rsid w:val="00292976"/>
    <w:rsid w:val="002929C9"/>
    <w:rsid w:val="00293973"/>
    <w:rsid w:val="00293A14"/>
    <w:rsid w:val="00293AF6"/>
    <w:rsid w:val="00293E5F"/>
    <w:rsid w:val="002949AF"/>
    <w:rsid w:val="00294B02"/>
    <w:rsid w:val="00294F8A"/>
    <w:rsid w:val="00295173"/>
    <w:rsid w:val="002953AE"/>
    <w:rsid w:val="00295437"/>
    <w:rsid w:val="00295DD7"/>
    <w:rsid w:val="00296282"/>
    <w:rsid w:val="00296EE6"/>
    <w:rsid w:val="00297CB6"/>
    <w:rsid w:val="00297E3D"/>
    <w:rsid w:val="002A015C"/>
    <w:rsid w:val="002A0666"/>
    <w:rsid w:val="002A07A7"/>
    <w:rsid w:val="002A127F"/>
    <w:rsid w:val="002A2777"/>
    <w:rsid w:val="002A29A1"/>
    <w:rsid w:val="002A34DD"/>
    <w:rsid w:val="002A3A01"/>
    <w:rsid w:val="002A4272"/>
    <w:rsid w:val="002A42B6"/>
    <w:rsid w:val="002A4827"/>
    <w:rsid w:val="002A53C5"/>
    <w:rsid w:val="002A646C"/>
    <w:rsid w:val="002A7322"/>
    <w:rsid w:val="002A7563"/>
    <w:rsid w:val="002A766E"/>
    <w:rsid w:val="002A778A"/>
    <w:rsid w:val="002B118D"/>
    <w:rsid w:val="002B1601"/>
    <w:rsid w:val="002B1793"/>
    <w:rsid w:val="002B1CE2"/>
    <w:rsid w:val="002B1EEE"/>
    <w:rsid w:val="002B20C0"/>
    <w:rsid w:val="002B2204"/>
    <w:rsid w:val="002B2BC6"/>
    <w:rsid w:val="002B2EC5"/>
    <w:rsid w:val="002B37BD"/>
    <w:rsid w:val="002B3A90"/>
    <w:rsid w:val="002B3B58"/>
    <w:rsid w:val="002B3E42"/>
    <w:rsid w:val="002B415A"/>
    <w:rsid w:val="002B4191"/>
    <w:rsid w:val="002B4235"/>
    <w:rsid w:val="002B49A4"/>
    <w:rsid w:val="002B5E9F"/>
    <w:rsid w:val="002B6403"/>
    <w:rsid w:val="002B6735"/>
    <w:rsid w:val="002B6820"/>
    <w:rsid w:val="002B797D"/>
    <w:rsid w:val="002B7BEB"/>
    <w:rsid w:val="002B7C28"/>
    <w:rsid w:val="002B7DB5"/>
    <w:rsid w:val="002C042A"/>
    <w:rsid w:val="002C0A48"/>
    <w:rsid w:val="002C0B43"/>
    <w:rsid w:val="002C135B"/>
    <w:rsid w:val="002C1374"/>
    <w:rsid w:val="002C1977"/>
    <w:rsid w:val="002C1B8F"/>
    <w:rsid w:val="002C2220"/>
    <w:rsid w:val="002C246B"/>
    <w:rsid w:val="002C254E"/>
    <w:rsid w:val="002C26DB"/>
    <w:rsid w:val="002C33F3"/>
    <w:rsid w:val="002C3667"/>
    <w:rsid w:val="002C437F"/>
    <w:rsid w:val="002C457F"/>
    <w:rsid w:val="002C479D"/>
    <w:rsid w:val="002C504F"/>
    <w:rsid w:val="002C5E3A"/>
    <w:rsid w:val="002C621B"/>
    <w:rsid w:val="002C6802"/>
    <w:rsid w:val="002C779F"/>
    <w:rsid w:val="002C7A62"/>
    <w:rsid w:val="002C7BD0"/>
    <w:rsid w:val="002D00E4"/>
    <w:rsid w:val="002D0669"/>
    <w:rsid w:val="002D0D50"/>
    <w:rsid w:val="002D19A8"/>
    <w:rsid w:val="002D271D"/>
    <w:rsid w:val="002D38D8"/>
    <w:rsid w:val="002D38ED"/>
    <w:rsid w:val="002D3F95"/>
    <w:rsid w:val="002D42F4"/>
    <w:rsid w:val="002D4B97"/>
    <w:rsid w:val="002D51EB"/>
    <w:rsid w:val="002D52EE"/>
    <w:rsid w:val="002D5AF2"/>
    <w:rsid w:val="002D627E"/>
    <w:rsid w:val="002D68DA"/>
    <w:rsid w:val="002D6C45"/>
    <w:rsid w:val="002D6D38"/>
    <w:rsid w:val="002D79D5"/>
    <w:rsid w:val="002D7FD2"/>
    <w:rsid w:val="002E00DD"/>
    <w:rsid w:val="002E018B"/>
    <w:rsid w:val="002E1A56"/>
    <w:rsid w:val="002E1ABD"/>
    <w:rsid w:val="002E211A"/>
    <w:rsid w:val="002E2367"/>
    <w:rsid w:val="002E2947"/>
    <w:rsid w:val="002E2C0B"/>
    <w:rsid w:val="002E3F27"/>
    <w:rsid w:val="002E486A"/>
    <w:rsid w:val="002E4A50"/>
    <w:rsid w:val="002E4AE1"/>
    <w:rsid w:val="002E60A3"/>
    <w:rsid w:val="002E62C8"/>
    <w:rsid w:val="002E6C8B"/>
    <w:rsid w:val="002E6EE7"/>
    <w:rsid w:val="002E701C"/>
    <w:rsid w:val="002E7E61"/>
    <w:rsid w:val="002F045C"/>
    <w:rsid w:val="002F0FA8"/>
    <w:rsid w:val="002F1A2E"/>
    <w:rsid w:val="002F2166"/>
    <w:rsid w:val="002F28EA"/>
    <w:rsid w:val="002F2B62"/>
    <w:rsid w:val="002F35BE"/>
    <w:rsid w:val="002F3BF4"/>
    <w:rsid w:val="002F423F"/>
    <w:rsid w:val="002F42C1"/>
    <w:rsid w:val="002F474B"/>
    <w:rsid w:val="002F55F1"/>
    <w:rsid w:val="002F6111"/>
    <w:rsid w:val="002F6BBA"/>
    <w:rsid w:val="002F6D6F"/>
    <w:rsid w:val="002F6F1C"/>
    <w:rsid w:val="002F7F35"/>
    <w:rsid w:val="003001AE"/>
    <w:rsid w:val="003003D6"/>
    <w:rsid w:val="00300820"/>
    <w:rsid w:val="00302315"/>
    <w:rsid w:val="003029F3"/>
    <w:rsid w:val="00302E1E"/>
    <w:rsid w:val="00302EE9"/>
    <w:rsid w:val="0030338C"/>
    <w:rsid w:val="00303A5A"/>
    <w:rsid w:val="0030405F"/>
    <w:rsid w:val="00304798"/>
    <w:rsid w:val="00304FAC"/>
    <w:rsid w:val="00305A10"/>
    <w:rsid w:val="00305A70"/>
    <w:rsid w:val="00305E2B"/>
    <w:rsid w:val="0030647A"/>
    <w:rsid w:val="00306BB2"/>
    <w:rsid w:val="00307224"/>
    <w:rsid w:val="003078B9"/>
    <w:rsid w:val="00307B89"/>
    <w:rsid w:val="00307DC8"/>
    <w:rsid w:val="0031064F"/>
    <w:rsid w:val="003115F6"/>
    <w:rsid w:val="003123FC"/>
    <w:rsid w:val="00313ABD"/>
    <w:rsid w:val="00314265"/>
    <w:rsid w:val="003144CB"/>
    <w:rsid w:val="00314EF4"/>
    <w:rsid w:val="00315550"/>
    <w:rsid w:val="00315BAB"/>
    <w:rsid w:val="00315DAF"/>
    <w:rsid w:val="00315EAB"/>
    <w:rsid w:val="00316267"/>
    <w:rsid w:val="003171BF"/>
    <w:rsid w:val="0031780A"/>
    <w:rsid w:val="0031788C"/>
    <w:rsid w:val="00317AA1"/>
    <w:rsid w:val="00320450"/>
    <w:rsid w:val="003205F6"/>
    <w:rsid w:val="00320730"/>
    <w:rsid w:val="0032146B"/>
    <w:rsid w:val="00321E3E"/>
    <w:rsid w:val="003228B0"/>
    <w:rsid w:val="0032292A"/>
    <w:rsid w:val="003237AF"/>
    <w:rsid w:val="003238DB"/>
    <w:rsid w:val="00323AC7"/>
    <w:rsid w:val="00323DE6"/>
    <w:rsid w:val="00323ECD"/>
    <w:rsid w:val="00324FDC"/>
    <w:rsid w:val="00325333"/>
    <w:rsid w:val="003258C2"/>
    <w:rsid w:val="00326113"/>
    <w:rsid w:val="003264E2"/>
    <w:rsid w:val="00326BE7"/>
    <w:rsid w:val="00326D0A"/>
    <w:rsid w:val="00326E40"/>
    <w:rsid w:val="00326F54"/>
    <w:rsid w:val="00327BF7"/>
    <w:rsid w:val="00330832"/>
    <w:rsid w:val="003308DD"/>
    <w:rsid w:val="00330C9A"/>
    <w:rsid w:val="00330F2A"/>
    <w:rsid w:val="00332420"/>
    <w:rsid w:val="00332D4C"/>
    <w:rsid w:val="00333B36"/>
    <w:rsid w:val="00335F6A"/>
    <w:rsid w:val="00336191"/>
    <w:rsid w:val="00336408"/>
    <w:rsid w:val="00336F8D"/>
    <w:rsid w:val="0033741C"/>
    <w:rsid w:val="00337ABA"/>
    <w:rsid w:val="003408E7"/>
    <w:rsid w:val="0034157D"/>
    <w:rsid w:val="0034203D"/>
    <w:rsid w:val="0034218A"/>
    <w:rsid w:val="00342FB6"/>
    <w:rsid w:val="00342FD6"/>
    <w:rsid w:val="00343186"/>
    <w:rsid w:val="00343429"/>
    <w:rsid w:val="003435F9"/>
    <w:rsid w:val="00343E36"/>
    <w:rsid w:val="00343EB9"/>
    <w:rsid w:val="00344428"/>
    <w:rsid w:val="00345F29"/>
    <w:rsid w:val="00345F94"/>
    <w:rsid w:val="0034602E"/>
    <w:rsid w:val="003464A0"/>
    <w:rsid w:val="0034651E"/>
    <w:rsid w:val="00346C38"/>
    <w:rsid w:val="00346CC0"/>
    <w:rsid w:val="0034714D"/>
    <w:rsid w:val="003471DC"/>
    <w:rsid w:val="0035004B"/>
    <w:rsid w:val="00350D8E"/>
    <w:rsid w:val="00350E07"/>
    <w:rsid w:val="0035100D"/>
    <w:rsid w:val="00351628"/>
    <w:rsid w:val="00352017"/>
    <w:rsid w:val="00352B37"/>
    <w:rsid w:val="00352EC4"/>
    <w:rsid w:val="00353316"/>
    <w:rsid w:val="00353FD0"/>
    <w:rsid w:val="00354042"/>
    <w:rsid w:val="0035419E"/>
    <w:rsid w:val="003544DD"/>
    <w:rsid w:val="00354BFA"/>
    <w:rsid w:val="0035504E"/>
    <w:rsid w:val="00355256"/>
    <w:rsid w:val="003557F8"/>
    <w:rsid w:val="003558F8"/>
    <w:rsid w:val="00355D90"/>
    <w:rsid w:val="00355E22"/>
    <w:rsid w:val="00355E69"/>
    <w:rsid w:val="00357804"/>
    <w:rsid w:val="00360B1A"/>
    <w:rsid w:val="00360E02"/>
    <w:rsid w:val="00360EA2"/>
    <w:rsid w:val="00360FC8"/>
    <w:rsid w:val="00361AE1"/>
    <w:rsid w:val="00361BAF"/>
    <w:rsid w:val="0036219F"/>
    <w:rsid w:val="00362D15"/>
    <w:rsid w:val="00362D70"/>
    <w:rsid w:val="00363F51"/>
    <w:rsid w:val="00364E37"/>
    <w:rsid w:val="00364EA2"/>
    <w:rsid w:val="00364F0F"/>
    <w:rsid w:val="003656DE"/>
    <w:rsid w:val="00365BF7"/>
    <w:rsid w:val="00365C38"/>
    <w:rsid w:val="00366A99"/>
    <w:rsid w:val="00367038"/>
    <w:rsid w:val="003679DC"/>
    <w:rsid w:val="00367C0B"/>
    <w:rsid w:val="00370038"/>
    <w:rsid w:val="00371716"/>
    <w:rsid w:val="00371933"/>
    <w:rsid w:val="00371F39"/>
    <w:rsid w:val="00372375"/>
    <w:rsid w:val="003728F9"/>
    <w:rsid w:val="003757D7"/>
    <w:rsid w:val="00375AC0"/>
    <w:rsid w:val="00375C2C"/>
    <w:rsid w:val="00375C6B"/>
    <w:rsid w:val="0037654E"/>
    <w:rsid w:val="00376A74"/>
    <w:rsid w:val="00376AC9"/>
    <w:rsid w:val="00376F67"/>
    <w:rsid w:val="00376F72"/>
    <w:rsid w:val="00377713"/>
    <w:rsid w:val="00377876"/>
    <w:rsid w:val="00380219"/>
    <w:rsid w:val="003806A6"/>
    <w:rsid w:val="00380E4C"/>
    <w:rsid w:val="0038160B"/>
    <w:rsid w:val="00382AE2"/>
    <w:rsid w:val="00383225"/>
    <w:rsid w:val="003834D8"/>
    <w:rsid w:val="00383FCA"/>
    <w:rsid w:val="003840E0"/>
    <w:rsid w:val="00384924"/>
    <w:rsid w:val="0038499E"/>
    <w:rsid w:val="00384BE6"/>
    <w:rsid w:val="00384EF0"/>
    <w:rsid w:val="00385939"/>
    <w:rsid w:val="00385A21"/>
    <w:rsid w:val="00386630"/>
    <w:rsid w:val="0038665D"/>
    <w:rsid w:val="00386A79"/>
    <w:rsid w:val="00387B31"/>
    <w:rsid w:val="0039011B"/>
    <w:rsid w:val="0039014B"/>
    <w:rsid w:val="00390421"/>
    <w:rsid w:val="00390AEE"/>
    <w:rsid w:val="00390C82"/>
    <w:rsid w:val="00390EC9"/>
    <w:rsid w:val="00391254"/>
    <w:rsid w:val="00392181"/>
    <w:rsid w:val="00392591"/>
    <w:rsid w:val="0039293A"/>
    <w:rsid w:val="0039396D"/>
    <w:rsid w:val="0039463E"/>
    <w:rsid w:val="00394F21"/>
    <w:rsid w:val="003956EE"/>
    <w:rsid w:val="003966E3"/>
    <w:rsid w:val="0039784B"/>
    <w:rsid w:val="003A0C48"/>
    <w:rsid w:val="003A1072"/>
    <w:rsid w:val="003A1718"/>
    <w:rsid w:val="003A1F0A"/>
    <w:rsid w:val="003A2216"/>
    <w:rsid w:val="003A22E2"/>
    <w:rsid w:val="003A277E"/>
    <w:rsid w:val="003A2960"/>
    <w:rsid w:val="003A30C5"/>
    <w:rsid w:val="003A3B8E"/>
    <w:rsid w:val="003A4A8B"/>
    <w:rsid w:val="003A4B22"/>
    <w:rsid w:val="003A4CC8"/>
    <w:rsid w:val="003A5DB6"/>
    <w:rsid w:val="003A737F"/>
    <w:rsid w:val="003B06A9"/>
    <w:rsid w:val="003B0DD5"/>
    <w:rsid w:val="003B1D6B"/>
    <w:rsid w:val="003B1FF3"/>
    <w:rsid w:val="003B3043"/>
    <w:rsid w:val="003B3A98"/>
    <w:rsid w:val="003B4033"/>
    <w:rsid w:val="003B4147"/>
    <w:rsid w:val="003B4312"/>
    <w:rsid w:val="003B43C7"/>
    <w:rsid w:val="003B44FC"/>
    <w:rsid w:val="003B4A8A"/>
    <w:rsid w:val="003B59D2"/>
    <w:rsid w:val="003B5B66"/>
    <w:rsid w:val="003B678A"/>
    <w:rsid w:val="003B6A66"/>
    <w:rsid w:val="003B6D38"/>
    <w:rsid w:val="003B73B7"/>
    <w:rsid w:val="003B7584"/>
    <w:rsid w:val="003C076A"/>
    <w:rsid w:val="003C08F9"/>
    <w:rsid w:val="003C1856"/>
    <w:rsid w:val="003C1A99"/>
    <w:rsid w:val="003C2189"/>
    <w:rsid w:val="003C24F0"/>
    <w:rsid w:val="003C32B2"/>
    <w:rsid w:val="003C3870"/>
    <w:rsid w:val="003C38C3"/>
    <w:rsid w:val="003C3971"/>
    <w:rsid w:val="003C3F19"/>
    <w:rsid w:val="003C404E"/>
    <w:rsid w:val="003C4138"/>
    <w:rsid w:val="003C4213"/>
    <w:rsid w:val="003C4691"/>
    <w:rsid w:val="003C480D"/>
    <w:rsid w:val="003C5832"/>
    <w:rsid w:val="003C5DB2"/>
    <w:rsid w:val="003C6E9D"/>
    <w:rsid w:val="003C71F0"/>
    <w:rsid w:val="003D07DC"/>
    <w:rsid w:val="003D1CCA"/>
    <w:rsid w:val="003D1E28"/>
    <w:rsid w:val="003D315F"/>
    <w:rsid w:val="003D32A9"/>
    <w:rsid w:val="003D3908"/>
    <w:rsid w:val="003D3C96"/>
    <w:rsid w:val="003D3E02"/>
    <w:rsid w:val="003D5776"/>
    <w:rsid w:val="003D5BBB"/>
    <w:rsid w:val="003D676E"/>
    <w:rsid w:val="003D7C3C"/>
    <w:rsid w:val="003E1032"/>
    <w:rsid w:val="003E1861"/>
    <w:rsid w:val="003E1BC1"/>
    <w:rsid w:val="003E2351"/>
    <w:rsid w:val="003E2693"/>
    <w:rsid w:val="003E2A66"/>
    <w:rsid w:val="003E343D"/>
    <w:rsid w:val="003E3BEA"/>
    <w:rsid w:val="003E423C"/>
    <w:rsid w:val="003E48B4"/>
    <w:rsid w:val="003E4A2D"/>
    <w:rsid w:val="003E4C8B"/>
    <w:rsid w:val="003E4DA8"/>
    <w:rsid w:val="003E672A"/>
    <w:rsid w:val="003E6982"/>
    <w:rsid w:val="003E72FB"/>
    <w:rsid w:val="003E73A8"/>
    <w:rsid w:val="003E745B"/>
    <w:rsid w:val="003E76A5"/>
    <w:rsid w:val="003F03BC"/>
    <w:rsid w:val="003F0406"/>
    <w:rsid w:val="003F159A"/>
    <w:rsid w:val="003F1934"/>
    <w:rsid w:val="003F1A6E"/>
    <w:rsid w:val="003F2224"/>
    <w:rsid w:val="003F2883"/>
    <w:rsid w:val="003F2BDA"/>
    <w:rsid w:val="003F3BD9"/>
    <w:rsid w:val="003F3F83"/>
    <w:rsid w:val="003F4029"/>
    <w:rsid w:val="003F49B3"/>
    <w:rsid w:val="003F52AE"/>
    <w:rsid w:val="003F5A79"/>
    <w:rsid w:val="003F663C"/>
    <w:rsid w:val="003F6807"/>
    <w:rsid w:val="003F6A3C"/>
    <w:rsid w:val="003F707F"/>
    <w:rsid w:val="003F7754"/>
    <w:rsid w:val="003F7C52"/>
    <w:rsid w:val="003F7F32"/>
    <w:rsid w:val="0040057E"/>
    <w:rsid w:val="00400E08"/>
    <w:rsid w:val="00401267"/>
    <w:rsid w:val="004012E4"/>
    <w:rsid w:val="0040147D"/>
    <w:rsid w:val="00402C31"/>
    <w:rsid w:val="004039D8"/>
    <w:rsid w:val="00404045"/>
    <w:rsid w:val="00404AC3"/>
    <w:rsid w:val="0040565C"/>
    <w:rsid w:val="00405693"/>
    <w:rsid w:val="00405B2B"/>
    <w:rsid w:val="004063AA"/>
    <w:rsid w:val="004073D3"/>
    <w:rsid w:val="0040783C"/>
    <w:rsid w:val="0040797E"/>
    <w:rsid w:val="00407E87"/>
    <w:rsid w:val="00410919"/>
    <w:rsid w:val="00411141"/>
    <w:rsid w:val="00412628"/>
    <w:rsid w:val="004133B8"/>
    <w:rsid w:val="0041574A"/>
    <w:rsid w:val="00415961"/>
    <w:rsid w:val="00416393"/>
    <w:rsid w:val="00416EE0"/>
    <w:rsid w:val="00416EF7"/>
    <w:rsid w:val="004174A6"/>
    <w:rsid w:val="00417C71"/>
    <w:rsid w:val="0042042B"/>
    <w:rsid w:val="004219CB"/>
    <w:rsid w:val="00421AED"/>
    <w:rsid w:val="0042285B"/>
    <w:rsid w:val="0042293E"/>
    <w:rsid w:val="00422AC0"/>
    <w:rsid w:val="00422F12"/>
    <w:rsid w:val="00423688"/>
    <w:rsid w:val="00423A35"/>
    <w:rsid w:val="00423AE3"/>
    <w:rsid w:val="00423D62"/>
    <w:rsid w:val="00423E1C"/>
    <w:rsid w:val="004240DD"/>
    <w:rsid w:val="00424369"/>
    <w:rsid w:val="00425398"/>
    <w:rsid w:val="004253E9"/>
    <w:rsid w:val="004259BD"/>
    <w:rsid w:val="0042613F"/>
    <w:rsid w:val="00426175"/>
    <w:rsid w:val="004264E9"/>
    <w:rsid w:val="004271AC"/>
    <w:rsid w:val="004276DB"/>
    <w:rsid w:val="00427AC6"/>
    <w:rsid w:val="00430490"/>
    <w:rsid w:val="00430B05"/>
    <w:rsid w:val="004314E0"/>
    <w:rsid w:val="004321EC"/>
    <w:rsid w:val="004322E4"/>
    <w:rsid w:val="00432A16"/>
    <w:rsid w:val="0043365C"/>
    <w:rsid w:val="00433739"/>
    <w:rsid w:val="0043426C"/>
    <w:rsid w:val="004349F5"/>
    <w:rsid w:val="00434AB9"/>
    <w:rsid w:val="00435B72"/>
    <w:rsid w:val="0043620C"/>
    <w:rsid w:val="00436798"/>
    <w:rsid w:val="004375BF"/>
    <w:rsid w:val="00437A20"/>
    <w:rsid w:val="00440001"/>
    <w:rsid w:val="004403FF"/>
    <w:rsid w:val="00440FD1"/>
    <w:rsid w:val="004419F5"/>
    <w:rsid w:val="00441AED"/>
    <w:rsid w:val="00441C2E"/>
    <w:rsid w:val="004429A2"/>
    <w:rsid w:val="00444525"/>
    <w:rsid w:val="00445292"/>
    <w:rsid w:val="0044546B"/>
    <w:rsid w:val="00445757"/>
    <w:rsid w:val="00445887"/>
    <w:rsid w:val="004464AD"/>
    <w:rsid w:val="004468C3"/>
    <w:rsid w:val="00446E53"/>
    <w:rsid w:val="00447194"/>
    <w:rsid w:val="004479AD"/>
    <w:rsid w:val="0045063C"/>
    <w:rsid w:val="0045099D"/>
    <w:rsid w:val="004526A5"/>
    <w:rsid w:val="004526EB"/>
    <w:rsid w:val="00452AC4"/>
    <w:rsid w:val="00452F0C"/>
    <w:rsid w:val="0045371C"/>
    <w:rsid w:val="00454B4A"/>
    <w:rsid w:val="00456540"/>
    <w:rsid w:val="00456AF2"/>
    <w:rsid w:val="004571D2"/>
    <w:rsid w:val="00457C2D"/>
    <w:rsid w:val="00457E00"/>
    <w:rsid w:val="004605B6"/>
    <w:rsid w:val="00460801"/>
    <w:rsid w:val="00460C95"/>
    <w:rsid w:val="0046163E"/>
    <w:rsid w:val="00461B74"/>
    <w:rsid w:val="004622FB"/>
    <w:rsid w:val="004630E9"/>
    <w:rsid w:val="0046310E"/>
    <w:rsid w:val="00463A39"/>
    <w:rsid w:val="00463D2F"/>
    <w:rsid w:val="0046541A"/>
    <w:rsid w:val="00465C1E"/>
    <w:rsid w:val="00466989"/>
    <w:rsid w:val="00466EC5"/>
    <w:rsid w:val="00467427"/>
    <w:rsid w:val="00467AC7"/>
    <w:rsid w:val="004708DF"/>
    <w:rsid w:val="00470C0B"/>
    <w:rsid w:val="00470DC2"/>
    <w:rsid w:val="00470DC4"/>
    <w:rsid w:val="00470F92"/>
    <w:rsid w:val="00471186"/>
    <w:rsid w:val="00471273"/>
    <w:rsid w:val="004712DB"/>
    <w:rsid w:val="00471740"/>
    <w:rsid w:val="00471B1B"/>
    <w:rsid w:val="00471CAA"/>
    <w:rsid w:val="00471F49"/>
    <w:rsid w:val="00471F4A"/>
    <w:rsid w:val="004728FE"/>
    <w:rsid w:val="0047367C"/>
    <w:rsid w:val="004736CE"/>
    <w:rsid w:val="00473AF0"/>
    <w:rsid w:val="00473B27"/>
    <w:rsid w:val="00473EC4"/>
    <w:rsid w:val="00474890"/>
    <w:rsid w:val="004751B2"/>
    <w:rsid w:val="004767B5"/>
    <w:rsid w:val="00476938"/>
    <w:rsid w:val="00476AF3"/>
    <w:rsid w:val="00476E7D"/>
    <w:rsid w:val="00476EC7"/>
    <w:rsid w:val="00480216"/>
    <w:rsid w:val="004813EB"/>
    <w:rsid w:val="004813FD"/>
    <w:rsid w:val="0048181B"/>
    <w:rsid w:val="00481AF4"/>
    <w:rsid w:val="00481B23"/>
    <w:rsid w:val="00481DAC"/>
    <w:rsid w:val="00482029"/>
    <w:rsid w:val="00482A87"/>
    <w:rsid w:val="00482F50"/>
    <w:rsid w:val="00483C7C"/>
    <w:rsid w:val="00483F85"/>
    <w:rsid w:val="004841DA"/>
    <w:rsid w:val="004848CA"/>
    <w:rsid w:val="00484921"/>
    <w:rsid w:val="004851C4"/>
    <w:rsid w:val="00485B27"/>
    <w:rsid w:val="00485D66"/>
    <w:rsid w:val="0048623C"/>
    <w:rsid w:val="00486270"/>
    <w:rsid w:val="004878F5"/>
    <w:rsid w:val="00487FF6"/>
    <w:rsid w:val="004901F8"/>
    <w:rsid w:val="004907E9"/>
    <w:rsid w:val="004909C3"/>
    <w:rsid w:val="004912C9"/>
    <w:rsid w:val="00491BC9"/>
    <w:rsid w:val="00494231"/>
    <w:rsid w:val="00494263"/>
    <w:rsid w:val="00494C99"/>
    <w:rsid w:val="00495E27"/>
    <w:rsid w:val="00495EA6"/>
    <w:rsid w:val="00496B7F"/>
    <w:rsid w:val="00496EF5"/>
    <w:rsid w:val="00497970"/>
    <w:rsid w:val="004A0593"/>
    <w:rsid w:val="004A09B9"/>
    <w:rsid w:val="004A0B35"/>
    <w:rsid w:val="004A1109"/>
    <w:rsid w:val="004A16B0"/>
    <w:rsid w:val="004A18C2"/>
    <w:rsid w:val="004A1E32"/>
    <w:rsid w:val="004A2414"/>
    <w:rsid w:val="004A2653"/>
    <w:rsid w:val="004A35C6"/>
    <w:rsid w:val="004A3CB8"/>
    <w:rsid w:val="004A4371"/>
    <w:rsid w:val="004A468D"/>
    <w:rsid w:val="004A46DA"/>
    <w:rsid w:val="004A4E86"/>
    <w:rsid w:val="004A5000"/>
    <w:rsid w:val="004A5E29"/>
    <w:rsid w:val="004A6924"/>
    <w:rsid w:val="004A6E26"/>
    <w:rsid w:val="004A71FF"/>
    <w:rsid w:val="004A7791"/>
    <w:rsid w:val="004A7EAA"/>
    <w:rsid w:val="004B04C5"/>
    <w:rsid w:val="004B1323"/>
    <w:rsid w:val="004B1708"/>
    <w:rsid w:val="004B1D19"/>
    <w:rsid w:val="004B20CA"/>
    <w:rsid w:val="004B21BD"/>
    <w:rsid w:val="004B2239"/>
    <w:rsid w:val="004B2820"/>
    <w:rsid w:val="004B3A2D"/>
    <w:rsid w:val="004B4002"/>
    <w:rsid w:val="004B4DD2"/>
    <w:rsid w:val="004B53AC"/>
    <w:rsid w:val="004B56D8"/>
    <w:rsid w:val="004B57E2"/>
    <w:rsid w:val="004B6770"/>
    <w:rsid w:val="004B6DAB"/>
    <w:rsid w:val="004B7D01"/>
    <w:rsid w:val="004B7D89"/>
    <w:rsid w:val="004C02EF"/>
    <w:rsid w:val="004C03AD"/>
    <w:rsid w:val="004C0865"/>
    <w:rsid w:val="004C0FF1"/>
    <w:rsid w:val="004C10DB"/>
    <w:rsid w:val="004C1E7C"/>
    <w:rsid w:val="004C2687"/>
    <w:rsid w:val="004C289E"/>
    <w:rsid w:val="004C2A25"/>
    <w:rsid w:val="004C2E25"/>
    <w:rsid w:val="004C2FA6"/>
    <w:rsid w:val="004C3785"/>
    <w:rsid w:val="004C3D1F"/>
    <w:rsid w:val="004C402C"/>
    <w:rsid w:val="004C4800"/>
    <w:rsid w:val="004C4A34"/>
    <w:rsid w:val="004C5A0F"/>
    <w:rsid w:val="004C61B6"/>
    <w:rsid w:val="004C61C8"/>
    <w:rsid w:val="004C63CF"/>
    <w:rsid w:val="004C6606"/>
    <w:rsid w:val="004C6EA6"/>
    <w:rsid w:val="004C75FC"/>
    <w:rsid w:val="004D0173"/>
    <w:rsid w:val="004D0FF5"/>
    <w:rsid w:val="004D1030"/>
    <w:rsid w:val="004D1203"/>
    <w:rsid w:val="004D1769"/>
    <w:rsid w:val="004D1915"/>
    <w:rsid w:val="004D1BD1"/>
    <w:rsid w:val="004D46C4"/>
    <w:rsid w:val="004D5676"/>
    <w:rsid w:val="004D59A8"/>
    <w:rsid w:val="004D5ACB"/>
    <w:rsid w:val="004D6903"/>
    <w:rsid w:val="004D6E40"/>
    <w:rsid w:val="004D6F30"/>
    <w:rsid w:val="004D7160"/>
    <w:rsid w:val="004D7410"/>
    <w:rsid w:val="004E010A"/>
    <w:rsid w:val="004E04BD"/>
    <w:rsid w:val="004E0EFF"/>
    <w:rsid w:val="004E182C"/>
    <w:rsid w:val="004E1D09"/>
    <w:rsid w:val="004E232B"/>
    <w:rsid w:val="004E34C7"/>
    <w:rsid w:val="004E372D"/>
    <w:rsid w:val="004E377C"/>
    <w:rsid w:val="004E3DC9"/>
    <w:rsid w:val="004E452F"/>
    <w:rsid w:val="004E4634"/>
    <w:rsid w:val="004E46D8"/>
    <w:rsid w:val="004E4ED3"/>
    <w:rsid w:val="004E4F08"/>
    <w:rsid w:val="004E4FC0"/>
    <w:rsid w:val="004E5D81"/>
    <w:rsid w:val="004E623C"/>
    <w:rsid w:val="004E66F2"/>
    <w:rsid w:val="004E7650"/>
    <w:rsid w:val="004E7760"/>
    <w:rsid w:val="004F1612"/>
    <w:rsid w:val="004F19A5"/>
    <w:rsid w:val="004F1DC9"/>
    <w:rsid w:val="004F385F"/>
    <w:rsid w:val="004F49B5"/>
    <w:rsid w:val="004F4C8D"/>
    <w:rsid w:val="004F4CCE"/>
    <w:rsid w:val="004F4FE6"/>
    <w:rsid w:val="004F5297"/>
    <w:rsid w:val="004F530F"/>
    <w:rsid w:val="004F54A7"/>
    <w:rsid w:val="004F54AE"/>
    <w:rsid w:val="004F6B1B"/>
    <w:rsid w:val="004F6C60"/>
    <w:rsid w:val="004F740F"/>
    <w:rsid w:val="004F79DA"/>
    <w:rsid w:val="004F7F24"/>
    <w:rsid w:val="005005C5"/>
    <w:rsid w:val="005009C2"/>
    <w:rsid w:val="00500F37"/>
    <w:rsid w:val="005026CE"/>
    <w:rsid w:val="00502D48"/>
    <w:rsid w:val="00503C0C"/>
    <w:rsid w:val="00503D75"/>
    <w:rsid w:val="00504B01"/>
    <w:rsid w:val="00504F46"/>
    <w:rsid w:val="005050BC"/>
    <w:rsid w:val="00505874"/>
    <w:rsid w:val="00506721"/>
    <w:rsid w:val="00507C43"/>
    <w:rsid w:val="0051040E"/>
    <w:rsid w:val="00510514"/>
    <w:rsid w:val="00511309"/>
    <w:rsid w:val="005113AB"/>
    <w:rsid w:val="00511AAB"/>
    <w:rsid w:val="00514755"/>
    <w:rsid w:val="0051483D"/>
    <w:rsid w:val="00514B53"/>
    <w:rsid w:val="00514CF8"/>
    <w:rsid w:val="00516F75"/>
    <w:rsid w:val="005170C3"/>
    <w:rsid w:val="0051797D"/>
    <w:rsid w:val="00520808"/>
    <w:rsid w:val="00520E07"/>
    <w:rsid w:val="00520F20"/>
    <w:rsid w:val="00521142"/>
    <w:rsid w:val="005218CD"/>
    <w:rsid w:val="00521EAD"/>
    <w:rsid w:val="0052272C"/>
    <w:rsid w:val="00522A1A"/>
    <w:rsid w:val="00522CC9"/>
    <w:rsid w:val="00523976"/>
    <w:rsid w:val="00524290"/>
    <w:rsid w:val="005245E4"/>
    <w:rsid w:val="00524C69"/>
    <w:rsid w:val="00524C75"/>
    <w:rsid w:val="00524D15"/>
    <w:rsid w:val="00525158"/>
    <w:rsid w:val="00525DF6"/>
    <w:rsid w:val="0052649B"/>
    <w:rsid w:val="00526925"/>
    <w:rsid w:val="005269DF"/>
    <w:rsid w:val="00526AEF"/>
    <w:rsid w:val="005271CD"/>
    <w:rsid w:val="0053000C"/>
    <w:rsid w:val="00530FB8"/>
    <w:rsid w:val="00531196"/>
    <w:rsid w:val="005312AF"/>
    <w:rsid w:val="005317E0"/>
    <w:rsid w:val="00531C57"/>
    <w:rsid w:val="00531CC7"/>
    <w:rsid w:val="00531CEF"/>
    <w:rsid w:val="00531E56"/>
    <w:rsid w:val="0053250F"/>
    <w:rsid w:val="00532AB5"/>
    <w:rsid w:val="00533E91"/>
    <w:rsid w:val="0053584C"/>
    <w:rsid w:val="00535CB6"/>
    <w:rsid w:val="005366BB"/>
    <w:rsid w:val="00536F3B"/>
    <w:rsid w:val="00537A6F"/>
    <w:rsid w:val="0054023D"/>
    <w:rsid w:val="0054023E"/>
    <w:rsid w:val="00540D45"/>
    <w:rsid w:val="00541213"/>
    <w:rsid w:val="00541E09"/>
    <w:rsid w:val="00541F73"/>
    <w:rsid w:val="00542957"/>
    <w:rsid w:val="00542A13"/>
    <w:rsid w:val="00542A4C"/>
    <w:rsid w:val="00542EC9"/>
    <w:rsid w:val="0054309D"/>
    <w:rsid w:val="00543D25"/>
    <w:rsid w:val="00543DFB"/>
    <w:rsid w:val="00543F35"/>
    <w:rsid w:val="005444FE"/>
    <w:rsid w:val="0054511F"/>
    <w:rsid w:val="005451AB"/>
    <w:rsid w:val="005459CB"/>
    <w:rsid w:val="00546435"/>
    <w:rsid w:val="0054691F"/>
    <w:rsid w:val="00546CE6"/>
    <w:rsid w:val="0054772B"/>
    <w:rsid w:val="005500D5"/>
    <w:rsid w:val="00550FEB"/>
    <w:rsid w:val="005513EC"/>
    <w:rsid w:val="00551535"/>
    <w:rsid w:val="00551F47"/>
    <w:rsid w:val="005537B9"/>
    <w:rsid w:val="00553E0F"/>
    <w:rsid w:val="005541C3"/>
    <w:rsid w:val="005542A4"/>
    <w:rsid w:val="0055450D"/>
    <w:rsid w:val="00554B80"/>
    <w:rsid w:val="00554BD1"/>
    <w:rsid w:val="00554BFC"/>
    <w:rsid w:val="00554FC7"/>
    <w:rsid w:val="005550F0"/>
    <w:rsid w:val="0055587E"/>
    <w:rsid w:val="005559A3"/>
    <w:rsid w:val="00555FBA"/>
    <w:rsid w:val="005563DD"/>
    <w:rsid w:val="00556532"/>
    <w:rsid w:val="00556CD4"/>
    <w:rsid w:val="005577D7"/>
    <w:rsid w:val="00557D63"/>
    <w:rsid w:val="00560A4D"/>
    <w:rsid w:val="00560AAC"/>
    <w:rsid w:val="00560AD6"/>
    <w:rsid w:val="00561262"/>
    <w:rsid w:val="00562092"/>
    <w:rsid w:val="0056239B"/>
    <w:rsid w:val="0056269B"/>
    <w:rsid w:val="00562DDB"/>
    <w:rsid w:val="005631D4"/>
    <w:rsid w:val="0056346D"/>
    <w:rsid w:val="00563A33"/>
    <w:rsid w:val="00563DA8"/>
    <w:rsid w:val="0056441E"/>
    <w:rsid w:val="00564884"/>
    <w:rsid w:val="005648C3"/>
    <w:rsid w:val="0056521A"/>
    <w:rsid w:val="00565344"/>
    <w:rsid w:val="00565420"/>
    <w:rsid w:val="00566F28"/>
    <w:rsid w:val="005670F3"/>
    <w:rsid w:val="005676A0"/>
    <w:rsid w:val="00567D93"/>
    <w:rsid w:val="00570297"/>
    <w:rsid w:val="00570C40"/>
    <w:rsid w:val="00570EB8"/>
    <w:rsid w:val="00570F0C"/>
    <w:rsid w:val="00571320"/>
    <w:rsid w:val="005713F4"/>
    <w:rsid w:val="00571427"/>
    <w:rsid w:val="005715ED"/>
    <w:rsid w:val="00571BAE"/>
    <w:rsid w:val="00571FEC"/>
    <w:rsid w:val="00572A2F"/>
    <w:rsid w:val="00572B17"/>
    <w:rsid w:val="00573282"/>
    <w:rsid w:val="00574DDF"/>
    <w:rsid w:val="0057502D"/>
    <w:rsid w:val="0057535D"/>
    <w:rsid w:val="00575506"/>
    <w:rsid w:val="0057551E"/>
    <w:rsid w:val="005761C4"/>
    <w:rsid w:val="005761E8"/>
    <w:rsid w:val="005764B4"/>
    <w:rsid w:val="00576D5A"/>
    <w:rsid w:val="00580040"/>
    <w:rsid w:val="00580D17"/>
    <w:rsid w:val="005815B4"/>
    <w:rsid w:val="00581965"/>
    <w:rsid w:val="00581BF0"/>
    <w:rsid w:val="0058214B"/>
    <w:rsid w:val="00582214"/>
    <w:rsid w:val="0058231E"/>
    <w:rsid w:val="00582659"/>
    <w:rsid w:val="00583028"/>
    <w:rsid w:val="00584205"/>
    <w:rsid w:val="00584290"/>
    <w:rsid w:val="005848B4"/>
    <w:rsid w:val="0058496F"/>
    <w:rsid w:val="00585329"/>
    <w:rsid w:val="00585576"/>
    <w:rsid w:val="0058620A"/>
    <w:rsid w:val="005869FF"/>
    <w:rsid w:val="00586BDD"/>
    <w:rsid w:val="00586F9C"/>
    <w:rsid w:val="005875B9"/>
    <w:rsid w:val="005905B3"/>
    <w:rsid w:val="0059082A"/>
    <w:rsid w:val="0059133C"/>
    <w:rsid w:val="00591F2A"/>
    <w:rsid w:val="00592233"/>
    <w:rsid w:val="00592DDF"/>
    <w:rsid w:val="0059330D"/>
    <w:rsid w:val="00593420"/>
    <w:rsid w:val="005934AB"/>
    <w:rsid w:val="00593760"/>
    <w:rsid w:val="00594449"/>
    <w:rsid w:val="005947D8"/>
    <w:rsid w:val="0059523B"/>
    <w:rsid w:val="005956C7"/>
    <w:rsid w:val="00595CCC"/>
    <w:rsid w:val="00595D22"/>
    <w:rsid w:val="00596672"/>
    <w:rsid w:val="005966CE"/>
    <w:rsid w:val="00596CFD"/>
    <w:rsid w:val="00596EBC"/>
    <w:rsid w:val="00597584"/>
    <w:rsid w:val="005976CB"/>
    <w:rsid w:val="00597992"/>
    <w:rsid w:val="00597D1C"/>
    <w:rsid w:val="00597D7A"/>
    <w:rsid w:val="005A071F"/>
    <w:rsid w:val="005A1241"/>
    <w:rsid w:val="005A1315"/>
    <w:rsid w:val="005A2482"/>
    <w:rsid w:val="005A2920"/>
    <w:rsid w:val="005A2BAA"/>
    <w:rsid w:val="005A4AE3"/>
    <w:rsid w:val="005A55EB"/>
    <w:rsid w:val="005A5D59"/>
    <w:rsid w:val="005A6630"/>
    <w:rsid w:val="005A6FA4"/>
    <w:rsid w:val="005A73D1"/>
    <w:rsid w:val="005A7473"/>
    <w:rsid w:val="005A7686"/>
    <w:rsid w:val="005A7DC0"/>
    <w:rsid w:val="005B04CE"/>
    <w:rsid w:val="005B1B0C"/>
    <w:rsid w:val="005B1DB1"/>
    <w:rsid w:val="005B26DC"/>
    <w:rsid w:val="005B27A6"/>
    <w:rsid w:val="005B3577"/>
    <w:rsid w:val="005B3CD9"/>
    <w:rsid w:val="005B3DBE"/>
    <w:rsid w:val="005B42C4"/>
    <w:rsid w:val="005B43E9"/>
    <w:rsid w:val="005B45BF"/>
    <w:rsid w:val="005B4EF9"/>
    <w:rsid w:val="005B4FB6"/>
    <w:rsid w:val="005B4FF2"/>
    <w:rsid w:val="005B5983"/>
    <w:rsid w:val="005B59F9"/>
    <w:rsid w:val="005B5D30"/>
    <w:rsid w:val="005B5D73"/>
    <w:rsid w:val="005B5DF4"/>
    <w:rsid w:val="005B6BDA"/>
    <w:rsid w:val="005B7B04"/>
    <w:rsid w:val="005C008F"/>
    <w:rsid w:val="005C0CA1"/>
    <w:rsid w:val="005C1328"/>
    <w:rsid w:val="005C189A"/>
    <w:rsid w:val="005C1AE8"/>
    <w:rsid w:val="005C1BC0"/>
    <w:rsid w:val="005C1EE0"/>
    <w:rsid w:val="005C28F4"/>
    <w:rsid w:val="005C2BD7"/>
    <w:rsid w:val="005C2F19"/>
    <w:rsid w:val="005C3583"/>
    <w:rsid w:val="005C3BBE"/>
    <w:rsid w:val="005C3C53"/>
    <w:rsid w:val="005C42E5"/>
    <w:rsid w:val="005C44D8"/>
    <w:rsid w:val="005C4A8C"/>
    <w:rsid w:val="005C4F2D"/>
    <w:rsid w:val="005C5D8B"/>
    <w:rsid w:val="005C6707"/>
    <w:rsid w:val="005C773A"/>
    <w:rsid w:val="005D0080"/>
    <w:rsid w:val="005D0307"/>
    <w:rsid w:val="005D098D"/>
    <w:rsid w:val="005D0B28"/>
    <w:rsid w:val="005D0D72"/>
    <w:rsid w:val="005D12CE"/>
    <w:rsid w:val="005D1366"/>
    <w:rsid w:val="005D14A5"/>
    <w:rsid w:val="005D174A"/>
    <w:rsid w:val="005D234B"/>
    <w:rsid w:val="005D359A"/>
    <w:rsid w:val="005D3773"/>
    <w:rsid w:val="005D3876"/>
    <w:rsid w:val="005D4122"/>
    <w:rsid w:val="005D43BD"/>
    <w:rsid w:val="005D449B"/>
    <w:rsid w:val="005D4740"/>
    <w:rsid w:val="005D47F0"/>
    <w:rsid w:val="005D484B"/>
    <w:rsid w:val="005D4898"/>
    <w:rsid w:val="005D4B87"/>
    <w:rsid w:val="005D5A1B"/>
    <w:rsid w:val="005D7B86"/>
    <w:rsid w:val="005D7E43"/>
    <w:rsid w:val="005E0048"/>
    <w:rsid w:val="005E10EF"/>
    <w:rsid w:val="005E1B82"/>
    <w:rsid w:val="005E1EF6"/>
    <w:rsid w:val="005E2D88"/>
    <w:rsid w:val="005E35C8"/>
    <w:rsid w:val="005E38CB"/>
    <w:rsid w:val="005E3A08"/>
    <w:rsid w:val="005E3AA9"/>
    <w:rsid w:val="005E4457"/>
    <w:rsid w:val="005E5F0B"/>
    <w:rsid w:val="005E6B3A"/>
    <w:rsid w:val="005E7156"/>
    <w:rsid w:val="005E793B"/>
    <w:rsid w:val="005F0749"/>
    <w:rsid w:val="005F1406"/>
    <w:rsid w:val="005F1687"/>
    <w:rsid w:val="005F1A1E"/>
    <w:rsid w:val="005F222F"/>
    <w:rsid w:val="005F297D"/>
    <w:rsid w:val="005F320F"/>
    <w:rsid w:val="005F3422"/>
    <w:rsid w:val="005F5B4A"/>
    <w:rsid w:val="005F5D40"/>
    <w:rsid w:val="005F668F"/>
    <w:rsid w:val="005F6E26"/>
    <w:rsid w:val="005F70BE"/>
    <w:rsid w:val="005F7AD6"/>
    <w:rsid w:val="005F7C6D"/>
    <w:rsid w:val="005F7F92"/>
    <w:rsid w:val="00600F3E"/>
    <w:rsid w:val="00601296"/>
    <w:rsid w:val="0060179D"/>
    <w:rsid w:val="006017CA"/>
    <w:rsid w:val="00601B78"/>
    <w:rsid w:val="00602222"/>
    <w:rsid w:val="0060285B"/>
    <w:rsid w:val="00602A96"/>
    <w:rsid w:val="0060352F"/>
    <w:rsid w:val="0060375B"/>
    <w:rsid w:val="00603772"/>
    <w:rsid w:val="006037E3"/>
    <w:rsid w:val="00603E83"/>
    <w:rsid w:val="0060419C"/>
    <w:rsid w:val="00604F0A"/>
    <w:rsid w:val="00604F16"/>
    <w:rsid w:val="006051C4"/>
    <w:rsid w:val="00605299"/>
    <w:rsid w:val="0060531B"/>
    <w:rsid w:val="0060534A"/>
    <w:rsid w:val="00605B97"/>
    <w:rsid w:val="00605DF9"/>
    <w:rsid w:val="006065F8"/>
    <w:rsid w:val="006067DC"/>
    <w:rsid w:val="00606A1B"/>
    <w:rsid w:val="00606E07"/>
    <w:rsid w:val="00606F2D"/>
    <w:rsid w:val="0060710A"/>
    <w:rsid w:val="006074C6"/>
    <w:rsid w:val="00607728"/>
    <w:rsid w:val="006077C7"/>
    <w:rsid w:val="00607D92"/>
    <w:rsid w:val="00610B3D"/>
    <w:rsid w:val="006115B6"/>
    <w:rsid w:val="00612205"/>
    <w:rsid w:val="00612740"/>
    <w:rsid w:val="00612D45"/>
    <w:rsid w:val="00612FC7"/>
    <w:rsid w:val="00613287"/>
    <w:rsid w:val="006139A4"/>
    <w:rsid w:val="00613ED9"/>
    <w:rsid w:val="00614339"/>
    <w:rsid w:val="00616106"/>
    <w:rsid w:val="0061615B"/>
    <w:rsid w:val="006162C8"/>
    <w:rsid w:val="006164EE"/>
    <w:rsid w:val="00616991"/>
    <w:rsid w:val="006169E5"/>
    <w:rsid w:val="00617BFA"/>
    <w:rsid w:val="00617C4A"/>
    <w:rsid w:val="00620189"/>
    <w:rsid w:val="00620B0D"/>
    <w:rsid w:val="00620E09"/>
    <w:rsid w:val="006212B5"/>
    <w:rsid w:val="00621351"/>
    <w:rsid w:val="006217CB"/>
    <w:rsid w:val="006219F3"/>
    <w:rsid w:val="00622186"/>
    <w:rsid w:val="00622C83"/>
    <w:rsid w:val="00623563"/>
    <w:rsid w:val="00623BDC"/>
    <w:rsid w:val="006245AF"/>
    <w:rsid w:val="00624D8F"/>
    <w:rsid w:val="00624DFF"/>
    <w:rsid w:val="00625115"/>
    <w:rsid w:val="006264BA"/>
    <w:rsid w:val="0062661D"/>
    <w:rsid w:val="0062678D"/>
    <w:rsid w:val="00626B1E"/>
    <w:rsid w:val="00627D24"/>
    <w:rsid w:val="00630508"/>
    <w:rsid w:val="00630A5A"/>
    <w:rsid w:val="00630CB1"/>
    <w:rsid w:val="006312C3"/>
    <w:rsid w:val="00632026"/>
    <w:rsid w:val="00632541"/>
    <w:rsid w:val="006327B6"/>
    <w:rsid w:val="006329FF"/>
    <w:rsid w:val="00632FE8"/>
    <w:rsid w:val="0063373C"/>
    <w:rsid w:val="00633DD3"/>
    <w:rsid w:val="00633E07"/>
    <w:rsid w:val="00634874"/>
    <w:rsid w:val="0063531C"/>
    <w:rsid w:val="006356CF"/>
    <w:rsid w:val="006360CA"/>
    <w:rsid w:val="006361CF"/>
    <w:rsid w:val="00636473"/>
    <w:rsid w:val="00636E38"/>
    <w:rsid w:val="00636FE6"/>
    <w:rsid w:val="00640BCB"/>
    <w:rsid w:val="006418E0"/>
    <w:rsid w:val="00641FD2"/>
    <w:rsid w:val="00642578"/>
    <w:rsid w:val="006430AB"/>
    <w:rsid w:val="006430BD"/>
    <w:rsid w:val="00643AF2"/>
    <w:rsid w:val="00644550"/>
    <w:rsid w:val="006445D5"/>
    <w:rsid w:val="00644833"/>
    <w:rsid w:val="0064603A"/>
    <w:rsid w:val="0064604A"/>
    <w:rsid w:val="00646621"/>
    <w:rsid w:val="0064674E"/>
    <w:rsid w:val="00646EAD"/>
    <w:rsid w:val="006506E0"/>
    <w:rsid w:val="00650D6A"/>
    <w:rsid w:val="00651686"/>
    <w:rsid w:val="00652442"/>
    <w:rsid w:val="00652F87"/>
    <w:rsid w:val="00653451"/>
    <w:rsid w:val="006537B3"/>
    <w:rsid w:val="0065390F"/>
    <w:rsid w:val="00653D46"/>
    <w:rsid w:val="00653F1B"/>
    <w:rsid w:val="00653F21"/>
    <w:rsid w:val="006552DF"/>
    <w:rsid w:val="00655CEE"/>
    <w:rsid w:val="00655E48"/>
    <w:rsid w:val="00656F14"/>
    <w:rsid w:val="0065705A"/>
    <w:rsid w:val="00657091"/>
    <w:rsid w:val="006575D9"/>
    <w:rsid w:val="00657C0C"/>
    <w:rsid w:val="00657DBB"/>
    <w:rsid w:val="006601E9"/>
    <w:rsid w:val="0066074B"/>
    <w:rsid w:val="00660C67"/>
    <w:rsid w:val="00662343"/>
    <w:rsid w:val="00662806"/>
    <w:rsid w:val="00662F32"/>
    <w:rsid w:val="00663113"/>
    <w:rsid w:val="006637C6"/>
    <w:rsid w:val="00664530"/>
    <w:rsid w:val="006645E8"/>
    <w:rsid w:val="00664921"/>
    <w:rsid w:val="00664EF3"/>
    <w:rsid w:val="00665070"/>
    <w:rsid w:val="0066558F"/>
    <w:rsid w:val="00665761"/>
    <w:rsid w:val="00665D48"/>
    <w:rsid w:val="00665EB3"/>
    <w:rsid w:val="00666396"/>
    <w:rsid w:val="00666716"/>
    <w:rsid w:val="0066693C"/>
    <w:rsid w:val="00666B64"/>
    <w:rsid w:val="00666D1F"/>
    <w:rsid w:val="00667A97"/>
    <w:rsid w:val="00670414"/>
    <w:rsid w:val="00670A44"/>
    <w:rsid w:val="00672123"/>
    <w:rsid w:val="0067229B"/>
    <w:rsid w:val="00672587"/>
    <w:rsid w:val="006735C9"/>
    <w:rsid w:val="00673AC7"/>
    <w:rsid w:val="00673DDC"/>
    <w:rsid w:val="00674591"/>
    <w:rsid w:val="00674971"/>
    <w:rsid w:val="00674B7E"/>
    <w:rsid w:val="00674D00"/>
    <w:rsid w:val="006751DF"/>
    <w:rsid w:val="00675312"/>
    <w:rsid w:val="006753C6"/>
    <w:rsid w:val="006754E4"/>
    <w:rsid w:val="00675B74"/>
    <w:rsid w:val="00676727"/>
    <w:rsid w:val="006768C7"/>
    <w:rsid w:val="0067698A"/>
    <w:rsid w:val="00676FB6"/>
    <w:rsid w:val="00680F64"/>
    <w:rsid w:val="00681578"/>
    <w:rsid w:val="0068164B"/>
    <w:rsid w:val="00681A60"/>
    <w:rsid w:val="006822DC"/>
    <w:rsid w:val="00682595"/>
    <w:rsid w:val="0068432C"/>
    <w:rsid w:val="006847F6"/>
    <w:rsid w:val="0068515D"/>
    <w:rsid w:val="00686198"/>
    <w:rsid w:val="006862C4"/>
    <w:rsid w:val="006865B0"/>
    <w:rsid w:val="00686633"/>
    <w:rsid w:val="00686CCA"/>
    <w:rsid w:val="0068771C"/>
    <w:rsid w:val="00687A3E"/>
    <w:rsid w:val="00687B1E"/>
    <w:rsid w:val="00690A41"/>
    <w:rsid w:val="00690D1B"/>
    <w:rsid w:val="00691A3C"/>
    <w:rsid w:val="00692900"/>
    <w:rsid w:val="00693657"/>
    <w:rsid w:val="00693C57"/>
    <w:rsid w:val="00695875"/>
    <w:rsid w:val="00695AB5"/>
    <w:rsid w:val="0069636E"/>
    <w:rsid w:val="00696655"/>
    <w:rsid w:val="006966BD"/>
    <w:rsid w:val="00696B73"/>
    <w:rsid w:val="006972E5"/>
    <w:rsid w:val="006976A3"/>
    <w:rsid w:val="006979AE"/>
    <w:rsid w:val="00697CC4"/>
    <w:rsid w:val="006A0081"/>
    <w:rsid w:val="006A0093"/>
    <w:rsid w:val="006A036B"/>
    <w:rsid w:val="006A100F"/>
    <w:rsid w:val="006A10C6"/>
    <w:rsid w:val="006A1380"/>
    <w:rsid w:val="006A1523"/>
    <w:rsid w:val="006A1D6F"/>
    <w:rsid w:val="006A1F80"/>
    <w:rsid w:val="006A265B"/>
    <w:rsid w:val="006A2C4B"/>
    <w:rsid w:val="006A2DB4"/>
    <w:rsid w:val="006A32A0"/>
    <w:rsid w:val="006A3525"/>
    <w:rsid w:val="006A3776"/>
    <w:rsid w:val="006A37C8"/>
    <w:rsid w:val="006A380D"/>
    <w:rsid w:val="006A383B"/>
    <w:rsid w:val="006A4840"/>
    <w:rsid w:val="006A6090"/>
    <w:rsid w:val="006A6573"/>
    <w:rsid w:val="006A65D7"/>
    <w:rsid w:val="006A7258"/>
    <w:rsid w:val="006A77CE"/>
    <w:rsid w:val="006A7D66"/>
    <w:rsid w:val="006B0057"/>
    <w:rsid w:val="006B058A"/>
    <w:rsid w:val="006B134A"/>
    <w:rsid w:val="006B1B28"/>
    <w:rsid w:val="006B1B97"/>
    <w:rsid w:val="006B1BE8"/>
    <w:rsid w:val="006B2604"/>
    <w:rsid w:val="006B283E"/>
    <w:rsid w:val="006B2955"/>
    <w:rsid w:val="006B3D6C"/>
    <w:rsid w:val="006B4102"/>
    <w:rsid w:val="006B41BF"/>
    <w:rsid w:val="006B426D"/>
    <w:rsid w:val="006B43B3"/>
    <w:rsid w:val="006B46BE"/>
    <w:rsid w:val="006B4ECF"/>
    <w:rsid w:val="006B5799"/>
    <w:rsid w:val="006B57CB"/>
    <w:rsid w:val="006B5B38"/>
    <w:rsid w:val="006B68D1"/>
    <w:rsid w:val="006B6D0A"/>
    <w:rsid w:val="006B6D32"/>
    <w:rsid w:val="006B77C7"/>
    <w:rsid w:val="006C0159"/>
    <w:rsid w:val="006C1164"/>
    <w:rsid w:val="006C296B"/>
    <w:rsid w:val="006C2F27"/>
    <w:rsid w:val="006C2F30"/>
    <w:rsid w:val="006C3D42"/>
    <w:rsid w:val="006C3FCC"/>
    <w:rsid w:val="006C4382"/>
    <w:rsid w:val="006C4913"/>
    <w:rsid w:val="006C4D5D"/>
    <w:rsid w:val="006C4F91"/>
    <w:rsid w:val="006C589D"/>
    <w:rsid w:val="006C58A2"/>
    <w:rsid w:val="006C6040"/>
    <w:rsid w:val="006C6097"/>
    <w:rsid w:val="006C702C"/>
    <w:rsid w:val="006C7A34"/>
    <w:rsid w:val="006D0379"/>
    <w:rsid w:val="006D054A"/>
    <w:rsid w:val="006D0CEE"/>
    <w:rsid w:val="006D19B4"/>
    <w:rsid w:val="006D2337"/>
    <w:rsid w:val="006D29F8"/>
    <w:rsid w:val="006D2B83"/>
    <w:rsid w:val="006D317D"/>
    <w:rsid w:val="006D35B0"/>
    <w:rsid w:val="006D4480"/>
    <w:rsid w:val="006D4BC8"/>
    <w:rsid w:val="006D4E23"/>
    <w:rsid w:val="006D5B99"/>
    <w:rsid w:val="006D660E"/>
    <w:rsid w:val="006D7E13"/>
    <w:rsid w:val="006D7E77"/>
    <w:rsid w:val="006E08EC"/>
    <w:rsid w:val="006E0DB3"/>
    <w:rsid w:val="006E1302"/>
    <w:rsid w:val="006E14C7"/>
    <w:rsid w:val="006E1632"/>
    <w:rsid w:val="006E1EB0"/>
    <w:rsid w:val="006E2052"/>
    <w:rsid w:val="006E26C7"/>
    <w:rsid w:val="006E2966"/>
    <w:rsid w:val="006E3230"/>
    <w:rsid w:val="006E37D9"/>
    <w:rsid w:val="006E3895"/>
    <w:rsid w:val="006E4292"/>
    <w:rsid w:val="006E45ED"/>
    <w:rsid w:val="006E50A3"/>
    <w:rsid w:val="006E584F"/>
    <w:rsid w:val="006E5972"/>
    <w:rsid w:val="006E5D7D"/>
    <w:rsid w:val="006E5DBE"/>
    <w:rsid w:val="006E623C"/>
    <w:rsid w:val="006E638D"/>
    <w:rsid w:val="006E6733"/>
    <w:rsid w:val="006E6D0C"/>
    <w:rsid w:val="006E77FB"/>
    <w:rsid w:val="006E7CAC"/>
    <w:rsid w:val="006E7D6A"/>
    <w:rsid w:val="006F021A"/>
    <w:rsid w:val="006F049D"/>
    <w:rsid w:val="006F0F34"/>
    <w:rsid w:val="006F124D"/>
    <w:rsid w:val="006F1513"/>
    <w:rsid w:val="006F1578"/>
    <w:rsid w:val="006F2444"/>
    <w:rsid w:val="006F278F"/>
    <w:rsid w:val="006F3345"/>
    <w:rsid w:val="006F38BE"/>
    <w:rsid w:val="006F5ACA"/>
    <w:rsid w:val="006F5ECE"/>
    <w:rsid w:val="006F644D"/>
    <w:rsid w:val="006F64E6"/>
    <w:rsid w:val="006F6590"/>
    <w:rsid w:val="006F6653"/>
    <w:rsid w:val="006F6C0A"/>
    <w:rsid w:val="006F6FD7"/>
    <w:rsid w:val="006F76B1"/>
    <w:rsid w:val="006F7E7C"/>
    <w:rsid w:val="0070033E"/>
    <w:rsid w:val="00700C62"/>
    <w:rsid w:val="00701098"/>
    <w:rsid w:val="0070125A"/>
    <w:rsid w:val="007019FA"/>
    <w:rsid w:val="00701A7B"/>
    <w:rsid w:val="00701FF4"/>
    <w:rsid w:val="00702E72"/>
    <w:rsid w:val="00703487"/>
    <w:rsid w:val="007034EE"/>
    <w:rsid w:val="0070374F"/>
    <w:rsid w:val="00703808"/>
    <w:rsid w:val="00703FC8"/>
    <w:rsid w:val="00704747"/>
    <w:rsid w:val="00704FBA"/>
    <w:rsid w:val="0070508E"/>
    <w:rsid w:val="0070629B"/>
    <w:rsid w:val="00706BDB"/>
    <w:rsid w:val="0071039F"/>
    <w:rsid w:val="00710647"/>
    <w:rsid w:val="007108A2"/>
    <w:rsid w:val="007110FE"/>
    <w:rsid w:val="007112EC"/>
    <w:rsid w:val="00711920"/>
    <w:rsid w:val="00711C66"/>
    <w:rsid w:val="00712597"/>
    <w:rsid w:val="0071289C"/>
    <w:rsid w:val="00712B07"/>
    <w:rsid w:val="00713BBF"/>
    <w:rsid w:val="00713BD0"/>
    <w:rsid w:val="00714B06"/>
    <w:rsid w:val="00715A67"/>
    <w:rsid w:val="00715E7A"/>
    <w:rsid w:val="0071691B"/>
    <w:rsid w:val="00717375"/>
    <w:rsid w:val="007177CB"/>
    <w:rsid w:val="00717F79"/>
    <w:rsid w:val="00720221"/>
    <w:rsid w:val="00720314"/>
    <w:rsid w:val="00720333"/>
    <w:rsid w:val="007203D1"/>
    <w:rsid w:val="007207FC"/>
    <w:rsid w:val="00720A35"/>
    <w:rsid w:val="0072112C"/>
    <w:rsid w:val="0072165D"/>
    <w:rsid w:val="007217F2"/>
    <w:rsid w:val="007225E0"/>
    <w:rsid w:val="0072261B"/>
    <w:rsid w:val="00722F95"/>
    <w:rsid w:val="00723527"/>
    <w:rsid w:val="0072353C"/>
    <w:rsid w:val="007235DB"/>
    <w:rsid w:val="00723D87"/>
    <w:rsid w:val="007247A1"/>
    <w:rsid w:val="00724A70"/>
    <w:rsid w:val="00724A72"/>
    <w:rsid w:val="00725391"/>
    <w:rsid w:val="007258F8"/>
    <w:rsid w:val="00725B1C"/>
    <w:rsid w:val="00725DF9"/>
    <w:rsid w:val="007262AE"/>
    <w:rsid w:val="007262FC"/>
    <w:rsid w:val="00726364"/>
    <w:rsid w:val="0072666C"/>
    <w:rsid w:val="00726A32"/>
    <w:rsid w:val="00726A79"/>
    <w:rsid w:val="00727A43"/>
    <w:rsid w:val="00730A9F"/>
    <w:rsid w:val="00731059"/>
    <w:rsid w:val="007310B3"/>
    <w:rsid w:val="00731A03"/>
    <w:rsid w:val="00731B0A"/>
    <w:rsid w:val="00732086"/>
    <w:rsid w:val="007325A7"/>
    <w:rsid w:val="00732D6D"/>
    <w:rsid w:val="007332E3"/>
    <w:rsid w:val="00733967"/>
    <w:rsid w:val="00733F3C"/>
    <w:rsid w:val="00734075"/>
    <w:rsid w:val="0073418A"/>
    <w:rsid w:val="00734C3F"/>
    <w:rsid w:val="0073553A"/>
    <w:rsid w:val="00735C7E"/>
    <w:rsid w:val="00735F3E"/>
    <w:rsid w:val="00736F7F"/>
    <w:rsid w:val="007372FF"/>
    <w:rsid w:val="007377B4"/>
    <w:rsid w:val="007400BC"/>
    <w:rsid w:val="00740A9B"/>
    <w:rsid w:val="00740B90"/>
    <w:rsid w:val="00741262"/>
    <w:rsid w:val="007413A3"/>
    <w:rsid w:val="00741E7F"/>
    <w:rsid w:val="0074273A"/>
    <w:rsid w:val="0074281A"/>
    <w:rsid w:val="0074281D"/>
    <w:rsid w:val="00742BFC"/>
    <w:rsid w:val="00742D20"/>
    <w:rsid w:val="00742DFF"/>
    <w:rsid w:val="00742E31"/>
    <w:rsid w:val="00743426"/>
    <w:rsid w:val="0074396A"/>
    <w:rsid w:val="007439B1"/>
    <w:rsid w:val="0074434A"/>
    <w:rsid w:val="007447EE"/>
    <w:rsid w:val="00744C74"/>
    <w:rsid w:val="00744CC3"/>
    <w:rsid w:val="007464C9"/>
    <w:rsid w:val="00746572"/>
    <w:rsid w:val="007477B8"/>
    <w:rsid w:val="00747BF5"/>
    <w:rsid w:val="00747D32"/>
    <w:rsid w:val="00750890"/>
    <w:rsid w:val="00750F86"/>
    <w:rsid w:val="00751335"/>
    <w:rsid w:val="007516CC"/>
    <w:rsid w:val="00751C24"/>
    <w:rsid w:val="007526B0"/>
    <w:rsid w:val="007526C2"/>
    <w:rsid w:val="00753D2C"/>
    <w:rsid w:val="0075497F"/>
    <w:rsid w:val="00754A4B"/>
    <w:rsid w:val="00755897"/>
    <w:rsid w:val="00755B7E"/>
    <w:rsid w:val="00756E91"/>
    <w:rsid w:val="0075737E"/>
    <w:rsid w:val="00760432"/>
    <w:rsid w:val="007604E3"/>
    <w:rsid w:val="007605B7"/>
    <w:rsid w:val="0076070F"/>
    <w:rsid w:val="00761955"/>
    <w:rsid w:val="007620B1"/>
    <w:rsid w:val="00762BEA"/>
    <w:rsid w:val="00762CE7"/>
    <w:rsid w:val="00762D1A"/>
    <w:rsid w:val="00763015"/>
    <w:rsid w:val="007633BE"/>
    <w:rsid w:val="00763483"/>
    <w:rsid w:val="007638E0"/>
    <w:rsid w:val="00763E6F"/>
    <w:rsid w:val="007640C7"/>
    <w:rsid w:val="00764766"/>
    <w:rsid w:val="007648B6"/>
    <w:rsid w:val="00764F41"/>
    <w:rsid w:val="00765136"/>
    <w:rsid w:val="00765A15"/>
    <w:rsid w:val="0076699D"/>
    <w:rsid w:val="00766C2E"/>
    <w:rsid w:val="0076754F"/>
    <w:rsid w:val="007677E0"/>
    <w:rsid w:val="00767E5E"/>
    <w:rsid w:val="00771DE2"/>
    <w:rsid w:val="007720DA"/>
    <w:rsid w:val="007722AC"/>
    <w:rsid w:val="007723D0"/>
    <w:rsid w:val="007727BA"/>
    <w:rsid w:val="007728C0"/>
    <w:rsid w:val="007730CC"/>
    <w:rsid w:val="0077365B"/>
    <w:rsid w:val="007739A6"/>
    <w:rsid w:val="00773A02"/>
    <w:rsid w:val="00774942"/>
    <w:rsid w:val="00774E9D"/>
    <w:rsid w:val="00776314"/>
    <w:rsid w:val="0077751A"/>
    <w:rsid w:val="00777698"/>
    <w:rsid w:val="00777AB4"/>
    <w:rsid w:val="007805B0"/>
    <w:rsid w:val="007806CA"/>
    <w:rsid w:val="00780A2F"/>
    <w:rsid w:val="007813BC"/>
    <w:rsid w:val="007813F8"/>
    <w:rsid w:val="00781F04"/>
    <w:rsid w:val="00782470"/>
    <w:rsid w:val="00783708"/>
    <w:rsid w:val="00784795"/>
    <w:rsid w:val="00784D66"/>
    <w:rsid w:val="00785DB2"/>
    <w:rsid w:val="007865C3"/>
    <w:rsid w:val="00786F5E"/>
    <w:rsid w:val="0078764F"/>
    <w:rsid w:val="00787AF9"/>
    <w:rsid w:val="00790C7F"/>
    <w:rsid w:val="00791170"/>
    <w:rsid w:val="007911BE"/>
    <w:rsid w:val="0079129C"/>
    <w:rsid w:val="00791806"/>
    <w:rsid w:val="00791AD1"/>
    <w:rsid w:val="00791C7A"/>
    <w:rsid w:val="00792A28"/>
    <w:rsid w:val="007931B3"/>
    <w:rsid w:val="0079389E"/>
    <w:rsid w:val="007942F6"/>
    <w:rsid w:val="00794721"/>
    <w:rsid w:val="00794995"/>
    <w:rsid w:val="00794A2F"/>
    <w:rsid w:val="007952E4"/>
    <w:rsid w:val="007954BD"/>
    <w:rsid w:val="007956B3"/>
    <w:rsid w:val="00795735"/>
    <w:rsid w:val="00796590"/>
    <w:rsid w:val="0079692B"/>
    <w:rsid w:val="00796D1E"/>
    <w:rsid w:val="00797395"/>
    <w:rsid w:val="00797E0F"/>
    <w:rsid w:val="007A001F"/>
    <w:rsid w:val="007A02E4"/>
    <w:rsid w:val="007A02E7"/>
    <w:rsid w:val="007A0841"/>
    <w:rsid w:val="007A0926"/>
    <w:rsid w:val="007A098C"/>
    <w:rsid w:val="007A0DBC"/>
    <w:rsid w:val="007A0F2F"/>
    <w:rsid w:val="007A1106"/>
    <w:rsid w:val="007A15DD"/>
    <w:rsid w:val="007A2AE2"/>
    <w:rsid w:val="007A3C96"/>
    <w:rsid w:val="007A4863"/>
    <w:rsid w:val="007A4CC3"/>
    <w:rsid w:val="007A5192"/>
    <w:rsid w:val="007A55E9"/>
    <w:rsid w:val="007A6A8D"/>
    <w:rsid w:val="007A6BB9"/>
    <w:rsid w:val="007A6E1C"/>
    <w:rsid w:val="007A7006"/>
    <w:rsid w:val="007A7729"/>
    <w:rsid w:val="007A78ED"/>
    <w:rsid w:val="007A7BC7"/>
    <w:rsid w:val="007A7F8D"/>
    <w:rsid w:val="007B0127"/>
    <w:rsid w:val="007B0456"/>
    <w:rsid w:val="007B0A7E"/>
    <w:rsid w:val="007B1D39"/>
    <w:rsid w:val="007B283B"/>
    <w:rsid w:val="007B32B7"/>
    <w:rsid w:val="007B3D06"/>
    <w:rsid w:val="007B3D38"/>
    <w:rsid w:val="007B40AF"/>
    <w:rsid w:val="007B4ABC"/>
    <w:rsid w:val="007B4F56"/>
    <w:rsid w:val="007B578E"/>
    <w:rsid w:val="007B5EBD"/>
    <w:rsid w:val="007B6658"/>
    <w:rsid w:val="007B6CF2"/>
    <w:rsid w:val="007B6D32"/>
    <w:rsid w:val="007B7042"/>
    <w:rsid w:val="007B7BA4"/>
    <w:rsid w:val="007C0676"/>
    <w:rsid w:val="007C0B63"/>
    <w:rsid w:val="007C1308"/>
    <w:rsid w:val="007C1834"/>
    <w:rsid w:val="007C2B50"/>
    <w:rsid w:val="007C2C27"/>
    <w:rsid w:val="007C2F05"/>
    <w:rsid w:val="007C32C2"/>
    <w:rsid w:val="007C35E9"/>
    <w:rsid w:val="007C41ED"/>
    <w:rsid w:val="007C4392"/>
    <w:rsid w:val="007C4435"/>
    <w:rsid w:val="007C4F27"/>
    <w:rsid w:val="007C52F6"/>
    <w:rsid w:val="007C5346"/>
    <w:rsid w:val="007C5880"/>
    <w:rsid w:val="007C5980"/>
    <w:rsid w:val="007C6182"/>
    <w:rsid w:val="007C6193"/>
    <w:rsid w:val="007C6525"/>
    <w:rsid w:val="007C6F49"/>
    <w:rsid w:val="007C7373"/>
    <w:rsid w:val="007C79FE"/>
    <w:rsid w:val="007C7F3E"/>
    <w:rsid w:val="007D0DD9"/>
    <w:rsid w:val="007D11D2"/>
    <w:rsid w:val="007D1342"/>
    <w:rsid w:val="007D136F"/>
    <w:rsid w:val="007D2CD6"/>
    <w:rsid w:val="007D5322"/>
    <w:rsid w:val="007D5644"/>
    <w:rsid w:val="007D6403"/>
    <w:rsid w:val="007D6447"/>
    <w:rsid w:val="007D695C"/>
    <w:rsid w:val="007D7ED1"/>
    <w:rsid w:val="007E0164"/>
    <w:rsid w:val="007E0416"/>
    <w:rsid w:val="007E0FF6"/>
    <w:rsid w:val="007E18E5"/>
    <w:rsid w:val="007E228C"/>
    <w:rsid w:val="007E289D"/>
    <w:rsid w:val="007E28FD"/>
    <w:rsid w:val="007E2957"/>
    <w:rsid w:val="007E303B"/>
    <w:rsid w:val="007E3574"/>
    <w:rsid w:val="007E41D3"/>
    <w:rsid w:val="007E4BB5"/>
    <w:rsid w:val="007E5371"/>
    <w:rsid w:val="007E56F2"/>
    <w:rsid w:val="007E57F6"/>
    <w:rsid w:val="007E5BF2"/>
    <w:rsid w:val="007E6452"/>
    <w:rsid w:val="007E68E2"/>
    <w:rsid w:val="007E7FCF"/>
    <w:rsid w:val="007F0AAC"/>
    <w:rsid w:val="007F0B92"/>
    <w:rsid w:val="007F0CAD"/>
    <w:rsid w:val="007F1231"/>
    <w:rsid w:val="007F28F5"/>
    <w:rsid w:val="007F298F"/>
    <w:rsid w:val="007F2AEE"/>
    <w:rsid w:val="007F2AF2"/>
    <w:rsid w:val="007F35E9"/>
    <w:rsid w:val="007F3D4F"/>
    <w:rsid w:val="007F4002"/>
    <w:rsid w:val="007F533A"/>
    <w:rsid w:val="007F6E26"/>
    <w:rsid w:val="007F6FBE"/>
    <w:rsid w:val="007F728F"/>
    <w:rsid w:val="007F76CC"/>
    <w:rsid w:val="007F7FBF"/>
    <w:rsid w:val="008002D2"/>
    <w:rsid w:val="00801494"/>
    <w:rsid w:val="00801E60"/>
    <w:rsid w:val="00802049"/>
    <w:rsid w:val="00802887"/>
    <w:rsid w:val="00802A45"/>
    <w:rsid w:val="0080348E"/>
    <w:rsid w:val="0080382E"/>
    <w:rsid w:val="00803FE9"/>
    <w:rsid w:val="0080491B"/>
    <w:rsid w:val="0080514F"/>
    <w:rsid w:val="0080587E"/>
    <w:rsid w:val="00805896"/>
    <w:rsid w:val="00805ACB"/>
    <w:rsid w:val="00805AF1"/>
    <w:rsid w:val="00806173"/>
    <w:rsid w:val="00806568"/>
    <w:rsid w:val="0080673A"/>
    <w:rsid w:val="00807377"/>
    <w:rsid w:val="00807728"/>
    <w:rsid w:val="00807C0D"/>
    <w:rsid w:val="0081006C"/>
    <w:rsid w:val="00810454"/>
    <w:rsid w:val="008107B1"/>
    <w:rsid w:val="00811048"/>
    <w:rsid w:val="00811D38"/>
    <w:rsid w:val="00812A59"/>
    <w:rsid w:val="00812EA8"/>
    <w:rsid w:val="00813365"/>
    <w:rsid w:val="008137D2"/>
    <w:rsid w:val="008153C5"/>
    <w:rsid w:val="00817299"/>
    <w:rsid w:val="0081756A"/>
    <w:rsid w:val="00817EA2"/>
    <w:rsid w:val="0082001D"/>
    <w:rsid w:val="008202B7"/>
    <w:rsid w:val="00820342"/>
    <w:rsid w:val="0082076D"/>
    <w:rsid w:val="00821C3A"/>
    <w:rsid w:val="00822130"/>
    <w:rsid w:val="008226A6"/>
    <w:rsid w:val="0082298D"/>
    <w:rsid w:val="008229B0"/>
    <w:rsid w:val="00823207"/>
    <w:rsid w:val="00824FCA"/>
    <w:rsid w:val="00825110"/>
    <w:rsid w:val="008256E0"/>
    <w:rsid w:val="0082658A"/>
    <w:rsid w:val="00826863"/>
    <w:rsid w:val="008277E5"/>
    <w:rsid w:val="00827833"/>
    <w:rsid w:val="00827F06"/>
    <w:rsid w:val="00830027"/>
    <w:rsid w:val="008306D0"/>
    <w:rsid w:val="00830E2F"/>
    <w:rsid w:val="00831F7D"/>
    <w:rsid w:val="008336F2"/>
    <w:rsid w:val="00833846"/>
    <w:rsid w:val="008339A8"/>
    <w:rsid w:val="00833F54"/>
    <w:rsid w:val="00834A33"/>
    <w:rsid w:val="0083511A"/>
    <w:rsid w:val="00835523"/>
    <w:rsid w:val="008365B2"/>
    <w:rsid w:val="00836A1F"/>
    <w:rsid w:val="00837D11"/>
    <w:rsid w:val="00837E61"/>
    <w:rsid w:val="0084041B"/>
    <w:rsid w:val="00840899"/>
    <w:rsid w:val="00840CB7"/>
    <w:rsid w:val="00840CD0"/>
    <w:rsid w:val="00841691"/>
    <w:rsid w:val="008418EE"/>
    <w:rsid w:val="008424E2"/>
    <w:rsid w:val="00842E51"/>
    <w:rsid w:val="0084350E"/>
    <w:rsid w:val="0084456E"/>
    <w:rsid w:val="00844620"/>
    <w:rsid w:val="00844B9F"/>
    <w:rsid w:val="00845217"/>
    <w:rsid w:val="008469F4"/>
    <w:rsid w:val="00846AD9"/>
    <w:rsid w:val="008473F8"/>
    <w:rsid w:val="0084788F"/>
    <w:rsid w:val="00847C9F"/>
    <w:rsid w:val="00847FC9"/>
    <w:rsid w:val="00850209"/>
    <w:rsid w:val="00850FA0"/>
    <w:rsid w:val="00851C0B"/>
    <w:rsid w:val="00851EAF"/>
    <w:rsid w:val="00852030"/>
    <w:rsid w:val="0085274B"/>
    <w:rsid w:val="00852E6B"/>
    <w:rsid w:val="00853065"/>
    <w:rsid w:val="008537DE"/>
    <w:rsid w:val="008548C0"/>
    <w:rsid w:val="00854991"/>
    <w:rsid w:val="00854ACE"/>
    <w:rsid w:val="00855852"/>
    <w:rsid w:val="00855C5C"/>
    <w:rsid w:val="00855C6C"/>
    <w:rsid w:val="00855D3F"/>
    <w:rsid w:val="00856D58"/>
    <w:rsid w:val="00857485"/>
    <w:rsid w:val="00860028"/>
    <w:rsid w:val="008600EB"/>
    <w:rsid w:val="00860116"/>
    <w:rsid w:val="008603C3"/>
    <w:rsid w:val="0086056A"/>
    <w:rsid w:val="00861350"/>
    <w:rsid w:val="00861AE4"/>
    <w:rsid w:val="00861D1D"/>
    <w:rsid w:val="00862195"/>
    <w:rsid w:val="008625A5"/>
    <w:rsid w:val="00862A3F"/>
    <w:rsid w:val="008639FD"/>
    <w:rsid w:val="00863C0A"/>
    <w:rsid w:val="00863C90"/>
    <w:rsid w:val="00864B20"/>
    <w:rsid w:val="00865652"/>
    <w:rsid w:val="00865C42"/>
    <w:rsid w:val="008669D1"/>
    <w:rsid w:val="008669D5"/>
    <w:rsid w:val="00866C9F"/>
    <w:rsid w:val="008671DC"/>
    <w:rsid w:val="00870170"/>
    <w:rsid w:val="0087023E"/>
    <w:rsid w:val="0087063A"/>
    <w:rsid w:val="008706F3"/>
    <w:rsid w:val="0087091B"/>
    <w:rsid w:val="00871484"/>
    <w:rsid w:val="00871DC3"/>
    <w:rsid w:val="00871E9A"/>
    <w:rsid w:val="0087223F"/>
    <w:rsid w:val="0087245E"/>
    <w:rsid w:val="00872636"/>
    <w:rsid w:val="008728E0"/>
    <w:rsid w:val="00873013"/>
    <w:rsid w:val="0087302A"/>
    <w:rsid w:val="00873234"/>
    <w:rsid w:val="00873348"/>
    <w:rsid w:val="00873413"/>
    <w:rsid w:val="00874299"/>
    <w:rsid w:val="0087471E"/>
    <w:rsid w:val="00874D75"/>
    <w:rsid w:val="00874DE4"/>
    <w:rsid w:val="008752DF"/>
    <w:rsid w:val="008753AB"/>
    <w:rsid w:val="00876625"/>
    <w:rsid w:val="00876C75"/>
    <w:rsid w:val="00876F1B"/>
    <w:rsid w:val="00877439"/>
    <w:rsid w:val="00877847"/>
    <w:rsid w:val="00877B57"/>
    <w:rsid w:val="00877C90"/>
    <w:rsid w:val="0088015F"/>
    <w:rsid w:val="00880B24"/>
    <w:rsid w:val="00880BCF"/>
    <w:rsid w:val="008816D4"/>
    <w:rsid w:val="00881764"/>
    <w:rsid w:val="00881EF5"/>
    <w:rsid w:val="00883627"/>
    <w:rsid w:val="00883E25"/>
    <w:rsid w:val="00884D1C"/>
    <w:rsid w:val="00884FFC"/>
    <w:rsid w:val="00885200"/>
    <w:rsid w:val="00885239"/>
    <w:rsid w:val="00885710"/>
    <w:rsid w:val="00885940"/>
    <w:rsid w:val="008860EE"/>
    <w:rsid w:val="00887070"/>
    <w:rsid w:val="008872E1"/>
    <w:rsid w:val="00887CB2"/>
    <w:rsid w:val="00891070"/>
    <w:rsid w:val="008916CD"/>
    <w:rsid w:val="00891B9F"/>
    <w:rsid w:val="00891C8D"/>
    <w:rsid w:val="00891E5E"/>
    <w:rsid w:val="00892292"/>
    <w:rsid w:val="00892B28"/>
    <w:rsid w:val="00892C42"/>
    <w:rsid w:val="00893A4F"/>
    <w:rsid w:val="00894A10"/>
    <w:rsid w:val="00894A80"/>
    <w:rsid w:val="008955E6"/>
    <w:rsid w:val="00895657"/>
    <w:rsid w:val="008958B0"/>
    <w:rsid w:val="008962D8"/>
    <w:rsid w:val="008968B7"/>
    <w:rsid w:val="00896C7F"/>
    <w:rsid w:val="00897B69"/>
    <w:rsid w:val="008A054D"/>
    <w:rsid w:val="008A0648"/>
    <w:rsid w:val="008A0687"/>
    <w:rsid w:val="008A06E1"/>
    <w:rsid w:val="008A0AD1"/>
    <w:rsid w:val="008A0F38"/>
    <w:rsid w:val="008A1BB0"/>
    <w:rsid w:val="008A261B"/>
    <w:rsid w:val="008A2636"/>
    <w:rsid w:val="008A270D"/>
    <w:rsid w:val="008A28A5"/>
    <w:rsid w:val="008A28B8"/>
    <w:rsid w:val="008A2B64"/>
    <w:rsid w:val="008A354C"/>
    <w:rsid w:val="008A3B07"/>
    <w:rsid w:val="008A3BC7"/>
    <w:rsid w:val="008A3C04"/>
    <w:rsid w:val="008A3C30"/>
    <w:rsid w:val="008A40CB"/>
    <w:rsid w:val="008A4279"/>
    <w:rsid w:val="008A43C7"/>
    <w:rsid w:val="008A5FB5"/>
    <w:rsid w:val="008A65A0"/>
    <w:rsid w:val="008A687B"/>
    <w:rsid w:val="008A7168"/>
    <w:rsid w:val="008A75A3"/>
    <w:rsid w:val="008A7F90"/>
    <w:rsid w:val="008B047A"/>
    <w:rsid w:val="008B0740"/>
    <w:rsid w:val="008B0C58"/>
    <w:rsid w:val="008B0F52"/>
    <w:rsid w:val="008B3067"/>
    <w:rsid w:val="008B362B"/>
    <w:rsid w:val="008B444E"/>
    <w:rsid w:val="008B44E0"/>
    <w:rsid w:val="008B459B"/>
    <w:rsid w:val="008B496E"/>
    <w:rsid w:val="008B4BD9"/>
    <w:rsid w:val="008B51B2"/>
    <w:rsid w:val="008B5971"/>
    <w:rsid w:val="008B5AA6"/>
    <w:rsid w:val="008B6A17"/>
    <w:rsid w:val="008B6CF7"/>
    <w:rsid w:val="008B7162"/>
    <w:rsid w:val="008B723A"/>
    <w:rsid w:val="008B73B9"/>
    <w:rsid w:val="008B74C6"/>
    <w:rsid w:val="008B7F6F"/>
    <w:rsid w:val="008C0532"/>
    <w:rsid w:val="008C0631"/>
    <w:rsid w:val="008C06E6"/>
    <w:rsid w:val="008C0F14"/>
    <w:rsid w:val="008C100A"/>
    <w:rsid w:val="008C1021"/>
    <w:rsid w:val="008C11D4"/>
    <w:rsid w:val="008C12B4"/>
    <w:rsid w:val="008C14E1"/>
    <w:rsid w:val="008C31B2"/>
    <w:rsid w:val="008C355B"/>
    <w:rsid w:val="008C387F"/>
    <w:rsid w:val="008C3FD3"/>
    <w:rsid w:val="008C4F63"/>
    <w:rsid w:val="008C509D"/>
    <w:rsid w:val="008C576A"/>
    <w:rsid w:val="008C596A"/>
    <w:rsid w:val="008C5995"/>
    <w:rsid w:val="008C5BB2"/>
    <w:rsid w:val="008C5EAB"/>
    <w:rsid w:val="008C7DCE"/>
    <w:rsid w:val="008C7ED0"/>
    <w:rsid w:val="008C7F3D"/>
    <w:rsid w:val="008D0EB8"/>
    <w:rsid w:val="008D16CB"/>
    <w:rsid w:val="008D1A96"/>
    <w:rsid w:val="008D1E73"/>
    <w:rsid w:val="008D21C5"/>
    <w:rsid w:val="008D31E0"/>
    <w:rsid w:val="008D3219"/>
    <w:rsid w:val="008D463B"/>
    <w:rsid w:val="008D4801"/>
    <w:rsid w:val="008D4C49"/>
    <w:rsid w:val="008D4FF6"/>
    <w:rsid w:val="008D58BE"/>
    <w:rsid w:val="008D5DBD"/>
    <w:rsid w:val="008D60F4"/>
    <w:rsid w:val="008D6EE3"/>
    <w:rsid w:val="008D7BA6"/>
    <w:rsid w:val="008D7BB2"/>
    <w:rsid w:val="008E06A3"/>
    <w:rsid w:val="008E0A87"/>
    <w:rsid w:val="008E150F"/>
    <w:rsid w:val="008E1679"/>
    <w:rsid w:val="008E208B"/>
    <w:rsid w:val="008E2885"/>
    <w:rsid w:val="008E2AED"/>
    <w:rsid w:val="008E2CAA"/>
    <w:rsid w:val="008E394B"/>
    <w:rsid w:val="008E399D"/>
    <w:rsid w:val="008E3DC8"/>
    <w:rsid w:val="008E42A9"/>
    <w:rsid w:val="008E4F2B"/>
    <w:rsid w:val="008E5889"/>
    <w:rsid w:val="008E5A31"/>
    <w:rsid w:val="008E65A6"/>
    <w:rsid w:val="008E6750"/>
    <w:rsid w:val="008E6A31"/>
    <w:rsid w:val="008E7C39"/>
    <w:rsid w:val="008E7E56"/>
    <w:rsid w:val="008F03DA"/>
    <w:rsid w:val="008F04E3"/>
    <w:rsid w:val="008F06EA"/>
    <w:rsid w:val="008F08B3"/>
    <w:rsid w:val="008F0987"/>
    <w:rsid w:val="008F0B3D"/>
    <w:rsid w:val="008F18C6"/>
    <w:rsid w:val="008F22BF"/>
    <w:rsid w:val="008F2447"/>
    <w:rsid w:val="008F24E1"/>
    <w:rsid w:val="008F293E"/>
    <w:rsid w:val="008F2BA1"/>
    <w:rsid w:val="008F2FC0"/>
    <w:rsid w:val="008F3C1F"/>
    <w:rsid w:val="008F583C"/>
    <w:rsid w:val="008F65DD"/>
    <w:rsid w:val="008F6C09"/>
    <w:rsid w:val="008F767D"/>
    <w:rsid w:val="008F76C0"/>
    <w:rsid w:val="008F79A5"/>
    <w:rsid w:val="008F79D4"/>
    <w:rsid w:val="008F7CEA"/>
    <w:rsid w:val="00901D23"/>
    <w:rsid w:val="00901E1A"/>
    <w:rsid w:val="00901F12"/>
    <w:rsid w:val="00902886"/>
    <w:rsid w:val="00902C43"/>
    <w:rsid w:val="00903613"/>
    <w:rsid w:val="0090427F"/>
    <w:rsid w:val="0090471B"/>
    <w:rsid w:val="009051DA"/>
    <w:rsid w:val="00905436"/>
    <w:rsid w:val="00905716"/>
    <w:rsid w:val="00905A0F"/>
    <w:rsid w:val="00905C5C"/>
    <w:rsid w:val="009062B9"/>
    <w:rsid w:val="00906778"/>
    <w:rsid w:val="00906D0C"/>
    <w:rsid w:val="00906D5A"/>
    <w:rsid w:val="0090748A"/>
    <w:rsid w:val="00907F7C"/>
    <w:rsid w:val="009102AD"/>
    <w:rsid w:val="00910452"/>
    <w:rsid w:val="00911AFB"/>
    <w:rsid w:val="00911D45"/>
    <w:rsid w:val="00911FD8"/>
    <w:rsid w:val="00912B6B"/>
    <w:rsid w:val="00912F02"/>
    <w:rsid w:val="009134F7"/>
    <w:rsid w:val="009138F8"/>
    <w:rsid w:val="00913E8D"/>
    <w:rsid w:val="009149DA"/>
    <w:rsid w:val="00914B17"/>
    <w:rsid w:val="00914DFE"/>
    <w:rsid w:val="00915511"/>
    <w:rsid w:val="00917151"/>
    <w:rsid w:val="00917C87"/>
    <w:rsid w:val="009200C7"/>
    <w:rsid w:val="00920284"/>
    <w:rsid w:val="00920F94"/>
    <w:rsid w:val="00921D57"/>
    <w:rsid w:val="009222B0"/>
    <w:rsid w:val="00922332"/>
    <w:rsid w:val="0092308F"/>
    <w:rsid w:val="00924A5A"/>
    <w:rsid w:val="00926405"/>
    <w:rsid w:val="00926A35"/>
    <w:rsid w:val="00926D71"/>
    <w:rsid w:val="009300EE"/>
    <w:rsid w:val="009306E6"/>
    <w:rsid w:val="009307D7"/>
    <w:rsid w:val="00930C98"/>
    <w:rsid w:val="00930CF6"/>
    <w:rsid w:val="00930E93"/>
    <w:rsid w:val="0093142C"/>
    <w:rsid w:val="00931901"/>
    <w:rsid w:val="009319B6"/>
    <w:rsid w:val="0093212B"/>
    <w:rsid w:val="0093223E"/>
    <w:rsid w:val="0093237E"/>
    <w:rsid w:val="009335BB"/>
    <w:rsid w:val="009338AE"/>
    <w:rsid w:val="00933A42"/>
    <w:rsid w:val="00933B52"/>
    <w:rsid w:val="00933E1C"/>
    <w:rsid w:val="00934A61"/>
    <w:rsid w:val="00934FA3"/>
    <w:rsid w:val="0093540F"/>
    <w:rsid w:val="00935686"/>
    <w:rsid w:val="009356F9"/>
    <w:rsid w:val="009363A8"/>
    <w:rsid w:val="00937565"/>
    <w:rsid w:val="0093757B"/>
    <w:rsid w:val="00937827"/>
    <w:rsid w:val="00937D99"/>
    <w:rsid w:val="00937F08"/>
    <w:rsid w:val="0094030D"/>
    <w:rsid w:val="00940B2C"/>
    <w:rsid w:val="00940E0E"/>
    <w:rsid w:val="0094126F"/>
    <w:rsid w:val="00941BDA"/>
    <w:rsid w:val="00942258"/>
    <w:rsid w:val="00942C41"/>
    <w:rsid w:val="00943821"/>
    <w:rsid w:val="00943A74"/>
    <w:rsid w:val="00945317"/>
    <w:rsid w:val="009459EC"/>
    <w:rsid w:val="00945DFB"/>
    <w:rsid w:val="0094655B"/>
    <w:rsid w:val="009469DD"/>
    <w:rsid w:val="00946A2A"/>
    <w:rsid w:val="00946F62"/>
    <w:rsid w:val="00946FED"/>
    <w:rsid w:val="009476CD"/>
    <w:rsid w:val="0094796B"/>
    <w:rsid w:val="00950128"/>
    <w:rsid w:val="00950491"/>
    <w:rsid w:val="00950499"/>
    <w:rsid w:val="009508C6"/>
    <w:rsid w:val="009510B4"/>
    <w:rsid w:val="009518BF"/>
    <w:rsid w:val="00951F07"/>
    <w:rsid w:val="00952396"/>
    <w:rsid w:val="009523C0"/>
    <w:rsid w:val="00952493"/>
    <w:rsid w:val="00952839"/>
    <w:rsid w:val="00953417"/>
    <w:rsid w:val="0095410B"/>
    <w:rsid w:val="00954547"/>
    <w:rsid w:val="00954AD5"/>
    <w:rsid w:val="0095573C"/>
    <w:rsid w:val="00955A61"/>
    <w:rsid w:val="00956626"/>
    <w:rsid w:val="009566D2"/>
    <w:rsid w:val="009570BE"/>
    <w:rsid w:val="009572F8"/>
    <w:rsid w:val="009574CD"/>
    <w:rsid w:val="009575E6"/>
    <w:rsid w:val="009578AA"/>
    <w:rsid w:val="0096036E"/>
    <w:rsid w:val="0096167A"/>
    <w:rsid w:val="00961F07"/>
    <w:rsid w:val="009628C5"/>
    <w:rsid w:val="00962F0D"/>
    <w:rsid w:val="00963019"/>
    <w:rsid w:val="009632C7"/>
    <w:rsid w:val="0096338A"/>
    <w:rsid w:val="009635BA"/>
    <w:rsid w:val="00963DF5"/>
    <w:rsid w:val="0096494E"/>
    <w:rsid w:val="009653FE"/>
    <w:rsid w:val="009655E7"/>
    <w:rsid w:val="00965ABF"/>
    <w:rsid w:val="0096622D"/>
    <w:rsid w:val="00966657"/>
    <w:rsid w:val="009668F0"/>
    <w:rsid w:val="00966F28"/>
    <w:rsid w:val="0096712D"/>
    <w:rsid w:val="00967C9E"/>
    <w:rsid w:val="00970124"/>
    <w:rsid w:val="0097041B"/>
    <w:rsid w:val="0097047F"/>
    <w:rsid w:val="0097069B"/>
    <w:rsid w:val="00970924"/>
    <w:rsid w:val="00971144"/>
    <w:rsid w:val="00971DDF"/>
    <w:rsid w:val="00971EEE"/>
    <w:rsid w:val="00971FF2"/>
    <w:rsid w:val="009725F4"/>
    <w:rsid w:val="0097274C"/>
    <w:rsid w:val="009728E8"/>
    <w:rsid w:val="00973154"/>
    <w:rsid w:val="0097443F"/>
    <w:rsid w:val="00974CA0"/>
    <w:rsid w:val="00974ED7"/>
    <w:rsid w:val="00975168"/>
    <w:rsid w:val="00975CD4"/>
    <w:rsid w:val="009772F5"/>
    <w:rsid w:val="00977527"/>
    <w:rsid w:val="009778F8"/>
    <w:rsid w:val="00977A94"/>
    <w:rsid w:val="00977FD6"/>
    <w:rsid w:val="00980260"/>
    <w:rsid w:val="00980C14"/>
    <w:rsid w:val="00980D8C"/>
    <w:rsid w:val="00981263"/>
    <w:rsid w:val="009812EA"/>
    <w:rsid w:val="009818FE"/>
    <w:rsid w:val="009829D2"/>
    <w:rsid w:val="009834E4"/>
    <w:rsid w:val="009834F4"/>
    <w:rsid w:val="00983BAD"/>
    <w:rsid w:val="0098463B"/>
    <w:rsid w:val="00985057"/>
    <w:rsid w:val="0098592B"/>
    <w:rsid w:val="00985C0D"/>
    <w:rsid w:val="00985C2E"/>
    <w:rsid w:val="00986496"/>
    <w:rsid w:val="00986654"/>
    <w:rsid w:val="0099011E"/>
    <w:rsid w:val="0099079E"/>
    <w:rsid w:val="00990F07"/>
    <w:rsid w:val="009911A2"/>
    <w:rsid w:val="00991471"/>
    <w:rsid w:val="00992271"/>
    <w:rsid w:val="00994030"/>
    <w:rsid w:val="00994526"/>
    <w:rsid w:val="00994DB3"/>
    <w:rsid w:val="00995549"/>
    <w:rsid w:val="00995DE4"/>
    <w:rsid w:val="00996789"/>
    <w:rsid w:val="00997357"/>
    <w:rsid w:val="009975C2"/>
    <w:rsid w:val="009A0522"/>
    <w:rsid w:val="009A0588"/>
    <w:rsid w:val="009A1671"/>
    <w:rsid w:val="009A1979"/>
    <w:rsid w:val="009A1B50"/>
    <w:rsid w:val="009A20C6"/>
    <w:rsid w:val="009A2F70"/>
    <w:rsid w:val="009A32B9"/>
    <w:rsid w:val="009A33B0"/>
    <w:rsid w:val="009A53FA"/>
    <w:rsid w:val="009A5460"/>
    <w:rsid w:val="009A553C"/>
    <w:rsid w:val="009A5AED"/>
    <w:rsid w:val="009A6454"/>
    <w:rsid w:val="009A6DAE"/>
    <w:rsid w:val="009A7A92"/>
    <w:rsid w:val="009B01AD"/>
    <w:rsid w:val="009B0DF6"/>
    <w:rsid w:val="009B104F"/>
    <w:rsid w:val="009B30BD"/>
    <w:rsid w:val="009B3535"/>
    <w:rsid w:val="009B3B81"/>
    <w:rsid w:val="009B3DD4"/>
    <w:rsid w:val="009B4067"/>
    <w:rsid w:val="009B4D21"/>
    <w:rsid w:val="009B68E4"/>
    <w:rsid w:val="009B70F2"/>
    <w:rsid w:val="009C0618"/>
    <w:rsid w:val="009C0ACA"/>
    <w:rsid w:val="009C0BDF"/>
    <w:rsid w:val="009C1248"/>
    <w:rsid w:val="009C13FC"/>
    <w:rsid w:val="009C14D5"/>
    <w:rsid w:val="009C202C"/>
    <w:rsid w:val="009C2EDB"/>
    <w:rsid w:val="009C37AA"/>
    <w:rsid w:val="009C4E36"/>
    <w:rsid w:val="009C5DEB"/>
    <w:rsid w:val="009C5E83"/>
    <w:rsid w:val="009C6441"/>
    <w:rsid w:val="009C6894"/>
    <w:rsid w:val="009C7454"/>
    <w:rsid w:val="009C747A"/>
    <w:rsid w:val="009C74A8"/>
    <w:rsid w:val="009C75E5"/>
    <w:rsid w:val="009C7E63"/>
    <w:rsid w:val="009D043E"/>
    <w:rsid w:val="009D0839"/>
    <w:rsid w:val="009D0849"/>
    <w:rsid w:val="009D141F"/>
    <w:rsid w:val="009D1CDA"/>
    <w:rsid w:val="009D2309"/>
    <w:rsid w:val="009D3381"/>
    <w:rsid w:val="009D44B5"/>
    <w:rsid w:val="009D5682"/>
    <w:rsid w:val="009D6071"/>
    <w:rsid w:val="009D60F6"/>
    <w:rsid w:val="009D6677"/>
    <w:rsid w:val="009D6A1A"/>
    <w:rsid w:val="009D76E1"/>
    <w:rsid w:val="009E0215"/>
    <w:rsid w:val="009E027C"/>
    <w:rsid w:val="009E0821"/>
    <w:rsid w:val="009E0D61"/>
    <w:rsid w:val="009E117D"/>
    <w:rsid w:val="009E1306"/>
    <w:rsid w:val="009E1969"/>
    <w:rsid w:val="009E1C1C"/>
    <w:rsid w:val="009E1D63"/>
    <w:rsid w:val="009E1EAA"/>
    <w:rsid w:val="009E1ECD"/>
    <w:rsid w:val="009E1F40"/>
    <w:rsid w:val="009E1FD0"/>
    <w:rsid w:val="009E2A96"/>
    <w:rsid w:val="009E2EC9"/>
    <w:rsid w:val="009E34B2"/>
    <w:rsid w:val="009E3788"/>
    <w:rsid w:val="009E380A"/>
    <w:rsid w:val="009E3FF6"/>
    <w:rsid w:val="009E413A"/>
    <w:rsid w:val="009E4458"/>
    <w:rsid w:val="009E58EB"/>
    <w:rsid w:val="009E5EA0"/>
    <w:rsid w:val="009E67EA"/>
    <w:rsid w:val="009E6839"/>
    <w:rsid w:val="009E6FBC"/>
    <w:rsid w:val="009E723A"/>
    <w:rsid w:val="009F05FF"/>
    <w:rsid w:val="009F062A"/>
    <w:rsid w:val="009F099E"/>
    <w:rsid w:val="009F1B17"/>
    <w:rsid w:val="009F1BE2"/>
    <w:rsid w:val="009F1DBB"/>
    <w:rsid w:val="009F2DE1"/>
    <w:rsid w:val="009F310B"/>
    <w:rsid w:val="009F382A"/>
    <w:rsid w:val="009F421C"/>
    <w:rsid w:val="009F4A37"/>
    <w:rsid w:val="009F5516"/>
    <w:rsid w:val="009F5E7D"/>
    <w:rsid w:val="009F5F1D"/>
    <w:rsid w:val="009F6282"/>
    <w:rsid w:val="009F7037"/>
    <w:rsid w:val="009F72FD"/>
    <w:rsid w:val="009F731D"/>
    <w:rsid w:val="009F7975"/>
    <w:rsid w:val="00A00775"/>
    <w:rsid w:val="00A0135A"/>
    <w:rsid w:val="00A01366"/>
    <w:rsid w:val="00A0196C"/>
    <w:rsid w:val="00A019EE"/>
    <w:rsid w:val="00A019F2"/>
    <w:rsid w:val="00A01CD2"/>
    <w:rsid w:val="00A01ED4"/>
    <w:rsid w:val="00A01F5F"/>
    <w:rsid w:val="00A02134"/>
    <w:rsid w:val="00A023E9"/>
    <w:rsid w:val="00A02592"/>
    <w:rsid w:val="00A03057"/>
    <w:rsid w:val="00A03B48"/>
    <w:rsid w:val="00A041A1"/>
    <w:rsid w:val="00A04A9C"/>
    <w:rsid w:val="00A05CF1"/>
    <w:rsid w:val="00A05CF3"/>
    <w:rsid w:val="00A062EF"/>
    <w:rsid w:val="00A0691D"/>
    <w:rsid w:val="00A06E78"/>
    <w:rsid w:val="00A07D4F"/>
    <w:rsid w:val="00A1048A"/>
    <w:rsid w:val="00A10493"/>
    <w:rsid w:val="00A105B6"/>
    <w:rsid w:val="00A10F2F"/>
    <w:rsid w:val="00A11130"/>
    <w:rsid w:val="00A113E2"/>
    <w:rsid w:val="00A1169B"/>
    <w:rsid w:val="00A12364"/>
    <w:rsid w:val="00A12842"/>
    <w:rsid w:val="00A12961"/>
    <w:rsid w:val="00A12F50"/>
    <w:rsid w:val="00A13274"/>
    <w:rsid w:val="00A13669"/>
    <w:rsid w:val="00A13E63"/>
    <w:rsid w:val="00A142F5"/>
    <w:rsid w:val="00A146E5"/>
    <w:rsid w:val="00A14F8E"/>
    <w:rsid w:val="00A15210"/>
    <w:rsid w:val="00A15A12"/>
    <w:rsid w:val="00A15B53"/>
    <w:rsid w:val="00A16ADD"/>
    <w:rsid w:val="00A1774C"/>
    <w:rsid w:val="00A20F40"/>
    <w:rsid w:val="00A216C4"/>
    <w:rsid w:val="00A2188B"/>
    <w:rsid w:val="00A21A84"/>
    <w:rsid w:val="00A21A8F"/>
    <w:rsid w:val="00A22135"/>
    <w:rsid w:val="00A22158"/>
    <w:rsid w:val="00A221E6"/>
    <w:rsid w:val="00A222AE"/>
    <w:rsid w:val="00A22C2C"/>
    <w:rsid w:val="00A2366F"/>
    <w:rsid w:val="00A249CF"/>
    <w:rsid w:val="00A24E86"/>
    <w:rsid w:val="00A250B4"/>
    <w:rsid w:val="00A2588F"/>
    <w:rsid w:val="00A261DD"/>
    <w:rsid w:val="00A266B5"/>
    <w:rsid w:val="00A272D0"/>
    <w:rsid w:val="00A302FA"/>
    <w:rsid w:val="00A30692"/>
    <w:rsid w:val="00A30CF3"/>
    <w:rsid w:val="00A31095"/>
    <w:rsid w:val="00A315C7"/>
    <w:rsid w:val="00A316EF"/>
    <w:rsid w:val="00A31A69"/>
    <w:rsid w:val="00A31E5A"/>
    <w:rsid w:val="00A320D1"/>
    <w:rsid w:val="00A33257"/>
    <w:rsid w:val="00A33491"/>
    <w:rsid w:val="00A34113"/>
    <w:rsid w:val="00A3445C"/>
    <w:rsid w:val="00A34518"/>
    <w:rsid w:val="00A345F7"/>
    <w:rsid w:val="00A34FFC"/>
    <w:rsid w:val="00A35D2E"/>
    <w:rsid w:val="00A36082"/>
    <w:rsid w:val="00A360B4"/>
    <w:rsid w:val="00A36EC8"/>
    <w:rsid w:val="00A3740A"/>
    <w:rsid w:val="00A37512"/>
    <w:rsid w:val="00A37598"/>
    <w:rsid w:val="00A375E2"/>
    <w:rsid w:val="00A37763"/>
    <w:rsid w:val="00A404F3"/>
    <w:rsid w:val="00A409AF"/>
    <w:rsid w:val="00A40AEE"/>
    <w:rsid w:val="00A417BA"/>
    <w:rsid w:val="00A4184A"/>
    <w:rsid w:val="00A4197F"/>
    <w:rsid w:val="00A42B86"/>
    <w:rsid w:val="00A42D9A"/>
    <w:rsid w:val="00A43365"/>
    <w:rsid w:val="00A4362A"/>
    <w:rsid w:val="00A43722"/>
    <w:rsid w:val="00A4389F"/>
    <w:rsid w:val="00A43BD9"/>
    <w:rsid w:val="00A4406C"/>
    <w:rsid w:val="00A44DAF"/>
    <w:rsid w:val="00A45036"/>
    <w:rsid w:val="00A45072"/>
    <w:rsid w:val="00A45298"/>
    <w:rsid w:val="00A4531F"/>
    <w:rsid w:val="00A45741"/>
    <w:rsid w:val="00A46420"/>
    <w:rsid w:val="00A46C0A"/>
    <w:rsid w:val="00A47263"/>
    <w:rsid w:val="00A50D2F"/>
    <w:rsid w:val="00A51405"/>
    <w:rsid w:val="00A51C9D"/>
    <w:rsid w:val="00A527D7"/>
    <w:rsid w:val="00A52BE6"/>
    <w:rsid w:val="00A52CA4"/>
    <w:rsid w:val="00A52E6B"/>
    <w:rsid w:val="00A53092"/>
    <w:rsid w:val="00A53891"/>
    <w:rsid w:val="00A53AF3"/>
    <w:rsid w:val="00A53F35"/>
    <w:rsid w:val="00A55C37"/>
    <w:rsid w:val="00A55EA1"/>
    <w:rsid w:val="00A56263"/>
    <w:rsid w:val="00A56D66"/>
    <w:rsid w:val="00A56E1A"/>
    <w:rsid w:val="00A57005"/>
    <w:rsid w:val="00A5755A"/>
    <w:rsid w:val="00A60CBF"/>
    <w:rsid w:val="00A6104D"/>
    <w:rsid w:val="00A61386"/>
    <w:rsid w:val="00A615F4"/>
    <w:rsid w:val="00A61958"/>
    <w:rsid w:val="00A62007"/>
    <w:rsid w:val="00A62372"/>
    <w:rsid w:val="00A623D6"/>
    <w:rsid w:val="00A62505"/>
    <w:rsid w:val="00A62B7D"/>
    <w:rsid w:val="00A63644"/>
    <w:rsid w:val="00A64180"/>
    <w:rsid w:val="00A650E3"/>
    <w:rsid w:val="00A651E7"/>
    <w:rsid w:val="00A65203"/>
    <w:rsid w:val="00A66DA6"/>
    <w:rsid w:val="00A67AF2"/>
    <w:rsid w:val="00A702CA"/>
    <w:rsid w:val="00A7077B"/>
    <w:rsid w:val="00A718F4"/>
    <w:rsid w:val="00A71B4B"/>
    <w:rsid w:val="00A725C3"/>
    <w:rsid w:val="00A73E93"/>
    <w:rsid w:val="00A7427A"/>
    <w:rsid w:val="00A74D02"/>
    <w:rsid w:val="00A74D2A"/>
    <w:rsid w:val="00A751AF"/>
    <w:rsid w:val="00A7569A"/>
    <w:rsid w:val="00A759A5"/>
    <w:rsid w:val="00A76263"/>
    <w:rsid w:val="00A762BC"/>
    <w:rsid w:val="00A76314"/>
    <w:rsid w:val="00A7678D"/>
    <w:rsid w:val="00A76951"/>
    <w:rsid w:val="00A76EBB"/>
    <w:rsid w:val="00A77FF8"/>
    <w:rsid w:val="00A80BCD"/>
    <w:rsid w:val="00A817DB"/>
    <w:rsid w:val="00A81EF0"/>
    <w:rsid w:val="00A822F6"/>
    <w:rsid w:val="00A829B2"/>
    <w:rsid w:val="00A830E1"/>
    <w:rsid w:val="00A834BB"/>
    <w:rsid w:val="00A83C31"/>
    <w:rsid w:val="00A83EB4"/>
    <w:rsid w:val="00A83EF2"/>
    <w:rsid w:val="00A844DD"/>
    <w:rsid w:val="00A8483D"/>
    <w:rsid w:val="00A8521B"/>
    <w:rsid w:val="00A853E8"/>
    <w:rsid w:val="00A8547E"/>
    <w:rsid w:val="00A858F7"/>
    <w:rsid w:val="00A86D27"/>
    <w:rsid w:val="00A87C8F"/>
    <w:rsid w:val="00A90B01"/>
    <w:rsid w:val="00A90DAC"/>
    <w:rsid w:val="00A916DC"/>
    <w:rsid w:val="00A9177A"/>
    <w:rsid w:val="00A91A28"/>
    <w:rsid w:val="00A9238D"/>
    <w:rsid w:val="00A925A6"/>
    <w:rsid w:val="00A92721"/>
    <w:rsid w:val="00A92BAC"/>
    <w:rsid w:val="00A933D9"/>
    <w:rsid w:val="00A960AF"/>
    <w:rsid w:val="00A964A8"/>
    <w:rsid w:val="00A96672"/>
    <w:rsid w:val="00A96AC5"/>
    <w:rsid w:val="00A96CC6"/>
    <w:rsid w:val="00A97318"/>
    <w:rsid w:val="00A9797B"/>
    <w:rsid w:val="00A97CF5"/>
    <w:rsid w:val="00AA0621"/>
    <w:rsid w:val="00AA1466"/>
    <w:rsid w:val="00AA1D7F"/>
    <w:rsid w:val="00AA1FF6"/>
    <w:rsid w:val="00AA3614"/>
    <w:rsid w:val="00AA3A05"/>
    <w:rsid w:val="00AA3A15"/>
    <w:rsid w:val="00AA404C"/>
    <w:rsid w:val="00AA42F1"/>
    <w:rsid w:val="00AA44E9"/>
    <w:rsid w:val="00AA48D2"/>
    <w:rsid w:val="00AA4A8E"/>
    <w:rsid w:val="00AA5DC6"/>
    <w:rsid w:val="00AA610B"/>
    <w:rsid w:val="00AA6530"/>
    <w:rsid w:val="00AA6714"/>
    <w:rsid w:val="00AA6B97"/>
    <w:rsid w:val="00AA7866"/>
    <w:rsid w:val="00AA78BC"/>
    <w:rsid w:val="00AA7F77"/>
    <w:rsid w:val="00AB03C2"/>
    <w:rsid w:val="00AB0656"/>
    <w:rsid w:val="00AB0702"/>
    <w:rsid w:val="00AB167B"/>
    <w:rsid w:val="00AB1747"/>
    <w:rsid w:val="00AB1881"/>
    <w:rsid w:val="00AB21A6"/>
    <w:rsid w:val="00AB21C3"/>
    <w:rsid w:val="00AB259F"/>
    <w:rsid w:val="00AB30FE"/>
    <w:rsid w:val="00AB32AE"/>
    <w:rsid w:val="00AB33F0"/>
    <w:rsid w:val="00AB3483"/>
    <w:rsid w:val="00AB39BE"/>
    <w:rsid w:val="00AB4ADD"/>
    <w:rsid w:val="00AB4D87"/>
    <w:rsid w:val="00AB50DF"/>
    <w:rsid w:val="00AB55C0"/>
    <w:rsid w:val="00AB6493"/>
    <w:rsid w:val="00AB776F"/>
    <w:rsid w:val="00AC0382"/>
    <w:rsid w:val="00AC08AB"/>
    <w:rsid w:val="00AC0E5C"/>
    <w:rsid w:val="00AC1D31"/>
    <w:rsid w:val="00AC3189"/>
    <w:rsid w:val="00AC37E7"/>
    <w:rsid w:val="00AC3AEA"/>
    <w:rsid w:val="00AC5956"/>
    <w:rsid w:val="00AC5EBB"/>
    <w:rsid w:val="00AC62E8"/>
    <w:rsid w:val="00AC63A5"/>
    <w:rsid w:val="00AC6C38"/>
    <w:rsid w:val="00AC6FCD"/>
    <w:rsid w:val="00AC7FA2"/>
    <w:rsid w:val="00AD0AC9"/>
    <w:rsid w:val="00AD0B0E"/>
    <w:rsid w:val="00AD0C05"/>
    <w:rsid w:val="00AD1039"/>
    <w:rsid w:val="00AD177E"/>
    <w:rsid w:val="00AD18E3"/>
    <w:rsid w:val="00AD2446"/>
    <w:rsid w:val="00AD2BFB"/>
    <w:rsid w:val="00AD35E2"/>
    <w:rsid w:val="00AD3DB5"/>
    <w:rsid w:val="00AD3F16"/>
    <w:rsid w:val="00AD4164"/>
    <w:rsid w:val="00AD5E14"/>
    <w:rsid w:val="00AD6068"/>
    <w:rsid w:val="00AD64E6"/>
    <w:rsid w:val="00AD6A97"/>
    <w:rsid w:val="00AD7E43"/>
    <w:rsid w:val="00AE18F5"/>
    <w:rsid w:val="00AE196C"/>
    <w:rsid w:val="00AE1D35"/>
    <w:rsid w:val="00AE1E61"/>
    <w:rsid w:val="00AE28A2"/>
    <w:rsid w:val="00AE3317"/>
    <w:rsid w:val="00AE36B6"/>
    <w:rsid w:val="00AE38E2"/>
    <w:rsid w:val="00AE44A2"/>
    <w:rsid w:val="00AE5554"/>
    <w:rsid w:val="00AE5A4B"/>
    <w:rsid w:val="00AE5A8E"/>
    <w:rsid w:val="00AE64C0"/>
    <w:rsid w:val="00AE6982"/>
    <w:rsid w:val="00AE6F8E"/>
    <w:rsid w:val="00AE79C3"/>
    <w:rsid w:val="00AE7F3C"/>
    <w:rsid w:val="00AF0266"/>
    <w:rsid w:val="00AF045A"/>
    <w:rsid w:val="00AF11EC"/>
    <w:rsid w:val="00AF146A"/>
    <w:rsid w:val="00AF1771"/>
    <w:rsid w:val="00AF1A54"/>
    <w:rsid w:val="00AF1ED2"/>
    <w:rsid w:val="00AF2011"/>
    <w:rsid w:val="00AF21CB"/>
    <w:rsid w:val="00AF2316"/>
    <w:rsid w:val="00AF29B2"/>
    <w:rsid w:val="00AF2A8D"/>
    <w:rsid w:val="00AF2BC8"/>
    <w:rsid w:val="00AF2D49"/>
    <w:rsid w:val="00AF2EAC"/>
    <w:rsid w:val="00AF41E6"/>
    <w:rsid w:val="00AF4588"/>
    <w:rsid w:val="00AF515E"/>
    <w:rsid w:val="00AF519C"/>
    <w:rsid w:val="00AF52EA"/>
    <w:rsid w:val="00AF5499"/>
    <w:rsid w:val="00AF59EC"/>
    <w:rsid w:val="00AF5C5B"/>
    <w:rsid w:val="00AF60D2"/>
    <w:rsid w:val="00AF63E6"/>
    <w:rsid w:val="00AF678B"/>
    <w:rsid w:val="00AF6B71"/>
    <w:rsid w:val="00AF7014"/>
    <w:rsid w:val="00AF72C7"/>
    <w:rsid w:val="00AF7863"/>
    <w:rsid w:val="00B00296"/>
    <w:rsid w:val="00B0076F"/>
    <w:rsid w:val="00B00852"/>
    <w:rsid w:val="00B0173C"/>
    <w:rsid w:val="00B020B0"/>
    <w:rsid w:val="00B02127"/>
    <w:rsid w:val="00B02185"/>
    <w:rsid w:val="00B02749"/>
    <w:rsid w:val="00B02983"/>
    <w:rsid w:val="00B03D81"/>
    <w:rsid w:val="00B041AD"/>
    <w:rsid w:val="00B045E3"/>
    <w:rsid w:val="00B048D2"/>
    <w:rsid w:val="00B04C67"/>
    <w:rsid w:val="00B04C82"/>
    <w:rsid w:val="00B05ECF"/>
    <w:rsid w:val="00B067C0"/>
    <w:rsid w:val="00B06C06"/>
    <w:rsid w:val="00B06D0E"/>
    <w:rsid w:val="00B06F3C"/>
    <w:rsid w:val="00B07504"/>
    <w:rsid w:val="00B07525"/>
    <w:rsid w:val="00B07A13"/>
    <w:rsid w:val="00B07EF0"/>
    <w:rsid w:val="00B07F81"/>
    <w:rsid w:val="00B10EE5"/>
    <w:rsid w:val="00B1108B"/>
    <w:rsid w:val="00B1144B"/>
    <w:rsid w:val="00B11A6A"/>
    <w:rsid w:val="00B11C9E"/>
    <w:rsid w:val="00B11FED"/>
    <w:rsid w:val="00B12427"/>
    <w:rsid w:val="00B126DA"/>
    <w:rsid w:val="00B13163"/>
    <w:rsid w:val="00B13178"/>
    <w:rsid w:val="00B13220"/>
    <w:rsid w:val="00B1382B"/>
    <w:rsid w:val="00B13E67"/>
    <w:rsid w:val="00B1412F"/>
    <w:rsid w:val="00B14FE7"/>
    <w:rsid w:val="00B15622"/>
    <w:rsid w:val="00B161A7"/>
    <w:rsid w:val="00B16202"/>
    <w:rsid w:val="00B1690A"/>
    <w:rsid w:val="00B17445"/>
    <w:rsid w:val="00B17B1C"/>
    <w:rsid w:val="00B17B5E"/>
    <w:rsid w:val="00B20723"/>
    <w:rsid w:val="00B20E98"/>
    <w:rsid w:val="00B215F8"/>
    <w:rsid w:val="00B21640"/>
    <w:rsid w:val="00B22719"/>
    <w:rsid w:val="00B22B02"/>
    <w:rsid w:val="00B23154"/>
    <w:rsid w:val="00B235F0"/>
    <w:rsid w:val="00B23ABA"/>
    <w:rsid w:val="00B241FA"/>
    <w:rsid w:val="00B245D9"/>
    <w:rsid w:val="00B24B13"/>
    <w:rsid w:val="00B25572"/>
    <w:rsid w:val="00B25C58"/>
    <w:rsid w:val="00B25FEE"/>
    <w:rsid w:val="00B27700"/>
    <w:rsid w:val="00B27B9B"/>
    <w:rsid w:val="00B303CA"/>
    <w:rsid w:val="00B312DB"/>
    <w:rsid w:val="00B31C73"/>
    <w:rsid w:val="00B32143"/>
    <w:rsid w:val="00B32674"/>
    <w:rsid w:val="00B32E00"/>
    <w:rsid w:val="00B3325C"/>
    <w:rsid w:val="00B33292"/>
    <w:rsid w:val="00B33855"/>
    <w:rsid w:val="00B33FB4"/>
    <w:rsid w:val="00B34860"/>
    <w:rsid w:val="00B34B48"/>
    <w:rsid w:val="00B35191"/>
    <w:rsid w:val="00B35571"/>
    <w:rsid w:val="00B356D2"/>
    <w:rsid w:val="00B36033"/>
    <w:rsid w:val="00B36AB2"/>
    <w:rsid w:val="00B37DF5"/>
    <w:rsid w:val="00B37EBC"/>
    <w:rsid w:val="00B403DC"/>
    <w:rsid w:val="00B40D54"/>
    <w:rsid w:val="00B41033"/>
    <w:rsid w:val="00B416AD"/>
    <w:rsid w:val="00B41CE6"/>
    <w:rsid w:val="00B41D88"/>
    <w:rsid w:val="00B41F00"/>
    <w:rsid w:val="00B42F6E"/>
    <w:rsid w:val="00B42FA4"/>
    <w:rsid w:val="00B43482"/>
    <w:rsid w:val="00B438FC"/>
    <w:rsid w:val="00B439EA"/>
    <w:rsid w:val="00B43B49"/>
    <w:rsid w:val="00B43FE8"/>
    <w:rsid w:val="00B4474A"/>
    <w:rsid w:val="00B45163"/>
    <w:rsid w:val="00B451C1"/>
    <w:rsid w:val="00B45E5C"/>
    <w:rsid w:val="00B467AC"/>
    <w:rsid w:val="00B467E1"/>
    <w:rsid w:val="00B46C10"/>
    <w:rsid w:val="00B47642"/>
    <w:rsid w:val="00B50570"/>
    <w:rsid w:val="00B529C4"/>
    <w:rsid w:val="00B52BAA"/>
    <w:rsid w:val="00B52E2A"/>
    <w:rsid w:val="00B52E82"/>
    <w:rsid w:val="00B53357"/>
    <w:rsid w:val="00B53AD1"/>
    <w:rsid w:val="00B53F2E"/>
    <w:rsid w:val="00B5468C"/>
    <w:rsid w:val="00B54A8F"/>
    <w:rsid w:val="00B54EF3"/>
    <w:rsid w:val="00B55805"/>
    <w:rsid w:val="00B55844"/>
    <w:rsid w:val="00B561B9"/>
    <w:rsid w:val="00B564E7"/>
    <w:rsid w:val="00B6065D"/>
    <w:rsid w:val="00B608A0"/>
    <w:rsid w:val="00B60B67"/>
    <w:rsid w:val="00B60D58"/>
    <w:rsid w:val="00B6107C"/>
    <w:rsid w:val="00B61411"/>
    <w:rsid w:val="00B61CA6"/>
    <w:rsid w:val="00B6249A"/>
    <w:rsid w:val="00B6260B"/>
    <w:rsid w:val="00B62C05"/>
    <w:rsid w:val="00B62CD0"/>
    <w:rsid w:val="00B6358F"/>
    <w:rsid w:val="00B63BF6"/>
    <w:rsid w:val="00B64068"/>
    <w:rsid w:val="00B6463B"/>
    <w:rsid w:val="00B65180"/>
    <w:rsid w:val="00B65E07"/>
    <w:rsid w:val="00B67286"/>
    <w:rsid w:val="00B6749D"/>
    <w:rsid w:val="00B67581"/>
    <w:rsid w:val="00B678FE"/>
    <w:rsid w:val="00B7066B"/>
    <w:rsid w:val="00B70C4A"/>
    <w:rsid w:val="00B70D37"/>
    <w:rsid w:val="00B711A8"/>
    <w:rsid w:val="00B711C8"/>
    <w:rsid w:val="00B7141C"/>
    <w:rsid w:val="00B71741"/>
    <w:rsid w:val="00B71909"/>
    <w:rsid w:val="00B72A9B"/>
    <w:rsid w:val="00B73101"/>
    <w:rsid w:val="00B73799"/>
    <w:rsid w:val="00B737DB"/>
    <w:rsid w:val="00B73C19"/>
    <w:rsid w:val="00B74034"/>
    <w:rsid w:val="00B741A1"/>
    <w:rsid w:val="00B74802"/>
    <w:rsid w:val="00B74C9A"/>
    <w:rsid w:val="00B74F00"/>
    <w:rsid w:val="00B7613C"/>
    <w:rsid w:val="00B76E12"/>
    <w:rsid w:val="00B770FD"/>
    <w:rsid w:val="00B775C8"/>
    <w:rsid w:val="00B776CC"/>
    <w:rsid w:val="00B77A5C"/>
    <w:rsid w:val="00B80C2A"/>
    <w:rsid w:val="00B80D37"/>
    <w:rsid w:val="00B814B6"/>
    <w:rsid w:val="00B81A73"/>
    <w:rsid w:val="00B81C77"/>
    <w:rsid w:val="00B820AB"/>
    <w:rsid w:val="00B826E9"/>
    <w:rsid w:val="00B82A18"/>
    <w:rsid w:val="00B8353C"/>
    <w:rsid w:val="00B838ED"/>
    <w:rsid w:val="00B839D2"/>
    <w:rsid w:val="00B840BD"/>
    <w:rsid w:val="00B84A5F"/>
    <w:rsid w:val="00B84BA3"/>
    <w:rsid w:val="00B84D48"/>
    <w:rsid w:val="00B85690"/>
    <w:rsid w:val="00B86375"/>
    <w:rsid w:val="00B868C9"/>
    <w:rsid w:val="00B86FCE"/>
    <w:rsid w:val="00B87562"/>
    <w:rsid w:val="00B87648"/>
    <w:rsid w:val="00B87D8E"/>
    <w:rsid w:val="00B902CF"/>
    <w:rsid w:val="00B90C2B"/>
    <w:rsid w:val="00B90F3D"/>
    <w:rsid w:val="00B918B6"/>
    <w:rsid w:val="00B924BE"/>
    <w:rsid w:val="00B92641"/>
    <w:rsid w:val="00B92879"/>
    <w:rsid w:val="00B93067"/>
    <w:rsid w:val="00B94A66"/>
    <w:rsid w:val="00B94F3B"/>
    <w:rsid w:val="00B95000"/>
    <w:rsid w:val="00B95652"/>
    <w:rsid w:val="00B9654F"/>
    <w:rsid w:val="00B97AD5"/>
    <w:rsid w:val="00B97CE4"/>
    <w:rsid w:val="00BA1011"/>
    <w:rsid w:val="00BA122E"/>
    <w:rsid w:val="00BA1960"/>
    <w:rsid w:val="00BA1DE7"/>
    <w:rsid w:val="00BA1FB5"/>
    <w:rsid w:val="00BA25B6"/>
    <w:rsid w:val="00BA286E"/>
    <w:rsid w:val="00BA2F07"/>
    <w:rsid w:val="00BA3873"/>
    <w:rsid w:val="00BA3B3B"/>
    <w:rsid w:val="00BA3EA0"/>
    <w:rsid w:val="00BA40A0"/>
    <w:rsid w:val="00BA47D7"/>
    <w:rsid w:val="00BA4914"/>
    <w:rsid w:val="00BA4C34"/>
    <w:rsid w:val="00BA4FCC"/>
    <w:rsid w:val="00BA50E1"/>
    <w:rsid w:val="00BA53EE"/>
    <w:rsid w:val="00BA54D9"/>
    <w:rsid w:val="00BA5548"/>
    <w:rsid w:val="00BA6C77"/>
    <w:rsid w:val="00BA7448"/>
    <w:rsid w:val="00BB0115"/>
    <w:rsid w:val="00BB04E8"/>
    <w:rsid w:val="00BB06F4"/>
    <w:rsid w:val="00BB09FD"/>
    <w:rsid w:val="00BB19E9"/>
    <w:rsid w:val="00BB1CD0"/>
    <w:rsid w:val="00BB2903"/>
    <w:rsid w:val="00BB369E"/>
    <w:rsid w:val="00BB4005"/>
    <w:rsid w:val="00BB401A"/>
    <w:rsid w:val="00BB45F1"/>
    <w:rsid w:val="00BB52C9"/>
    <w:rsid w:val="00BB586E"/>
    <w:rsid w:val="00BB5BBA"/>
    <w:rsid w:val="00BB5F57"/>
    <w:rsid w:val="00BB65B4"/>
    <w:rsid w:val="00BB7225"/>
    <w:rsid w:val="00BB752E"/>
    <w:rsid w:val="00BB761E"/>
    <w:rsid w:val="00BB784E"/>
    <w:rsid w:val="00BC0A73"/>
    <w:rsid w:val="00BC1AE0"/>
    <w:rsid w:val="00BC1C9D"/>
    <w:rsid w:val="00BC200A"/>
    <w:rsid w:val="00BC2024"/>
    <w:rsid w:val="00BC214E"/>
    <w:rsid w:val="00BC2562"/>
    <w:rsid w:val="00BC4BAF"/>
    <w:rsid w:val="00BC546A"/>
    <w:rsid w:val="00BC5C2B"/>
    <w:rsid w:val="00BC634C"/>
    <w:rsid w:val="00BC6B32"/>
    <w:rsid w:val="00BC6FF2"/>
    <w:rsid w:val="00BC724F"/>
    <w:rsid w:val="00BC7A6E"/>
    <w:rsid w:val="00BD02D2"/>
    <w:rsid w:val="00BD04C2"/>
    <w:rsid w:val="00BD058A"/>
    <w:rsid w:val="00BD1174"/>
    <w:rsid w:val="00BD1CF1"/>
    <w:rsid w:val="00BD1EEB"/>
    <w:rsid w:val="00BD1F77"/>
    <w:rsid w:val="00BD219A"/>
    <w:rsid w:val="00BD246C"/>
    <w:rsid w:val="00BD331B"/>
    <w:rsid w:val="00BD3771"/>
    <w:rsid w:val="00BD3C7D"/>
    <w:rsid w:val="00BD43EE"/>
    <w:rsid w:val="00BD4490"/>
    <w:rsid w:val="00BD4828"/>
    <w:rsid w:val="00BD4A1E"/>
    <w:rsid w:val="00BD589D"/>
    <w:rsid w:val="00BD5B36"/>
    <w:rsid w:val="00BD5CA7"/>
    <w:rsid w:val="00BD5F8D"/>
    <w:rsid w:val="00BD6039"/>
    <w:rsid w:val="00BD653D"/>
    <w:rsid w:val="00BD6B41"/>
    <w:rsid w:val="00BD6DEB"/>
    <w:rsid w:val="00BD6E56"/>
    <w:rsid w:val="00BD73B9"/>
    <w:rsid w:val="00BD789C"/>
    <w:rsid w:val="00BD7B76"/>
    <w:rsid w:val="00BD7B8A"/>
    <w:rsid w:val="00BE0F03"/>
    <w:rsid w:val="00BE186E"/>
    <w:rsid w:val="00BE1C30"/>
    <w:rsid w:val="00BE2551"/>
    <w:rsid w:val="00BE3C7F"/>
    <w:rsid w:val="00BE4457"/>
    <w:rsid w:val="00BE499C"/>
    <w:rsid w:val="00BE5716"/>
    <w:rsid w:val="00BE5FB4"/>
    <w:rsid w:val="00BE653C"/>
    <w:rsid w:val="00BE681A"/>
    <w:rsid w:val="00BE6B07"/>
    <w:rsid w:val="00BE7BFD"/>
    <w:rsid w:val="00BF04B8"/>
    <w:rsid w:val="00BF0BF4"/>
    <w:rsid w:val="00BF0CC7"/>
    <w:rsid w:val="00BF1455"/>
    <w:rsid w:val="00BF1666"/>
    <w:rsid w:val="00BF2010"/>
    <w:rsid w:val="00BF2727"/>
    <w:rsid w:val="00BF2819"/>
    <w:rsid w:val="00BF2E1F"/>
    <w:rsid w:val="00BF38ED"/>
    <w:rsid w:val="00BF3919"/>
    <w:rsid w:val="00BF3CD1"/>
    <w:rsid w:val="00BF41EC"/>
    <w:rsid w:val="00BF43DB"/>
    <w:rsid w:val="00BF4412"/>
    <w:rsid w:val="00BF506A"/>
    <w:rsid w:val="00BF5AD1"/>
    <w:rsid w:val="00BF5BFD"/>
    <w:rsid w:val="00BF5CDF"/>
    <w:rsid w:val="00BF69CB"/>
    <w:rsid w:val="00BF6B6C"/>
    <w:rsid w:val="00BF6FFE"/>
    <w:rsid w:val="00BF70EF"/>
    <w:rsid w:val="00BF7B8E"/>
    <w:rsid w:val="00C00372"/>
    <w:rsid w:val="00C00474"/>
    <w:rsid w:val="00C0137B"/>
    <w:rsid w:val="00C01CA6"/>
    <w:rsid w:val="00C021AA"/>
    <w:rsid w:val="00C02452"/>
    <w:rsid w:val="00C02B70"/>
    <w:rsid w:val="00C02D3F"/>
    <w:rsid w:val="00C0326B"/>
    <w:rsid w:val="00C0486D"/>
    <w:rsid w:val="00C048A4"/>
    <w:rsid w:val="00C0565F"/>
    <w:rsid w:val="00C05F42"/>
    <w:rsid w:val="00C06040"/>
    <w:rsid w:val="00C067B5"/>
    <w:rsid w:val="00C06A5D"/>
    <w:rsid w:val="00C070C9"/>
    <w:rsid w:val="00C0788E"/>
    <w:rsid w:val="00C07C8C"/>
    <w:rsid w:val="00C10A0C"/>
    <w:rsid w:val="00C1136A"/>
    <w:rsid w:val="00C119A4"/>
    <w:rsid w:val="00C11BC1"/>
    <w:rsid w:val="00C11D93"/>
    <w:rsid w:val="00C1266D"/>
    <w:rsid w:val="00C12827"/>
    <w:rsid w:val="00C12A1B"/>
    <w:rsid w:val="00C1377C"/>
    <w:rsid w:val="00C13AAF"/>
    <w:rsid w:val="00C13ACC"/>
    <w:rsid w:val="00C13EBD"/>
    <w:rsid w:val="00C14A8F"/>
    <w:rsid w:val="00C1692E"/>
    <w:rsid w:val="00C17CA4"/>
    <w:rsid w:val="00C2023D"/>
    <w:rsid w:val="00C20376"/>
    <w:rsid w:val="00C20D21"/>
    <w:rsid w:val="00C20DB6"/>
    <w:rsid w:val="00C21279"/>
    <w:rsid w:val="00C21799"/>
    <w:rsid w:val="00C220B4"/>
    <w:rsid w:val="00C2218C"/>
    <w:rsid w:val="00C221FC"/>
    <w:rsid w:val="00C22724"/>
    <w:rsid w:val="00C22964"/>
    <w:rsid w:val="00C22BBD"/>
    <w:rsid w:val="00C233FD"/>
    <w:rsid w:val="00C2360B"/>
    <w:rsid w:val="00C23DD4"/>
    <w:rsid w:val="00C23FE8"/>
    <w:rsid w:val="00C24EEA"/>
    <w:rsid w:val="00C255C0"/>
    <w:rsid w:val="00C25F86"/>
    <w:rsid w:val="00C2603F"/>
    <w:rsid w:val="00C26289"/>
    <w:rsid w:val="00C27B0A"/>
    <w:rsid w:val="00C27C8B"/>
    <w:rsid w:val="00C27D76"/>
    <w:rsid w:val="00C300EF"/>
    <w:rsid w:val="00C30B5A"/>
    <w:rsid w:val="00C30F74"/>
    <w:rsid w:val="00C31323"/>
    <w:rsid w:val="00C318A3"/>
    <w:rsid w:val="00C31B53"/>
    <w:rsid w:val="00C321D4"/>
    <w:rsid w:val="00C3303B"/>
    <w:rsid w:val="00C330C9"/>
    <w:rsid w:val="00C332EF"/>
    <w:rsid w:val="00C334DB"/>
    <w:rsid w:val="00C33713"/>
    <w:rsid w:val="00C33750"/>
    <w:rsid w:val="00C33E51"/>
    <w:rsid w:val="00C33EC3"/>
    <w:rsid w:val="00C34240"/>
    <w:rsid w:val="00C34EDF"/>
    <w:rsid w:val="00C3505C"/>
    <w:rsid w:val="00C35D22"/>
    <w:rsid w:val="00C35E30"/>
    <w:rsid w:val="00C3717A"/>
    <w:rsid w:val="00C373E2"/>
    <w:rsid w:val="00C3782C"/>
    <w:rsid w:val="00C37DA8"/>
    <w:rsid w:val="00C37DE8"/>
    <w:rsid w:val="00C40D3D"/>
    <w:rsid w:val="00C42165"/>
    <w:rsid w:val="00C42649"/>
    <w:rsid w:val="00C42EAF"/>
    <w:rsid w:val="00C43C38"/>
    <w:rsid w:val="00C43FAF"/>
    <w:rsid w:val="00C450B9"/>
    <w:rsid w:val="00C459A3"/>
    <w:rsid w:val="00C45B08"/>
    <w:rsid w:val="00C4653C"/>
    <w:rsid w:val="00C467AA"/>
    <w:rsid w:val="00C46861"/>
    <w:rsid w:val="00C46D77"/>
    <w:rsid w:val="00C4704D"/>
    <w:rsid w:val="00C47078"/>
    <w:rsid w:val="00C479AB"/>
    <w:rsid w:val="00C47E72"/>
    <w:rsid w:val="00C5171B"/>
    <w:rsid w:val="00C52677"/>
    <w:rsid w:val="00C5377E"/>
    <w:rsid w:val="00C5525D"/>
    <w:rsid w:val="00C5532F"/>
    <w:rsid w:val="00C55C25"/>
    <w:rsid w:val="00C5658F"/>
    <w:rsid w:val="00C5668D"/>
    <w:rsid w:val="00C56970"/>
    <w:rsid w:val="00C56E2D"/>
    <w:rsid w:val="00C570BF"/>
    <w:rsid w:val="00C5717D"/>
    <w:rsid w:val="00C57EC2"/>
    <w:rsid w:val="00C60875"/>
    <w:rsid w:val="00C60C01"/>
    <w:rsid w:val="00C60D09"/>
    <w:rsid w:val="00C6126B"/>
    <w:rsid w:val="00C6133D"/>
    <w:rsid w:val="00C61AA1"/>
    <w:rsid w:val="00C61F7C"/>
    <w:rsid w:val="00C623F2"/>
    <w:rsid w:val="00C62C76"/>
    <w:rsid w:val="00C6348B"/>
    <w:rsid w:val="00C63BDD"/>
    <w:rsid w:val="00C6419A"/>
    <w:rsid w:val="00C641EB"/>
    <w:rsid w:val="00C64C60"/>
    <w:rsid w:val="00C65296"/>
    <w:rsid w:val="00C66284"/>
    <w:rsid w:val="00C700A2"/>
    <w:rsid w:val="00C707BD"/>
    <w:rsid w:val="00C70ECC"/>
    <w:rsid w:val="00C71418"/>
    <w:rsid w:val="00C71EBA"/>
    <w:rsid w:val="00C72F39"/>
    <w:rsid w:val="00C730F4"/>
    <w:rsid w:val="00C7334F"/>
    <w:rsid w:val="00C73632"/>
    <w:rsid w:val="00C73BA7"/>
    <w:rsid w:val="00C73F91"/>
    <w:rsid w:val="00C74627"/>
    <w:rsid w:val="00C746BC"/>
    <w:rsid w:val="00C74E77"/>
    <w:rsid w:val="00C75147"/>
    <w:rsid w:val="00C7531B"/>
    <w:rsid w:val="00C764AD"/>
    <w:rsid w:val="00C77389"/>
    <w:rsid w:val="00C7794D"/>
    <w:rsid w:val="00C77EDD"/>
    <w:rsid w:val="00C800ED"/>
    <w:rsid w:val="00C801A4"/>
    <w:rsid w:val="00C80D6A"/>
    <w:rsid w:val="00C814BD"/>
    <w:rsid w:val="00C81E7E"/>
    <w:rsid w:val="00C82139"/>
    <w:rsid w:val="00C82981"/>
    <w:rsid w:val="00C82AD3"/>
    <w:rsid w:val="00C82F46"/>
    <w:rsid w:val="00C83217"/>
    <w:rsid w:val="00C8378D"/>
    <w:rsid w:val="00C8410B"/>
    <w:rsid w:val="00C8445E"/>
    <w:rsid w:val="00C84736"/>
    <w:rsid w:val="00C849F3"/>
    <w:rsid w:val="00C84B8B"/>
    <w:rsid w:val="00C8507B"/>
    <w:rsid w:val="00C85441"/>
    <w:rsid w:val="00C8555D"/>
    <w:rsid w:val="00C858C8"/>
    <w:rsid w:val="00C86677"/>
    <w:rsid w:val="00C8672F"/>
    <w:rsid w:val="00C87872"/>
    <w:rsid w:val="00C903CE"/>
    <w:rsid w:val="00C9049C"/>
    <w:rsid w:val="00C9062B"/>
    <w:rsid w:val="00C90877"/>
    <w:rsid w:val="00C909D5"/>
    <w:rsid w:val="00C91100"/>
    <w:rsid w:val="00C91CBE"/>
    <w:rsid w:val="00C92840"/>
    <w:rsid w:val="00C92F75"/>
    <w:rsid w:val="00C940D3"/>
    <w:rsid w:val="00C945F7"/>
    <w:rsid w:val="00C9532C"/>
    <w:rsid w:val="00C95629"/>
    <w:rsid w:val="00C969E3"/>
    <w:rsid w:val="00C96B28"/>
    <w:rsid w:val="00C96BE9"/>
    <w:rsid w:val="00C96E82"/>
    <w:rsid w:val="00C979D9"/>
    <w:rsid w:val="00C97CB0"/>
    <w:rsid w:val="00CA0354"/>
    <w:rsid w:val="00CA128E"/>
    <w:rsid w:val="00CA2AEA"/>
    <w:rsid w:val="00CA30A6"/>
    <w:rsid w:val="00CA3269"/>
    <w:rsid w:val="00CA334F"/>
    <w:rsid w:val="00CA33B4"/>
    <w:rsid w:val="00CA3654"/>
    <w:rsid w:val="00CA40A7"/>
    <w:rsid w:val="00CA41AB"/>
    <w:rsid w:val="00CA4ECC"/>
    <w:rsid w:val="00CA4EF0"/>
    <w:rsid w:val="00CA4FE8"/>
    <w:rsid w:val="00CA572E"/>
    <w:rsid w:val="00CA59CF"/>
    <w:rsid w:val="00CA5B6D"/>
    <w:rsid w:val="00CA5DDA"/>
    <w:rsid w:val="00CA6077"/>
    <w:rsid w:val="00CA628C"/>
    <w:rsid w:val="00CA68E0"/>
    <w:rsid w:val="00CA6975"/>
    <w:rsid w:val="00CA6A3E"/>
    <w:rsid w:val="00CA7892"/>
    <w:rsid w:val="00CA7FF0"/>
    <w:rsid w:val="00CB0150"/>
    <w:rsid w:val="00CB015F"/>
    <w:rsid w:val="00CB07B9"/>
    <w:rsid w:val="00CB094A"/>
    <w:rsid w:val="00CB11DA"/>
    <w:rsid w:val="00CB1661"/>
    <w:rsid w:val="00CB184B"/>
    <w:rsid w:val="00CB1F1E"/>
    <w:rsid w:val="00CB215C"/>
    <w:rsid w:val="00CB2A7E"/>
    <w:rsid w:val="00CB30C3"/>
    <w:rsid w:val="00CB32E0"/>
    <w:rsid w:val="00CB38FA"/>
    <w:rsid w:val="00CB3BD8"/>
    <w:rsid w:val="00CB3D7A"/>
    <w:rsid w:val="00CB4C00"/>
    <w:rsid w:val="00CB4E8F"/>
    <w:rsid w:val="00CB4E96"/>
    <w:rsid w:val="00CB5151"/>
    <w:rsid w:val="00CB5768"/>
    <w:rsid w:val="00CB5F32"/>
    <w:rsid w:val="00CB6144"/>
    <w:rsid w:val="00CB6687"/>
    <w:rsid w:val="00CB7EF2"/>
    <w:rsid w:val="00CC0773"/>
    <w:rsid w:val="00CC0A70"/>
    <w:rsid w:val="00CC0A81"/>
    <w:rsid w:val="00CC0C95"/>
    <w:rsid w:val="00CC0E28"/>
    <w:rsid w:val="00CC12F9"/>
    <w:rsid w:val="00CC1D30"/>
    <w:rsid w:val="00CC1F05"/>
    <w:rsid w:val="00CC27B0"/>
    <w:rsid w:val="00CC303D"/>
    <w:rsid w:val="00CC3839"/>
    <w:rsid w:val="00CC40F5"/>
    <w:rsid w:val="00CC5225"/>
    <w:rsid w:val="00CC55C8"/>
    <w:rsid w:val="00CC59CF"/>
    <w:rsid w:val="00CC5B4C"/>
    <w:rsid w:val="00CC640A"/>
    <w:rsid w:val="00CC6A55"/>
    <w:rsid w:val="00CC7685"/>
    <w:rsid w:val="00CC76F6"/>
    <w:rsid w:val="00CC7C2D"/>
    <w:rsid w:val="00CD0C17"/>
    <w:rsid w:val="00CD10EA"/>
    <w:rsid w:val="00CD14C4"/>
    <w:rsid w:val="00CD1DE7"/>
    <w:rsid w:val="00CD21C3"/>
    <w:rsid w:val="00CD24F8"/>
    <w:rsid w:val="00CD2535"/>
    <w:rsid w:val="00CD325F"/>
    <w:rsid w:val="00CD359C"/>
    <w:rsid w:val="00CD3741"/>
    <w:rsid w:val="00CD38D5"/>
    <w:rsid w:val="00CD410E"/>
    <w:rsid w:val="00CD4871"/>
    <w:rsid w:val="00CD495C"/>
    <w:rsid w:val="00CD50EF"/>
    <w:rsid w:val="00CD54D3"/>
    <w:rsid w:val="00CD5CB3"/>
    <w:rsid w:val="00CD6697"/>
    <w:rsid w:val="00CD6A7E"/>
    <w:rsid w:val="00CD77EA"/>
    <w:rsid w:val="00CD7A72"/>
    <w:rsid w:val="00CD7F0F"/>
    <w:rsid w:val="00CE0C74"/>
    <w:rsid w:val="00CE11F6"/>
    <w:rsid w:val="00CE127F"/>
    <w:rsid w:val="00CE222A"/>
    <w:rsid w:val="00CE24A0"/>
    <w:rsid w:val="00CE25DF"/>
    <w:rsid w:val="00CE2E02"/>
    <w:rsid w:val="00CE3355"/>
    <w:rsid w:val="00CE3CAF"/>
    <w:rsid w:val="00CE3D21"/>
    <w:rsid w:val="00CE4BF9"/>
    <w:rsid w:val="00CE4D07"/>
    <w:rsid w:val="00CE57CA"/>
    <w:rsid w:val="00CE6269"/>
    <w:rsid w:val="00CE62AE"/>
    <w:rsid w:val="00CE663B"/>
    <w:rsid w:val="00CE6BAE"/>
    <w:rsid w:val="00CE6ED6"/>
    <w:rsid w:val="00CE72A9"/>
    <w:rsid w:val="00CE7764"/>
    <w:rsid w:val="00CE7F74"/>
    <w:rsid w:val="00CF080C"/>
    <w:rsid w:val="00CF0FEC"/>
    <w:rsid w:val="00CF1760"/>
    <w:rsid w:val="00CF27DF"/>
    <w:rsid w:val="00CF290C"/>
    <w:rsid w:val="00CF30F3"/>
    <w:rsid w:val="00CF3185"/>
    <w:rsid w:val="00CF31BB"/>
    <w:rsid w:val="00CF3C9E"/>
    <w:rsid w:val="00CF4089"/>
    <w:rsid w:val="00CF542D"/>
    <w:rsid w:val="00CF5A80"/>
    <w:rsid w:val="00CF5D00"/>
    <w:rsid w:val="00CF5DAC"/>
    <w:rsid w:val="00CF609A"/>
    <w:rsid w:val="00CF61DB"/>
    <w:rsid w:val="00CF668E"/>
    <w:rsid w:val="00CF6809"/>
    <w:rsid w:val="00CF6C7E"/>
    <w:rsid w:val="00CF7A6A"/>
    <w:rsid w:val="00D00B98"/>
    <w:rsid w:val="00D00C08"/>
    <w:rsid w:val="00D00CE9"/>
    <w:rsid w:val="00D012F5"/>
    <w:rsid w:val="00D01D25"/>
    <w:rsid w:val="00D034B7"/>
    <w:rsid w:val="00D0382D"/>
    <w:rsid w:val="00D039C2"/>
    <w:rsid w:val="00D04224"/>
    <w:rsid w:val="00D048D9"/>
    <w:rsid w:val="00D06133"/>
    <w:rsid w:val="00D07025"/>
    <w:rsid w:val="00D07FE4"/>
    <w:rsid w:val="00D10B56"/>
    <w:rsid w:val="00D10E81"/>
    <w:rsid w:val="00D11231"/>
    <w:rsid w:val="00D11294"/>
    <w:rsid w:val="00D11622"/>
    <w:rsid w:val="00D1166C"/>
    <w:rsid w:val="00D1216A"/>
    <w:rsid w:val="00D128F0"/>
    <w:rsid w:val="00D1414A"/>
    <w:rsid w:val="00D14561"/>
    <w:rsid w:val="00D145A7"/>
    <w:rsid w:val="00D148E9"/>
    <w:rsid w:val="00D15376"/>
    <w:rsid w:val="00D1569C"/>
    <w:rsid w:val="00D158A6"/>
    <w:rsid w:val="00D15B64"/>
    <w:rsid w:val="00D15CA0"/>
    <w:rsid w:val="00D16F38"/>
    <w:rsid w:val="00D172A5"/>
    <w:rsid w:val="00D20116"/>
    <w:rsid w:val="00D20B80"/>
    <w:rsid w:val="00D20EE3"/>
    <w:rsid w:val="00D212BF"/>
    <w:rsid w:val="00D22734"/>
    <w:rsid w:val="00D228DD"/>
    <w:rsid w:val="00D22E49"/>
    <w:rsid w:val="00D22EEE"/>
    <w:rsid w:val="00D23025"/>
    <w:rsid w:val="00D237FD"/>
    <w:rsid w:val="00D23D6C"/>
    <w:rsid w:val="00D24575"/>
    <w:rsid w:val="00D249B0"/>
    <w:rsid w:val="00D2502C"/>
    <w:rsid w:val="00D25231"/>
    <w:rsid w:val="00D26016"/>
    <w:rsid w:val="00D26695"/>
    <w:rsid w:val="00D266F7"/>
    <w:rsid w:val="00D268B4"/>
    <w:rsid w:val="00D26E67"/>
    <w:rsid w:val="00D27042"/>
    <w:rsid w:val="00D2727C"/>
    <w:rsid w:val="00D27CC9"/>
    <w:rsid w:val="00D305DB"/>
    <w:rsid w:val="00D30A57"/>
    <w:rsid w:val="00D30F05"/>
    <w:rsid w:val="00D3118B"/>
    <w:rsid w:val="00D31304"/>
    <w:rsid w:val="00D31353"/>
    <w:rsid w:val="00D3135B"/>
    <w:rsid w:val="00D3283A"/>
    <w:rsid w:val="00D3286A"/>
    <w:rsid w:val="00D33339"/>
    <w:rsid w:val="00D33387"/>
    <w:rsid w:val="00D33913"/>
    <w:rsid w:val="00D34676"/>
    <w:rsid w:val="00D3494F"/>
    <w:rsid w:val="00D3530A"/>
    <w:rsid w:val="00D35EDC"/>
    <w:rsid w:val="00D36F4C"/>
    <w:rsid w:val="00D37795"/>
    <w:rsid w:val="00D377C2"/>
    <w:rsid w:val="00D37DA9"/>
    <w:rsid w:val="00D404C6"/>
    <w:rsid w:val="00D413D9"/>
    <w:rsid w:val="00D42EB6"/>
    <w:rsid w:val="00D440FA"/>
    <w:rsid w:val="00D44CAE"/>
    <w:rsid w:val="00D4543D"/>
    <w:rsid w:val="00D4578E"/>
    <w:rsid w:val="00D45EFB"/>
    <w:rsid w:val="00D46B2C"/>
    <w:rsid w:val="00D4776A"/>
    <w:rsid w:val="00D51157"/>
    <w:rsid w:val="00D518E8"/>
    <w:rsid w:val="00D51E87"/>
    <w:rsid w:val="00D5253A"/>
    <w:rsid w:val="00D52A8B"/>
    <w:rsid w:val="00D5397D"/>
    <w:rsid w:val="00D54263"/>
    <w:rsid w:val="00D542FC"/>
    <w:rsid w:val="00D54F2B"/>
    <w:rsid w:val="00D54FFF"/>
    <w:rsid w:val="00D5580A"/>
    <w:rsid w:val="00D57B9A"/>
    <w:rsid w:val="00D57BC5"/>
    <w:rsid w:val="00D57F8B"/>
    <w:rsid w:val="00D6188C"/>
    <w:rsid w:val="00D61EE0"/>
    <w:rsid w:val="00D62469"/>
    <w:rsid w:val="00D6279F"/>
    <w:rsid w:val="00D633A2"/>
    <w:rsid w:val="00D634EC"/>
    <w:rsid w:val="00D639BD"/>
    <w:rsid w:val="00D63F1B"/>
    <w:rsid w:val="00D64325"/>
    <w:rsid w:val="00D652D0"/>
    <w:rsid w:val="00D6560A"/>
    <w:rsid w:val="00D6570B"/>
    <w:rsid w:val="00D658D1"/>
    <w:rsid w:val="00D6789C"/>
    <w:rsid w:val="00D67DF0"/>
    <w:rsid w:val="00D7034D"/>
    <w:rsid w:val="00D708B2"/>
    <w:rsid w:val="00D70AE0"/>
    <w:rsid w:val="00D70C18"/>
    <w:rsid w:val="00D7100E"/>
    <w:rsid w:val="00D72593"/>
    <w:rsid w:val="00D728E7"/>
    <w:rsid w:val="00D735FF"/>
    <w:rsid w:val="00D73CC3"/>
    <w:rsid w:val="00D7478E"/>
    <w:rsid w:val="00D7529F"/>
    <w:rsid w:val="00D755B5"/>
    <w:rsid w:val="00D75B1E"/>
    <w:rsid w:val="00D75BC2"/>
    <w:rsid w:val="00D75CCC"/>
    <w:rsid w:val="00D7610B"/>
    <w:rsid w:val="00D77167"/>
    <w:rsid w:val="00D77500"/>
    <w:rsid w:val="00D7767F"/>
    <w:rsid w:val="00D77CE5"/>
    <w:rsid w:val="00D8162F"/>
    <w:rsid w:val="00D819B0"/>
    <w:rsid w:val="00D81CD1"/>
    <w:rsid w:val="00D824A8"/>
    <w:rsid w:val="00D82B97"/>
    <w:rsid w:val="00D838A6"/>
    <w:rsid w:val="00D8396C"/>
    <w:rsid w:val="00D848D8"/>
    <w:rsid w:val="00D84966"/>
    <w:rsid w:val="00D8563F"/>
    <w:rsid w:val="00D86851"/>
    <w:rsid w:val="00D87638"/>
    <w:rsid w:val="00D90AF7"/>
    <w:rsid w:val="00D90D13"/>
    <w:rsid w:val="00D90FEA"/>
    <w:rsid w:val="00D91572"/>
    <w:rsid w:val="00D91F6B"/>
    <w:rsid w:val="00D92A51"/>
    <w:rsid w:val="00D93359"/>
    <w:rsid w:val="00D935CB"/>
    <w:rsid w:val="00D939D3"/>
    <w:rsid w:val="00D9401D"/>
    <w:rsid w:val="00D942AB"/>
    <w:rsid w:val="00D951C4"/>
    <w:rsid w:val="00D95448"/>
    <w:rsid w:val="00D95C58"/>
    <w:rsid w:val="00D967D4"/>
    <w:rsid w:val="00D967E0"/>
    <w:rsid w:val="00D969B2"/>
    <w:rsid w:val="00D96E6D"/>
    <w:rsid w:val="00D96FDE"/>
    <w:rsid w:val="00D970B6"/>
    <w:rsid w:val="00D97798"/>
    <w:rsid w:val="00D979F7"/>
    <w:rsid w:val="00D97D35"/>
    <w:rsid w:val="00DA01E2"/>
    <w:rsid w:val="00DA021E"/>
    <w:rsid w:val="00DA19EC"/>
    <w:rsid w:val="00DA1E6A"/>
    <w:rsid w:val="00DA1F1E"/>
    <w:rsid w:val="00DA23A1"/>
    <w:rsid w:val="00DA3106"/>
    <w:rsid w:val="00DA34B5"/>
    <w:rsid w:val="00DA3971"/>
    <w:rsid w:val="00DA4840"/>
    <w:rsid w:val="00DA4BCD"/>
    <w:rsid w:val="00DA6094"/>
    <w:rsid w:val="00DA6298"/>
    <w:rsid w:val="00DA67DB"/>
    <w:rsid w:val="00DA6D22"/>
    <w:rsid w:val="00DB0602"/>
    <w:rsid w:val="00DB09F6"/>
    <w:rsid w:val="00DB124B"/>
    <w:rsid w:val="00DB1567"/>
    <w:rsid w:val="00DB15F0"/>
    <w:rsid w:val="00DB251D"/>
    <w:rsid w:val="00DB2564"/>
    <w:rsid w:val="00DB274A"/>
    <w:rsid w:val="00DB2A0E"/>
    <w:rsid w:val="00DB2D84"/>
    <w:rsid w:val="00DB33BD"/>
    <w:rsid w:val="00DB3CBF"/>
    <w:rsid w:val="00DB4A53"/>
    <w:rsid w:val="00DB5B9F"/>
    <w:rsid w:val="00DB5CC3"/>
    <w:rsid w:val="00DB645F"/>
    <w:rsid w:val="00DB697A"/>
    <w:rsid w:val="00DB6CB9"/>
    <w:rsid w:val="00DB70C5"/>
    <w:rsid w:val="00DB7953"/>
    <w:rsid w:val="00DC09C0"/>
    <w:rsid w:val="00DC0F5E"/>
    <w:rsid w:val="00DC14B9"/>
    <w:rsid w:val="00DC1627"/>
    <w:rsid w:val="00DC1842"/>
    <w:rsid w:val="00DC1B3D"/>
    <w:rsid w:val="00DC2299"/>
    <w:rsid w:val="00DC2404"/>
    <w:rsid w:val="00DC35E7"/>
    <w:rsid w:val="00DC3903"/>
    <w:rsid w:val="00DC476F"/>
    <w:rsid w:val="00DC488D"/>
    <w:rsid w:val="00DC48CF"/>
    <w:rsid w:val="00DC5061"/>
    <w:rsid w:val="00DC6C1C"/>
    <w:rsid w:val="00DC7063"/>
    <w:rsid w:val="00DD02E6"/>
    <w:rsid w:val="00DD09F5"/>
    <w:rsid w:val="00DD0FF6"/>
    <w:rsid w:val="00DD1AEF"/>
    <w:rsid w:val="00DD1B17"/>
    <w:rsid w:val="00DD267D"/>
    <w:rsid w:val="00DD2A89"/>
    <w:rsid w:val="00DD41D2"/>
    <w:rsid w:val="00DD42FC"/>
    <w:rsid w:val="00DD46E0"/>
    <w:rsid w:val="00DD4B05"/>
    <w:rsid w:val="00DD5563"/>
    <w:rsid w:val="00DD55FA"/>
    <w:rsid w:val="00DD65DD"/>
    <w:rsid w:val="00DD66FD"/>
    <w:rsid w:val="00DD6DD5"/>
    <w:rsid w:val="00DD6EB6"/>
    <w:rsid w:val="00DD7AA6"/>
    <w:rsid w:val="00DD7BE8"/>
    <w:rsid w:val="00DE0144"/>
    <w:rsid w:val="00DE0286"/>
    <w:rsid w:val="00DE0462"/>
    <w:rsid w:val="00DE126D"/>
    <w:rsid w:val="00DE13A5"/>
    <w:rsid w:val="00DE1793"/>
    <w:rsid w:val="00DE1F52"/>
    <w:rsid w:val="00DE2483"/>
    <w:rsid w:val="00DE2737"/>
    <w:rsid w:val="00DE30CB"/>
    <w:rsid w:val="00DE408A"/>
    <w:rsid w:val="00DE4B08"/>
    <w:rsid w:val="00DE5807"/>
    <w:rsid w:val="00DE6344"/>
    <w:rsid w:val="00DE644A"/>
    <w:rsid w:val="00DE7BC6"/>
    <w:rsid w:val="00DF00FF"/>
    <w:rsid w:val="00DF0259"/>
    <w:rsid w:val="00DF029F"/>
    <w:rsid w:val="00DF06F3"/>
    <w:rsid w:val="00DF0BFF"/>
    <w:rsid w:val="00DF1036"/>
    <w:rsid w:val="00DF114B"/>
    <w:rsid w:val="00DF1BCC"/>
    <w:rsid w:val="00DF43EE"/>
    <w:rsid w:val="00DF5095"/>
    <w:rsid w:val="00DF6040"/>
    <w:rsid w:val="00DF689B"/>
    <w:rsid w:val="00DF6EBE"/>
    <w:rsid w:val="00DF711E"/>
    <w:rsid w:val="00DF767A"/>
    <w:rsid w:val="00E007E2"/>
    <w:rsid w:val="00E00CAD"/>
    <w:rsid w:val="00E01848"/>
    <w:rsid w:val="00E01C54"/>
    <w:rsid w:val="00E021C0"/>
    <w:rsid w:val="00E02AC5"/>
    <w:rsid w:val="00E02BEB"/>
    <w:rsid w:val="00E032BD"/>
    <w:rsid w:val="00E03C6B"/>
    <w:rsid w:val="00E046A5"/>
    <w:rsid w:val="00E04D8C"/>
    <w:rsid w:val="00E05A81"/>
    <w:rsid w:val="00E06961"/>
    <w:rsid w:val="00E06B9B"/>
    <w:rsid w:val="00E06D29"/>
    <w:rsid w:val="00E06E2D"/>
    <w:rsid w:val="00E070DB"/>
    <w:rsid w:val="00E10009"/>
    <w:rsid w:val="00E11548"/>
    <w:rsid w:val="00E1205A"/>
    <w:rsid w:val="00E12771"/>
    <w:rsid w:val="00E12B8E"/>
    <w:rsid w:val="00E12B9D"/>
    <w:rsid w:val="00E1304F"/>
    <w:rsid w:val="00E1359A"/>
    <w:rsid w:val="00E138C7"/>
    <w:rsid w:val="00E147AB"/>
    <w:rsid w:val="00E15CC3"/>
    <w:rsid w:val="00E17443"/>
    <w:rsid w:val="00E179F2"/>
    <w:rsid w:val="00E17A0F"/>
    <w:rsid w:val="00E208A2"/>
    <w:rsid w:val="00E20ABA"/>
    <w:rsid w:val="00E20CD9"/>
    <w:rsid w:val="00E21212"/>
    <w:rsid w:val="00E21CE4"/>
    <w:rsid w:val="00E21F6A"/>
    <w:rsid w:val="00E2239B"/>
    <w:rsid w:val="00E2245F"/>
    <w:rsid w:val="00E224CC"/>
    <w:rsid w:val="00E2251D"/>
    <w:rsid w:val="00E2267E"/>
    <w:rsid w:val="00E2297F"/>
    <w:rsid w:val="00E23129"/>
    <w:rsid w:val="00E2409C"/>
    <w:rsid w:val="00E24ADA"/>
    <w:rsid w:val="00E25322"/>
    <w:rsid w:val="00E254C1"/>
    <w:rsid w:val="00E25D7B"/>
    <w:rsid w:val="00E274EB"/>
    <w:rsid w:val="00E30280"/>
    <w:rsid w:val="00E30F6D"/>
    <w:rsid w:val="00E3118B"/>
    <w:rsid w:val="00E31F44"/>
    <w:rsid w:val="00E320B8"/>
    <w:rsid w:val="00E32283"/>
    <w:rsid w:val="00E32893"/>
    <w:rsid w:val="00E32C69"/>
    <w:rsid w:val="00E32DB2"/>
    <w:rsid w:val="00E338B1"/>
    <w:rsid w:val="00E33CF9"/>
    <w:rsid w:val="00E33D56"/>
    <w:rsid w:val="00E343EB"/>
    <w:rsid w:val="00E34FC1"/>
    <w:rsid w:val="00E350EC"/>
    <w:rsid w:val="00E35D6E"/>
    <w:rsid w:val="00E36348"/>
    <w:rsid w:val="00E36C20"/>
    <w:rsid w:val="00E36E97"/>
    <w:rsid w:val="00E37882"/>
    <w:rsid w:val="00E404F8"/>
    <w:rsid w:val="00E40EE0"/>
    <w:rsid w:val="00E41B65"/>
    <w:rsid w:val="00E4291B"/>
    <w:rsid w:val="00E431FA"/>
    <w:rsid w:val="00E435B1"/>
    <w:rsid w:val="00E43F40"/>
    <w:rsid w:val="00E44B0F"/>
    <w:rsid w:val="00E44D18"/>
    <w:rsid w:val="00E4508B"/>
    <w:rsid w:val="00E46563"/>
    <w:rsid w:val="00E4696F"/>
    <w:rsid w:val="00E46C84"/>
    <w:rsid w:val="00E46CB3"/>
    <w:rsid w:val="00E46E17"/>
    <w:rsid w:val="00E4731D"/>
    <w:rsid w:val="00E4780A"/>
    <w:rsid w:val="00E479C5"/>
    <w:rsid w:val="00E50783"/>
    <w:rsid w:val="00E50B17"/>
    <w:rsid w:val="00E512E8"/>
    <w:rsid w:val="00E51F91"/>
    <w:rsid w:val="00E5271E"/>
    <w:rsid w:val="00E52754"/>
    <w:rsid w:val="00E52956"/>
    <w:rsid w:val="00E53F66"/>
    <w:rsid w:val="00E543E2"/>
    <w:rsid w:val="00E54724"/>
    <w:rsid w:val="00E54CD0"/>
    <w:rsid w:val="00E55220"/>
    <w:rsid w:val="00E55B98"/>
    <w:rsid w:val="00E5623D"/>
    <w:rsid w:val="00E56428"/>
    <w:rsid w:val="00E610A5"/>
    <w:rsid w:val="00E613B3"/>
    <w:rsid w:val="00E614CD"/>
    <w:rsid w:val="00E61CB4"/>
    <w:rsid w:val="00E624F8"/>
    <w:rsid w:val="00E62627"/>
    <w:rsid w:val="00E63775"/>
    <w:rsid w:val="00E6393B"/>
    <w:rsid w:val="00E63E9E"/>
    <w:rsid w:val="00E64B16"/>
    <w:rsid w:val="00E64CF0"/>
    <w:rsid w:val="00E650A6"/>
    <w:rsid w:val="00E652E3"/>
    <w:rsid w:val="00E6537A"/>
    <w:rsid w:val="00E65A34"/>
    <w:rsid w:val="00E65FB6"/>
    <w:rsid w:val="00E660D2"/>
    <w:rsid w:val="00E6686D"/>
    <w:rsid w:val="00E66894"/>
    <w:rsid w:val="00E67AFC"/>
    <w:rsid w:val="00E67EF9"/>
    <w:rsid w:val="00E7049F"/>
    <w:rsid w:val="00E70606"/>
    <w:rsid w:val="00E706EA"/>
    <w:rsid w:val="00E70B86"/>
    <w:rsid w:val="00E70C3C"/>
    <w:rsid w:val="00E71669"/>
    <w:rsid w:val="00E71778"/>
    <w:rsid w:val="00E71B69"/>
    <w:rsid w:val="00E71DBF"/>
    <w:rsid w:val="00E721B9"/>
    <w:rsid w:val="00E7227A"/>
    <w:rsid w:val="00E726ED"/>
    <w:rsid w:val="00E72714"/>
    <w:rsid w:val="00E72872"/>
    <w:rsid w:val="00E72878"/>
    <w:rsid w:val="00E72B18"/>
    <w:rsid w:val="00E732A6"/>
    <w:rsid w:val="00E73414"/>
    <w:rsid w:val="00E73FF3"/>
    <w:rsid w:val="00E74588"/>
    <w:rsid w:val="00E75033"/>
    <w:rsid w:val="00E754CC"/>
    <w:rsid w:val="00E75802"/>
    <w:rsid w:val="00E761B6"/>
    <w:rsid w:val="00E76428"/>
    <w:rsid w:val="00E76C07"/>
    <w:rsid w:val="00E77497"/>
    <w:rsid w:val="00E775BC"/>
    <w:rsid w:val="00E80769"/>
    <w:rsid w:val="00E8097E"/>
    <w:rsid w:val="00E80A61"/>
    <w:rsid w:val="00E80AA3"/>
    <w:rsid w:val="00E80E2C"/>
    <w:rsid w:val="00E80F38"/>
    <w:rsid w:val="00E81125"/>
    <w:rsid w:val="00E81152"/>
    <w:rsid w:val="00E81578"/>
    <w:rsid w:val="00E819DC"/>
    <w:rsid w:val="00E81F5D"/>
    <w:rsid w:val="00E821AC"/>
    <w:rsid w:val="00E82328"/>
    <w:rsid w:val="00E82523"/>
    <w:rsid w:val="00E833F5"/>
    <w:rsid w:val="00E83F05"/>
    <w:rsid w:val="00E84582"/>
    <w:rsid w:val="00E8584E"/>
    <w:rsid w:val="00E85BAD"/>
    <w:rsid w:val="00E85D87"/>
    <w:rsid w:val="00E85F29"/>
    <w:rsid w:val="00E85F3D"/>
    <w:rsid w:val="00E867D2"/>
    <w:rsid w:val="00E86BA5"/>
    <w:rsid w:val="00E87751"/>
    <w:rsid w:val="00E906C4"/>
    <w:rsid w:val="00E90AD0"/>
    <w:rsid w:val="00E9100E"/>
    <w:rsid w:val="00E912F2"/>
    <w:rsid w:val="00E91340"/>
    <w:rsid w:val="00E91734"/>
    <w:rsid w:val="00E91EEE"/>
    <w:rsid w:val="00E9241A"/>
    <w:rsid w:val="00E926E2"/>
    <w:rsid w:val="00E94AC6"/>
    <w:rsid w:val="00E958C2"/>
    <w:rsid w:val="00E95C83"/>
    <w:rsid w:val="00E96A32"/>
    <w:rsid w:val="00E96BA5"/>
    <w:rsid w:val="00EA00A5"/>
    <w:rsid w:val="00EA0311"/>
    <w:rsid w:val="00EA083D"/>
    <w:rsid w:val="00EA0A8D"/>
    <w:rsid w:val="00EA0EA1"/>
    <w:rsid w:val="00EA1167"/>
    <w:rsid w:val="00EA11C5"/>
    <w:rsid w:val="00EA1871"/>
    <w:rsid w:val="00EA1B0A"/>
    <w:rsid w:val="00EA1B5F"/>
    <w:rsid w:val="00EA2719"/>
    <w:rsid w:val="00EA2ECD"/>
    <w:rsid w:val="00EA310A"/>
    <w:rsid w:val="00EA312C"/>
    <w:rsid w:val="00EA34EA"/>
    <w:rsid w:val="00EA3F35"/>
    <w:rsid w:val="00EA4F82"/>
    <w:rsid w:val="00EA595E"/>
    <w:rsid w:val="00EA5E1B"/>
    <w:rsid w:val="00EA6801"/>
    <w:rsid w:val="00EA71C5"/>
    <w:rsid w:val="00EA79F3"/>
    <w:rsid w:val="00EB0237"/>
    <w:rsid w:val="00EB0764"/>
    <w:rsid w:val="00EB07D2"/>
    <w:rsid w:val="00EB0AF3"/>
    <w:rsid w:val="00EB0D59"/>
    <w:rsid w:val="00EB11F8"/>
    <w:rsid w:val="00EB121A"/>
    <w:rsid w:val="00EB1C92"/>
    <w:rsid w:val="00EB1E7F"/>
    <w:rsid w:val="00EB24FE"/>
    <w:rsid w:val="00EB2682"/>
    <w:rsid w:val="00EB2798"/>
    <w:rsid w:val="00EB368B"/>
    <w:rsid w:val="00EB385B"/>
    <w:rsid w:val="00EB3D3D"/>
    <w:rsid w:val="00EB4245"/>
    <w:rsid w:val="00EB47CB"/>
    <w:rsid w:val="00EB555A"/>
    <w:rsid w:val="00EB6200"/>
    <w:rsid w:val="00EB71B6"/>
    <w:rsid w:val="00EB744A"/>
    <w:rsid w:val="00EB7776"/>
    <w:rsid w:val="00EC0EFF"/>
    <w:rsid w:val="00EC0F18"/>
    <w:rsid w:val="00EC2009"/>
    <w:rsid w:val="00EC28CC"/>
    <w:rsid w:val="00EC3833"/>
    <w:rsid w:val="00EC59CB"/>
    <w:rsid w:val="00EC6FB2"/>
    <w:rsid w:val="00EC78F6"/>
    <w:rsid w:val="00EC7C07"/>
    <w:rsid w:val="00EC7D62"/>
    <w:rsid w:val="00EC7F73"/>
    <w:rsid w:val="00ED0770"/>
    <w:rsid w:val="00ED0B7F"/>
    <w:rsid w:val="00ED1E92"/>
    <w:rsid w:val="00ED23EC"/>
    <w:rsid w:val="00ED240D"/>
    <w:rsid w:val="00ED2CB1"/>
    <w:rsid w:val="00ED342F"/>
    <w:rsid w:val="00ED460D"/>
    <w:rsid w:val="00ED4748"/>
    <w:rsid w:val="00ED542F"/>
    <w:rsid w:val="00ED5A7F"/>
    <w:rsid w:val="00ED63AB"/>
    <w:rsid w:val="00ED64EF"/>
    <w:rsid w:val="00ED69CC"/>
    <w:rsid w:val="00ED7EB3"/>
    <w:rsid w:val="00EE1160"/>
    <w:rsid w:val="00EE16BD"/>
    <w:rsid w:val="00EE1B74"/>
    <w:rsid w:val="00EE1F3C"/>
    <w:rsid w:val="00EE2761"/>
    <w:rsid w:val="00EE29BF"/>
    <w:rsid w:val="00EE2EB5"/>
    <w:rsid w:val="00EE34CE"/>
    <w:rsid w:val="00EE35BA"/>
    <w:rsid w:val="00EE36C4"/>
    <w:rsid w:val="00EE3FBC"/>
    <w:rsid w:val="00EE5498"/>
    <w:rsid w:val="00EE5B27"/>
    <w:rsid w:val="00EE5E99"/>
    <w:rsid w:val="00EE6CB2"/>
    <w:rsid w:val="00EE6FF8"/>
    <w:rsid w:val="00EE72B3"/>
    <w:rsid w:val="00EE73B3"/>
    <w:rsid w:val="00EE7617"/>
    <w:rsid w:val="00EE77CB"/>
    <w:rsid w:val="00EE7A13"/>
    <w:rsid w:val="00EF0027"/>
    <w:rsid w:val="00EF09FB"/>
    <w:rsid w:val="00EF1BEC"/>
    <w:rsid w:val="00EF1FE0"/>
    <w:rsid w:val="00EF206A"/>
    <w:rsid w:val="00EF2233"/>
    <w:rsid w:val="00EF238C"/>
    <w:rsid w:val="00EF2471"/>
    <w:rsid w:val="00EF2D49"/>
    <w:rsid w:val="00EF30EA"/>
    <w:rsid w:val="00EF363F"/>
    <w:rsid w:val="00EF377E"/>
    <w:rsid w:val="00EF3BCA"/>
    <w:rsid w:val="00EF3F9B"/>
    <w:rsid w:val="00EF49A7"/>
    <w:rsid w:val="00EF4A39"/>
    <w:rsid w:val="00EF4C19"/>
    <w:rsid w:val="00EF706A"/>
    <w:rsid w:val="00EF77D8"/>
    <w:rsid w:val="00F00556"/>
    <w:rsid w:val="00F007E3"/>
    <w:rsid w:val="00F00A14"/>
    <w:rsid w:val="00F00D7C"/>
    <w:rsid w:val="00F012F7"/>
    <w:rsid w:val="00F01537"/>
    <w:rsid w:val="00F0398D"/>
    <w:rsid w:val="00F03F8E"/>
    <w:rsid w:val="00F0412C"/>
    <w:rsid w:val="00F04509"/>
    <w:rsid w:val="00F04E83"/>
    <w:rsid w:val="00F07316"/>
    <w:rsid w:val="00F07521"/>
    <w:rsid w:val="00F07B04"/>
    <w:rsid w:val="00F07F43"/>
    <w:rsid w:val="00F103C2"/>
    <w:rsid w:val="00F106B4"/>
    <w:rsid w:val="00F10D29"/>
    <w:rsid w:val="00F10D67"/>
    <w:rsid w:val="00F11008"/>
    <w:rsid w:val="00F1230C"/>
    <w:rsid w:val="00F12460"/>
    <w:rsid w:val="00F12BFD"/>
    <w:rsid w:val="00F14366"/>
    <w:rsid w:val="00F14459"/>
    <w:rsid w:val="00F144A1"/>
    <w:rsid w:val="00F14B7C"/>
    <w:rsid w:val="00F15231"/>
    <w:rsid w:val="00F15956"/>
    <w:rsid w:val="00F16D7F"/>
    <w:rsid w:val="00F16DF8"/>
    <w:rsid w:val="00F16EA2"/>
    <w:rsid w:val="00F16F4F"/>
    <w:rsid w:val="00F170FE"/>
    <w:rsid w:val="00F174DB"/>
    <w:rsid w:val="00F1783C"/>
    <w:rsid w:val="00F17B4B"/>
    <w:rsid w:val="00F204E5"/>
    <w:rsid w:val="00F20AF9"/>
    <w:rsid w:val="00F20E26"/>
    <w:rsid w:val="00F2168F"/>
    <w:rsid w:val="00F21891"/>
    <w:rsid w:val="00F21E69"/>
    <w:rsid w:val="00F226EA"/>
    <w:rsid w:val="00F22CBA"/>
    <w:rsid w:val="00F2337E"/>
    <w:rsid w:val="00F235D1"/>
    <w:rsid w:val="00F23FA0"/>
    <w:rsid w:val="00F24C4D"/>
    <w:rsid w:val="00F24DCF"/>
    <w:rsid w:val="00F24EB5"/>
    <w:rsid w:val="00F25C9A"/>
    <w:rsid w:val="00F25D17"/>
    <w:rsid w:val="00F25E1C"/>
    <w:rsid w:val="00F26066"/>
    <w:rsid w:val="00F2731D"/>
    <w:rsid w:val="00F27CD3"/>
    <w:rsid w:val="00F27F5C"/>
    <w:rsid w:val="00F30646"/>
    <w:rsid w:val="00F306A4"/>
    <w:rsid w:val="00F30A78"/>
    <w:rsid w:val="00F30E98"/>
    <w:rsid w:val="00F319DC"/>
    <w:rsid w:val="00F3243B"/>
    <w:rsid w:val="00F328F2"/>
    <w:rsid w:val="00F33B1A"/>
    <w:rsid w:val="00F33FA1"/>
    <w:rsid w:val="00F34354"/>
    <w:rsid w:val="00F34AF3"/>
    <w:rsid w:val="00F36DA9"/>
    <w:rsid w:val="00F37DF5"/>
    <w:rsid w:val="00F40394"/>
    <w:rsid w:val="00F4104D"/>
    <w:rsid w:val="00F411F6"/>
    <w:rsid w:val="00F4124C"/>
    <w:rsid w:val="00F41678"/>
    <w:rsid w:val="00F419A1"/>
    <w:rsid w:val="00F438D4"/>
    <w:rsid w:val="00F43E9C"/>
    <w:rsid w:val="00F44854"/>
    <w:rsid w:val="00F44A1F"/>
    <w:rsid w:val="00F45224"/>
    <w:rsid w:val="00F459F0"/>
    <w:rsid w:val="00F460AA"/>
    <w:rsid w:val="00F461C2"/>
    <w:rsid w:val="00F46CA1"/>
    <w:rsid w:val="00F474F6"/>
    <w:rsid w:val="00F477D2"/>
    <w:rsid w:val="00F47E5D"/>
    <w:rsid w:val="00F500E1"/>
    <w:rsid w:val="00F5066A"/>
    <w:rsid w:val="00F50C0D"/>
    <w:rsid w:val="00F52244"/>
    <w:rsid w:val="00F52DA8"/>
    <w:rsid w:val="00F52DB3"/>
    <w:rsid w:val="00F5321D"/>
    <w:rsid w:val="00F55AD9"/>
    <w:rsid w:val="00F55BFC"/>
    <w:rsid w:val="00F564C5"/>
    <w:rsid w:val="00F56AD5"/>
    <w:rsid w:val="00F56D12"/>
    <w:rsid w:val="00F574D9"/>
    <w:rsid w:val="00F5762F"/>
    <w:rsid w:val="00F57D3F"/>
    <w:rsid w:val="00F60A40"/>
    <w:rsid w:val="00F61570"/>
    <w:rsid w:val="00F61599"/>
    <w:rsid w:val="00F617D1"/>
    <w:rsid w:val="00F620ED"/>
    <w:rsid w:val="00F6224C"/>
    <w:rsid w:val="00F627FE"/>
    <w:rsid w:val="00F62C9B"/>
    <w:rsid w:val="00F6333A"/>
    <w:rsid w:val="00F63F0D"/>
    <w:rsid w:val="00F6452B"/>
    <w:rsid w:val="00F64DED"/>
    <w:rsid w:val="00F64E1A"/>
    <w:rsid w:val="00F64ED7"/>
    <w:rsid w:val="00F659A8"/>
    <w:rsid w:val="00F65AAE"/>
    <w:rsid w:val="00F671C5"/>
    <w:rsid w:val="00F678F3"/>
    <w:rsid w:val="00F67909"/>
    <w:rsid w:val="00F67966"/>
    <w:rsid w:val="00F67D68"/>
    <w:rsid w:val="00F7088B"/>
    <w:rsid w:val="00F70F0A"/>
    <w:rsid w:val="00F710D2"/>
    <w:rsid w:val="00F71A66"/>
    <w:rsid w:val="00F71D44"/>
    <w:rsid w:val="00F72446"/>
    <w:rsid w:val="00F72598"/>
    <w:rsid w:val="00F726FB"/>
    <w:rsid w:val="00F727D0"/>
    <w:rsid w:val="00F73D3C"/>
    <w:rsid w:val="00F75C52"/>
    <w:rsid w:val="00F75D28"/>
    <w:rsid w:val="00F769C4"/>
    <w:rsid w:val="00F76D7F"/>
    <w:rsid w:val="00F76E0D"/>
    <w:rsid w:val="00F770B9"/>
    <w:rsid w:val="00F77265"/>
    <w:rsid w:val="00F7767D"/>
    <w:rsid w:val="00F77917"/>
    <w:rsid w:val="00F77938"/>
    <w:rsid w:val="00F80F9F"/>
    <w:rsid w:val="00F8162A"/>
    <w:rsid w:val="00F81F76"/>
    <w:rsid w:val="00F83CF7"/>
    <w:rsid w:val="00F848EB"/>
    <w:rsid w:val="00F84DC3"/>
    <w:rsid w:val="00F84E7C"/>
    <w:rsid w:val="00F8602C"/>
    <w:rsid w:val="00F862EE"/>
    <w:rsid w:val="00F872A9"/>
    <w:rsid w:val="00F87447"/>
    <w:rsid w:val="00F87676"/>
    <w:rsid w:val="00F876EC"/>
    <w:rsid w:val="00F8781D"/>
    <w:rsid w:val="00F902DF"/>
    <w:rsid w:val="00F9037E"/>
    <w:rsid w:val="00F90840"/>
    <w:rsid w:val="00F90D3B"/>
    <w:rsid w:val="00F915C5"/>
    <w:rsid w:val="00F91827"/>
    <w:rsid w:val="00F926D7"/>
    <w:rsid w:val="00F929C4"/>
    <w:rsid w:val="00F935D3"/>
    <w:rsid w:val="00F937DA"/>
    <w:rsid w:val="00F94059"/>
    <w:rsid w:val="00F948C8"/>
    <w:rsid w:val="00F949BE"/>
    <w:rsid w:val="00F94F77"/>
    <w:rsid w:val="00F960BE"/>
    <w:rsid w:val="00F9694F"/>
    <w:rsid w:val="00F97E8E"/>
    <w:rsid w:val="00F97F7F"/>
    <w:rsid w:val="00FA0122"/>
    <w:rsid w:val="00FA09A9"/>
    <w:rsid w:val="00FA1646"/>
    <w:rsid w:val="00FA1898"/>
    <w:rsid w:val="00FA200F"/>
    <w:rsid w:val="00FA26C8"/>
    <w:rsid w:val="00FA26E6"/>
    <w:rsid w:val="00FA2A04"/>
    <w:rsid w:val="00FA2F8B"/>
    <w:rsid w:val="00FA3203"/>
    <w:rsid w:val="00FA34E7"/>
    <w:rsid w:val="00FA37DB"/>
    <w:rsid w:val="00FA39D0"/>
    <w:rsid w:val="00FA3FCC"/>
    <w:rsid w:val="00FA44BA"/>
    <w:rsid w:val="00FA4775"/>
    <w:rsid w:val="00FA52F8"/>
    <w:rsid w:val="00FA559C"/>
    <w:rsid w:val="00FA5D11"/>
    <w:rsid w:val="00FA657F"/>
    <w:rsid w:val="00FA6597"/>
    <w:rsid w:val="00FA69ED"/>
    <w:rsid w:val="00FA6DA7"/>
    <w:rsid w:val="00FA76AD"/>
    <w:rsid w:val="00FA7C0C"/>
    <w:rsid w:val="00FA7F7F"/>
    <w:rsid w:val="00FA7F97"/>
    <w:rsid w:val="00FB01DF"/>
    <w:rsid w:val="00FB0D52"/>
    <w:rsid w:val="00FB133D"/>
    <w:rsid w:val="00FB2277"/>
    <w:rsid w:val="00FB286F"/>
    <w:rsid w:val="00FB33C0"/>
    <w:rsid w:val="00FB3C86"/>
    <w:rsid w:val="00FB52EE"/>
    <w:rsid w:val="00FB56C6"/>
    <w:rsid w:val="00FB617E"/>
    <w:rsid w:val="00FB619D"/>
    <w:rsid w:val="00FB6304"/>
    <w:rsid w:val="00FB6E5E"/>
    <w:rsid w:val="00FB75B9"/>
    <w:rsid w:val="00FB7781"/>
    <w:rsid w:val="00FB7F29"/>
    <w:rsid w:val="00FC0437"/>
    <w:rsid w:val="00FC08CA"/>
    <w:rsid w:val="00FC151F"/>
    <w:rsid w:val="00FC1A2F"/>
    <w:rsid w:val="00FC1AB5"/>
    <w:rsid w:val="00FC2251"/>
    <w:rsid w:val="00FC36A7"/>
    <w:rsid w:val="00FC399E"/>
    <w:rsid w:val="00FC4479"/>
    <w:rsid w:val="00FC5017"/>
    <w:rsid w:val="00FC5053"/>
    <w:rsid w:val="00FC55A8"/>
    <w:rsid w:val="00FC56FA"/>
    <w:rsid w:val="00FC6066"/>
    <w:rsid w:val="00FC6FE4"/>
    <w:rsid w:val="00FC7536"/>
    <w:rsid w:val="00FD005B"/>
    <w:rsid w:val="00FD0931"/>
    <w:rsid w:val="00FD13C0"/>
    <w:rsid w:val="00FD22E5"/>
    <w:rsid w:val="00FD23E2"/>
    <w:rsid w:val="00FD2775"/>
    <w:rsid w:val="00FD2CF3"/>
    <w:rsid w:val="00FD33BB"/>
    <w:rsid w:val="00FD3A6E"/>
    <w:rsid w:val="00FD4CD5"/>
    <w:rsid w:val="00FD645E"/>
    <w:rsid w:val="00FD6556"/>
    <w:rsid w:val="00FD65DE"/>
    <w:rsid w:val="00FD6636"/>
    <w:rsid w:val="00FD73A2"/>
    <w:rsid w:val="00FD7F41"/>
    <w:rsid w:val="00FE0BE0"/>
    <w:rsid w:val="00FE0C67"/>
    <w:rsid w:val="00FE0D6D"/>
    <w:rsid w:val="00FE1300"/>
    <w:rsid w:val="00FE1886"/>
    <w:rsid w:val="00FE227F"/>
    <w:rsid w:val="00FE23BC"/>
    <w:rsid w:val="00FE3BD9"/>
    <w:rsid w:val="00FE434F"/>
    <w:rsid w:val="00FE4F42"/>
    <w:rsid w:val="00FE56FF"/>
    <w:rsid w:val="00FE5E17"/>
    <w:rsid w:val="00FE5F37"/>
    <w:rsid w:val="00FE60A0"/>
    <w:rsid w:val="00FE6502"/>
    <w:rsid w:val="00FE73F6"/>
    <w:rsid w:val="00FF0B98"/>
    <w:rsid w:val="00FF0EC2"/>
    <w:rsid w:val="00FF0EDA"/>
    <w:rsid w:val="00FF1DF7"/>
    <w:rsid w:val="00FF2C02"/>
    <w:rsid w:val="00FF2E38"/>
    <w:rsid w:val="00FF303E"/>
    <w:rsid w:val="00FF36B2"/>
    <w:rsid w:val="00FF36BB"/>
    <w:rsid w:val="00FF3D07"/>
    <w:rsid w:val="00FF3E90"/>
    <w:rsid w:val="00FF3FB1"/>
    <w:rsid w:val="00FF4BEE"/>
    <w:rsid w:val="00FF64BE"/>
    <w:rsid w:val="00FF7312"/>
    <w:rsid w:val="00FF7935"/>
    <w:rsid w:val="00FF7CA2"/>
    <w:rsid w:val="00FF7F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6EE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lsdException w:name="Title" w:qFormat="1"/>
    <w:lsdException w:name="Subtitle" w:qFormat="1"/>
    <w:lsdException w:name="Hyperlink" w:uiPriority="99"/>
    <w:lsdException w:name="Strong" w:uiPriority="22" w:qFormat="1"/>
    <w:lsdException w:name="Emphasis" w:qFormat="1"/>
    <w:lsdException w:name="Document Map" w:uiPriority="99"/>
    <w:lsdException w:name="Plain Text"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2523"/>
    <w:pPr>
      <w:spacing w:after="240" w:line="230" w:lineRule="atLeast"/>
      <w:jc w:val="both"/>
    </w:pPr>
    <w:rPr>
      <w:rFonts w:ascii="Arial" w:hAnsi="Arial"/>
      <w:lang w:val="en-GB" w:eastAsia="ja-JP"/>
    </w:rPr>
  </w:style>
  <w:style w:type="paragraph" w:styleId="Heading1">
    <w:name w:val="heading 1"/>
    <w:basedOn w:val="Normal"/>
    <w:next w:val="Normal"/>
    <w:link w:val="Heading1Char"/>
    <w:qFormat/>
    <w:pPr>
      <w:keepNext/>
      <w:numPr>
        <w:numId w:val="1"/>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D95C5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D148E9"/>
    <w:pPr>
      <w:numPr>
        <w:ilvl w:val="2"/>
      </w:numPr>
      <w:tabs>
        <w:tab w:val="clear" w:pos="400"/>
        <w:tab w:val="clear" w:pos="560"/>
        <w:tab w:val="left" w:pos="660"/>
        <w:tab w:val="left" w:pos="880"/>
      </w:tabs>
      <w:spacing w:before="60" w:line="230" w:lineRule="exact"/>
      <w:outlineLvl w:val="2"/>
    </w:pPr>
    <w:rPr>
      <w:sz w:val="20"/>
    </w:rPr>
  </w:style>
  <w:style w:type="paragraph" w:styleId="Heading4">
    <w:name w:val="heading 4"/>
    <w:basedOn w:val="Heading3"/>
    <w:next w:val="Normal"/>
    <w:link w:val="Heading4Char"/>
    <w:qFormat/>
    <w:rsid w:val="00D148E9"/>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483C7C"/>
    <w:pPr>
      <w:numPr>
        <w:ilvl w:val="4"/>
      </w:numPr>
      <w:tabs>
        <w:tab w:val="clear" w:pos="940"/>
        <w:tab w:val="clear" w:pos="1140"/>
        <w:tab w:val="clear" w:pos="1360"/>
      </w:tabs>
      <w:outlineLvl w:val="4"/>
    </w:pPr>
  </w:style>
  <w:style w:type="paragraph" w:styleId="Heading6">
    <w:name w:val="heading 6"/>
    <w:aliases w:val="do not use!"/>
    <w:basedOn w:val="Heading5"/>
    <w:next w:val="Normal"/>
    <w:link w:val="Heading6Char"/>
    <w:qFormat/>
    <w:pPr>
      <w:numPr>
        <w:ilvl w:val="5"/>
      </w:numPr>
      <w:outlineLvl w:val="5"/>
    </w:pPr>
  </w:style>
  <w:style w:type="paragraph" w:styleId="Heading7">
    <w:name w:val="heading 7"/>
    <w:aliases w:val="do not use!!"/>
    <w:basedOn w:val="Heading6"/>
    <w:next w:val="Normal"/>
    <w:link w:val="Heading7Char"/>
    <w:qFormat/>
    <w:pPr>
      <w:numPr>
        <w:ilvl w:val="6"/>
      </w:numPr>
      <w:outlineLvl w:val="6"/>
    </w:pPr>
  </w:style>
  <w:style w:type="paragraph" w:styleId="Heading8">
    <w:name w:val="heading 8"/>
    <w:aliases w:val="do not use!!!"/>
    <w:basedOn w:val="Heading6"/>
    <w:next w:val="Normal"/>
    <w:link w:val="Heading8Char"/>
    <w:qFormat/>
    <w:pPr>
      <w:numPr>
        <w:ilvl w:val="7"/>
      </w:numPr>
      <w:outlineLvl w:val="7"/>
    </w:pPr>
  </w:style>
  <w:style w:type="paragraph" w:styleId="Heading9">
    <w:name w:val="heading 9"/>
    <w:aliases w:val="do not use!!!!"/>
    <w:basedOn w:val="Heading6"/>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A83C31"/>
    <w:pPr>
      <w:numPr>
        <w:numId w:val="19"/>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numPr>
        <w:numId w:val="19"/>
      </w:numPr>
      <w:tabs>
        <w:tab w:val="clear" w:pos="660"/>
        <w:tab w:val="left" w:pos="640"/>
      </w:tabs>
      <w:spacing w:line="250" w:lineRule="exact"/>
    </w:pPr>
    <w:rPr>
      <w:sz w:val="22"/>
    </w:rPr>
  </w:style>
  <w:style w:type="paragraph" w:customStyle="1" w:styleId="a4">
    <w:name w:val="a4"/>
    <w:basedOn w:val="Heading4"/>
    <w:next w:val="Normal"/>
    <w:pPr>
      <w:numPr>
        <w:numId w:val="19"/>
      </w:numPr>
      <w:tabs>
        <w:tab w:val="clear" w:pos="940"/>
        <w:tab w:val="clear" w:pos="1140"/>
        <w:tab w:val="clear" w:pos="1360"/>
        <w:tab w:val="left" w:pos="880"/>
      </w:tabs>
    </w:pPr>
  </w:style>
  <w:style w:type="paragraph" w:customStyle="1" w:styleId="a5">
    <w:name w:val="a5"/>
    <w:basedOn w:val="Heading5"/>
    <w:next w:val="Normal"/>
    <w:pPr>
      <w:numPr>
        <w:numId w:val="19"/>
      </w:numPr>
      <w:tabs>
        <w:tab w:val="left" w:pos="1140"/>
        <w:tab w:val="left" w:pos="1360"/>
      </w:tabs>
    </w:pPr>
  </w:style>
  <w:style w:type="paragraph" w:customStyle="1" w:styleId="a6">
    <w:name w:val="a6"/>
    <w:basedOn w:val="Heading6"/>
    <w:next w:val="Normal"/>
    <w:pPr>
      <w:numPr>
        <w:numId w:val="19"/>
      </w:numPr>
      <w:tabs>
        <w:tab w:val="left" w:pos="1140"/>
        <w:tab w:val="left" w:pos="1360"/>
      </w:tabs>
    </w:pPr>
  </w:style>
  <w:style w:type="paragraph" w:customStyle="1" w:styleId="ANNEX">
    <w:name w:val="ANNEX"/>
    <w:basedOn w:val="Normal"/>
    <w:next w:val="Normal"/>
    <w:pPr>
      <w:keepNext/>
      <w:pageBreakBefore/>
      <w:numPr>
        <w:numId w:val="19"/>
      </w:numPr>
      <w:spacing w:after="760" w:line="310" w:lineRule="exact"/>
      <w:jc w:val="center"/>
      <w:outlineLvl w:val="0"/>
    </w:pPr>
    <w:rPr>
      <w:b/>
      <w:sz w:val="28"/>
    </w:rPr>
  </w:style>
  <w:style w:type="paragraph" w:customStyle="1" w:styleId="ANNEXN">
    <w:name w:val="ANNEXN"/>
    <w:basedOn w:val="ANNEX"/>
    <w:next w:val="Normal"/>
    <w:pPr>
      <w:numPr>
        <w:numId w:val="15"/>
      </w:numPr>
    </w:pPr>
  </w:style>
  <w:style w:type="paragraph" w:customStyle="1" w:styleId="ANNEXZ">
    <w:name w:val="ANNEXZ"/>
    <w:basedOn w:val="ANNEX"/>
    <w:next w:val="Normal"/>
    <w:pPr>
      <w:numPr>
        <w:numId w:val="14"/>
      </w:numPr>
    </w:pPr>
  </w:style>
  <w:style w:type="paragraph" w:customStyle="1" w:styleId="Bibliography1">
    <w:name w:val="Bibliography1"/>
    <w:basedOn w:val="Normal"/>
    <w:pPr>
      <w:numPr>
        <w:numId w:val="2"/>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link w:val="BodyTextChar"/>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before="0" w:after="120"/>
      <w:ind w:firstLine="210"/>
    </w:pPr>
  </w:style>
  <w:style w:type="paragraph" w:styleId="BodyTextIndent">
    <w:name w:val="Body Text Indent"/>
    <w:basedOn w:val="Normal"/>
    <w:link w:val="BodyTextIndentChar"/>
    <w:pPr>
      <w:spacing w:after="120"/>
      <w:ind w:left="283"/>
    </w:pPr>
  </w:style>
  <w:style w:type="paragraph" w:styleId="BodyTextFirstIndent2">
    <w:name w:val="Body Text First Indent 2"/>
    <w:basedOn w:val="Normal"/>
    <w:link w:val="BodyTextFirstIndent2Char"/>
    <w:pPr>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pPr>
      <w:spacing w:after="120"/>
      <w:ind w:left="283"/>
    </w:pPr>
    <w:rPr>
      <w:sz w:val="16"/>
    </w:rPr>
  </w:style>
  <w:style w:type="paragraph" w:styleId="Closing">
    <w:name w:val="Closing"/>
    <w:basedOn w:val="Normal"/>
    <w:link w:val="ClosingChar"/>
    <w:pPr>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1"/>
    <w:uiPriority w:val="99"/>
    <w:semiHidden/>
  </w:style>
  <w:style w:type="paragraph" w:styleId="Date">
    <w:name w:val="Date"/>
    <w:basedOn w:val="Normal"/>
    <w:next w:val="Normal"/>
    <w:link w:val="DateChar"/>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link w:val="DocumentMapChar"/>
    <w:uiPriority w:val="99"/>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link w:val="FootnoteTextChar"/>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uiPriority w:val="99"/>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numPr>
        <w:numId w:val="8"/>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9"/>
      </w:numPr>
      <w:tabs>
        <w:tab w:val="clear" w:pos="360"/>
        <w:tab w:val="left" w:pos="400"/>
      </w:tabs>
    </w:pPr>
  </w:style>
  <w:style w:type="paragraph" w:styleId="ListNumber2">
    <w:name w:val="List Number 2"/>
    <w:basedOn w:val="Normal"/>
    <w:pPr>
      <w:numPr>
        <w:ilvl w:val="1"/>
        <w:numId w:val="10"/>
      </w:numPr>
      <w:tabs>
        <w:tab w:val="clear" w:pos="1080"/>
        <w:tab w:val="left" w:pos="800"/>
      </w:tabs>
    </w:pPr>
  </w:style>
  <w:style w:type="paragraph" w:styleId="ListNumber3">
    <w:name w:val="List Number 3"/>
    <w:basedOn w:val="Normal"/>
    <w:pPr>
      <w:numPr>
        <w:ilvl w:val="2"/>
        <w:numId w:val="11"/>
      </w:numPr>
      <w:tabs>
        <w:tab w:val="clear" w:pos="1800"/>
        <w:tab w:val="left" w:pos="1200"/>
      </w:tabs>
    </w:pPr>
  </w:style>
  <w:style w:type="paragraph" w:styleId="ListNumber4">
    <w:name w:val="List Number 4"/>
    <w:basedOn w:val="Normal"/>
    <w:pPr>
      <w:numPr>
        <w:ilvl w:val="3"/>
        <w:numId w:val="12"/>
      </w:numPr>
      <w:tabs>
        <w:tab w:val="clear" w:pos="2520"/>
        <w:tab w:val="left" w:pos="1600"/>
      </w:tabs>
    </w:pPr>
  </w:style>
  <w:style w:type="paragraph" w:styleId="ListNumber5">
    <w:name w:val="List Number 5"/>
    <w:basedOn w:val="Normal"/>
    <w:pPr>
      <w:numPr>
        <w:numId w:val="13"/>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15"/>
      </w:numPr>
    </w:pPr>
  </w:style>
  <w:style w:type="paragraph" w:customStyle="1" w:styleId="na3">
    <w:name w:val="na3"/>
    <w:basedOn w:val="a3"/>
    <w:next w:val="Normal"/>
    <w:pPr>
      <w:numPr>
        <w:numId w:val="15"/>
      </w:numPr>
    </w:pPr>
  </w:style>
  <w:style w:type="paragraph" w:customStyle="1" w:styleId="na4">
    <w:name w:val="na4"/>
    <w:basedOn w:val="a4"/>
    <w:next w:val="Normal"/>
    <w:pPr>
      <w:numPr>
        <w:numId w:val="15"/>
      </w:numPr>
      <w:tabs>
        <w:tab w:val="left" w:pos="1060"/>
      </w:tabs>
    </w:pPr>
  </w:style>
  <w:style w:type="paragraph" w:customStyle="1" w:styleId="na5">
    <w:name w:val="na5"/>
    <w:basedOn w:val="a5"/>
    <w:next w:val="Normal"/>
    <w:pPr>
      <w:numPr>
        <w:numId w:val="15"/>
      </w:numPr>
    </w:pPr>
  </w:style>
  <w:style w:type="paragraph" w:customStyle="1" w:styleId="na6">
    <w:name w:val="na6"/>
    <w:basedOn w:val="a6"/>
    <w:next w:val="Normal"/>
    <w:pPr>
      <w:numPr>
        <w:numId w:val="15"/>
      </w:numPr>
    </w:pPr>
  </w:style>
  <w:style w:type="paragraph" w:styleId="NormalIndent">
    <w:name w:val="Normal Indent"/>
    <w:basedOn w:val="Normal"/>
    <w:pPr>
      <w:ind w:left="708"/>
    </w:pPr>
  </w:style>
  <w:style w:type="paragraph" w:customStyle="1" w:styleId="Note">
    <w:name w:val="Note"/>
    <w:basedOn w:val="Normal"/>
    <w:next w:val="Normal"/>
    <w:qFormat/>
    <w:pPr>
      <w:tabs>
        <w:tab w:val="left" w:pos="960"/>
      </w:tabs>
      <w:spacing w:line="210" w:lineRule="atLeast"/>
    </w:pPr>
    <w:rPr>
      <w:sz w:val="18"/>
    </w:rPr>
  </w:style>
  <w:style w:type="paragraph" w:styleId="NoteHeading">
    <w:name w:val="Note Heading"/>
    <w:basedOn w:val="Normal"/>
    <w:next w:val="Normal"/>
    <w:link w:val="NoteHeadingChar"/>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link w:val="PlainTextChar"/>
    <w:uiPriority w:val="99"/>
    <w:rPr>
      <w:rFonts w:ascii="Courier New" w:hAnsi="Courier New"/>
    </w:rPr>
  </w:style>
  <w:style w:type="paragraph" w:customStyle="1" w:styleId="RefNorm">
    <w:name w:val="RefNorm"/>
    <w:basedOn w:val="Normal"/>
    <w:next w:val="Normal"/>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uiPriority w:val="22"/>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8"/>
      </w:numPr>
      <w:jc w:val="left"/>
    </w:pPr>
  </w:style>
  <w:style w:type="paragraph" w:customStyle="1" w:styleId="zzLc6">
    <w:name w:val="zzLc6"/>
    <w:basedOn w:val="Normal"/>
    <w:next w:val="Normal"/>
    <w:pPr>
      <w:numPr>
        <w:ilvl w:val="5"/>
        <w:numId w:val="8"/>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link w:val="M2Char"/>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eastAsia="zh-CN"/>
    </w:rPr>
  </w:style>
  <w:style w:type="character" w:customStyle="1" w:styleId="Heading2Char">
    <w:name w:val="Heading 2 Char"/>
    <w:link w:val="Heading2"/>
    <w:rsid w:val="00D95C58"/>
    <w:rPr>
      <w:rFonts w:ascii="Arial" w:hAnsi="Arial"/>
      <w:b/>
      <w:sz w:val="22"/>
      <w:lang w:val="en-GB"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1">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uiPriority w:val="99"/>
    <w:rsid w:val="007F28F5"/>
    <w:pPr>
      <w:spacing w:after="0" w:line="240" w:lineRule="auto"/>
    </w:pPr>
    <w:rPr>
      <w:rFonts w:ascii="Tahoma" w:hAnsi="Tahoma"/>
      <w:sz w:val="16"/>
      <w:szCs w:val="16"/>
    </w:rPr>
  </w:style>
  <w:style w:type="character" w:customStyle="1" w:styleId="BalloonTextChar">
    <w:name w:val="Balloon Text Char"/>
    <w:link w:val="BalloonText"/>
    <w:uiPriority w:val="99"/>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val="en-GB"/>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link w:val="M0Char"/>
    <w:rsid w:val="0012311B"/>
    <w:pPr>
      <w:spacing w:after="120"/>
      <w:jc w:val="both"/>
    </w:pPr>
    <w:rPr>
      <w:rFonts w:ascii="Arial" w:eastAsia="Times New Roman" w:hAnsi="Arial"/>
      <w:color w:val="000000"/>
      <w:spacing w:val="6"/>
      <w:lang w:val="en-GB"/>
    </w:rPr>
  </w:style>
  <w:style w:type="character" w:customStyle="1" w:styleId="FootnoteTextChar">
    <w:name w:val="Footnote Text Char"/>
    <w:link w:val="FootnoteText"/>
    <w:semiHidden/>
    <w:rsid w:val="00990F07"/>
    <w:rPr>
      <w:rFonts w:ascii="Arial" w:hAnsi="Arial"/>
      <w:sz w:val="18"/>
      <w:lang w:val="en-GB" w:eastAsia="ja-JP"/>
    </w:rPr>
  </w:style>
  <w:style w:type="paragraph" w:customStyle="1" w:styleId="LightShading-Accent51">
    <w:name w:val="Light Shading - Accent 51"/>
    <w:hidden/>
    <w:uiPriority w:val="99"/>
    <w:semiHidden/>
    <w:rsid w:val="00990F07"/>
    <w:rPr>
      <w:rFonts w:ascii="Arial" w:hAnsi="Arial"/>
      <w:lang w:val="en-GB" w:eastAsia="ja-JP"/>
    </w:rPr>
  </w:style>
  <w:style w:type="paragraph" w:customStyle="1" w:styleId="M1">
    <w:name w:val="M1"/>
    <w:basedOn w:val="Normal"/>
    <w:rsid w:val="00990F07"/>
  </w:style>
  <w:style w:type="paragraph" w:customStyle="1" w:styleId="M3">
    <w:name w:val="M3"/>
    <w:basedOn w:val="M0"/>
    <w:rsid w:val="00990F07"/>
    <w:pPr>
      <w:ind w:left="1134"/>
    </w:pPr>
    <w:rPr>
      <w:rFonts w:ascii="Times New Roman" w:hAnsi="Times New Roman"/>
      <w:color w:val="auto"/>
    </w:rPr>
  </w:style>
  <w:style w:type="paragraph" w:customStyle="1" w:styleId="M4">
    <w:name w:val="M4"/>
    <w:basedOn w:val="M0"/>
    <w:rsid w:val="00990F07"/>
    <w:pPr>
      <w:ind w:left="1361"/>
    </w:pPr>
    <w:rPr>
      <w:rFonts w:ascii="Times New Roman" w:hAnsi="Times New Roman"/>
      <w:color w:val="auto"/>
    </w:rPr>
  </w:style>
  <w:style w:type="paragraph" w:customStyle="1" w:styleId="M5">
    <w:name w:val="M5"/>
    <w:basedOn w:val="M0"/>
    <w:rsid w:val="00990F07"/>
    <w:pPr>
      <w:ind w:left="1588"/>
    </w:pPr>
    <w:rPr>
      <w:rFonts w:ascii="Times New Roman" w:hAnsi="Times New Roman"/>
      <w:color w:val="auto"/>
    </w:rPr>
  </w:style>
  <w:style w:type="paragraph" w:customStyle="1" w:styleId="CA">
    <w:name w:val="CA"/>
    <w:basedOn w:val="M0"/>
    <w:rsid w:val="00990F07"/>
    <w:pPr>
      <w:jc w:val="center"/>
    </w:pPr>
    <w:rPr>
      <w:rFonts w:ascii="Times New Roman" w:hAnsi="Times New Roman"/>
      <w:b/>
      <w:color w:val="auto"/>
    </w:rPr>
  </w:style>
  <w:style w:type="paragraph" w:customStyle="1" w:styleId="CB">
    <w:name w:val="CB"/>
    <w:basedOn w:val="M0"/>
    <w:next w:val="CA"/>
    <w:rsid w:val="00990F07"/>
    <w:pPr>
      <w:spacing w:before="360"/>
      <w:jc w:val="center"/>
    </w:pPr>
    <w:rPr>
      <w:rFonts w:ascii="Times New Roman" w:hAnsi="Times New Roman"/>
      <w:b/>
      <w:color w:val="auto"/>
      <w:sz w:val="24"/>
    </w:rPr>
  </w:style>
  <w:style w:type="paragraph" w:customStyle="1" w:styleId="attending">
    <w:name w:val="attending"/>
    <w:basedOn w:val="M0"/>
    <w:rsid w:val="00990F07"/>
    <w:pPr>
      <w:tabs>
        <w:tab w:val="left" w:pos="1701"/>
      </w:tabs>
      <w:ind w:left="1701" w:hanging="1701"/>
    </w:pPr>
    <w:rPr>
      <w:rFonts w:ascii="Times New Roman" w:hAnsi="Times New Roman"/>
      <w:color w:val="auto"/>
      <w:sz w:val="22"/>
    </w:rPr>
  </w:style>
  <w:style w:type="paragraph" w:customStyle="1" w:styleId="note1">
    <w:name w:val="note1"/>
    <w:basedOn w:val="M1"/>
    <w:rsid w:val="00990F07"/>
    <w:rPr>
      <w:i/>
    </w:rPr>
  </w:style>
  <w:style w:type="paragraph" w:customStyle="1" w:styleId="note2">
    <w:name w:val="note2"/>
    <w:basedOn w:val="M2"/>
    <w:rsid w:val="00990F07"/>
    <w:rPr>
      <w:rFonts w:ascii="Times New Roman" w:hAnsi="Times New Roman"/>
      <w:i/>
      <w:color w:val="auto"/>
    </w:rPr>
  </w:style>
  <w:style w:type="paragraph" w:customStyle="1" w:styleId="note3">
    <w:name w:val="note3"/>
    <w:basedOn w:val="M3"/>
    <w:rsid w:val="00990F07"/>
    <w:rPr>
      <w:i/>
    </w:rPr>
  </w:style>
  <w:style w:type="paragraph" w:customStyle="1" w:styleId="note4">
    <w:name w:val="note4"/>
    <w:basedOn w:val="M4"/>
    <w:rsid w:val="00990F07"/>
    <w:rPr>
      <w:i/>
    </w:rPr>
  </w:style>
  <w:style w:type="paragraph" w:customStyle="1" w:styleId="note5">
    <w:name w:val="note5"/>
    <w:basedOn w:val="M5"/>
    <w:rsid w:val="00990F07"/>
    <w:rPr>
      <w:i/>
    </w:rPr>
  </w:style>
  <w:style w:type="paragraph" w:customStyle="1" w:styleId="note0">
    <w:name w:val="note0"/>
    <w:basedOn w:val="M0"/>
    <w:rsid w:val="00990F07"/>
    <w:rPr>
      <w:rFonts w:ascii="Times New Roman" w:hAnsi="Times New Roman"/>
      <w:i/>
      <w:color w:val="auto"/>
    </w:rPr>
  </w:style>
  <w:style w:type="paragraph" w:customStyle="1" w:styleId="CI">
    <w:name w:val="CI"/>
    <w:basedOn w:val="M0"/>
    <w:rsid w:val="00990F07"/>
    <w:pPr>
      <w:spacing w:before="120"/>
      <w:jc w:val="center"/>
    </w:pPr>
    <w:rPr>
      <w:rFonts w:ascii="Times New Roman" w:hAnsi="Times New Roman"/>
      <w:i/>
      <w:color w:val="auto"/>
    </w:rPr>
  </w:style>
  <w:style w:type="paragraph" w:customStyle="1" w:styleId="NameList">
    <w:name w:val="Name List"/>
    <w:basedOn w:val="M0"/>
    <w:rsid w:val="00990F07"/>
    <w:pPr>
      <w:spacing w:after="0"/>
      <w:jc w:val="left"/>
    </w:pPr>
    <w:rPr>
      <w:rFonts w:ascii="Times New Roman" w:hAnsi="Times New Roman"/>
      <w:color w:val="auto"/>
    </w:rPr>
  </w:style>
  <w:style w:type="paragraph" w:customStyle="1" w:styleId="Alg4">
    <w:name w:val="Alg 4"/>
    <w:basedOn w:val="M4"/>
    <w:next w:val="Normal"/>
    <w:rsid w:val="00990F07"/>
    <w:pPr>
      <w:spacing w:after="0"/>
      <w:ind w:left="0"/>
      <w:jc w:val="left"/>
    </w:pPr>
  </w:style>
  <w:style w:type="paragraph" w:customStyle="1" w:styleId="BulletNotlast">
    <w:name w:val="Bullet Notlast"/>
    <w:basedOn w:val="M0"/>
    <w:rsid w:val="00990F07"/>
    <w:pPr>
      <w:spacing w:after="40"/>
      <w:ind w:left="216" w:hanging="216"/>
    </w:pPr>
    <w:rPr>
      <w:rFonts w:ascii="Times New Roman" w:hAnsi="Times New Roman"/>
      <w:color w:val="auto"/>
    </w:rPr>
  </w:style>
  <w:style w:type="paragraph" w:customStyle="1" w:styleId="BulletLast">
    <w:name w:val="Bullet Last"/>
    <w:basedOn w:val="BulletNotlast"/>
    <w:next w:val="M3"/>
    <w:rsid w:val="00990F07"/>
    <w:pPr>
      <w:spacing w:after="220"/>
    </w:pPr>
  </w:style>
  <w:style w:type="paragraph" w:customStyle="1" w:styleId="SyntaxRule2">
    <w:name w:val="SyntaxRule2"/>
    <w:basedOn w:val="SyntaxRule"/>
    <w:next w:val="Normal"/>
    <w:rsid w:val="00990F07"/>
    <w:pPr>
      <w:ind w:left="576"/>
    </w:pPr>
  </w:style>
  <w:style w:type="paragraph" w:customStyle="1" w:styleId="SyntaxRule">
    <w:name w:val="SyntaxRule"/>
    <w:basedOn w:val="Normal"/>
    <w:next w:val="SyntaxDefinition"/>
    <w:rsid w:val="00990F07"/>
    <w:pPr>
      <w:keepNext/>
      <w:tabs>
        <w:tab w:val="left" w:pos="7920"/>
      </w:tabs>
      <w:spacing w:after="0" w:line="240" w:lineRule="auto"/>
    </w:pPr>
    <w:rPr>
      <w:rFonts w:ascii="Times New Roman" w:eastAsia="Times New Roman" w:hAnsi="Times New Roman"/>
      <w:i/>
      <w:lang w:eastAsia="en-US"/>
    </w:rPr>
  </w:style>
  <w:style w:type="paragraph" w:customStyle="1" w:styleId="SyntaxDefinition">
    <w:name w:val="SyntaxDefinition"/>
    <w:basedOn w:val="Normal"/>
    <w:rsid w:val="00990F07"/>
    <w:pPr>
      <w:keepLines/>
      <w:spacing w:after="220" w:line="240" w:lineRule="auto"/>
      <w:ind w:left="576"/>
      <w:jc w:val="left"/>
    </w:pPr>
    <w:rPr>
      <w:rFonts w:ascii="Times New Roman" w:eastAsia="Times New Roman" w:hAnsi="Times New Roman"/>
      <w:i/>
      <w:lang w:eastAsia="en-US"/>
    </w:rPr>
  </w:style>
  <w:style w:type="paragraph" w:customStyle="1" w:styleId="SyntaxDefinition2">
    <w:name w:val="SyntaxDefinition2"/>
    <w:basedOn w:val="SyntaxDefinition"/>
    <w:rsid w:val="00990F07"/>
    <w:pPr>
      <w:ind w:left="1152"/>
    </w:pPr>
  </w:style>
  <w:style w:type="paragraph" w:customStyle="1" w:styleId="Syntax">
    <w:name w:val="Syntax"/>
    <w:basedOn w:val="Normal"/>
    <w:next w:val="Normal"/>
    <w:rsid w:val="00990F07"/>
    <w:pPr>
      <w:keepNext/>
      <w:keepLines/>
      <w:spacing w:before="60" w:after="120" w:line="240" w:lineRule="auto"/>
    </w:pPr>
    <w:rPr>
      <w:rFonts w:ascii="Helvetica" w:eastAsia="Times New Roman" w:hAnsi="Helvetica"/>
      <w:b/>
      <w:lang w:eastAsia="en-US"/>
    </w:rPr>
  </w:style>
  <w:style w:type="paragraph" w:customStyle="1" w:styleId="SyntaxOneOf">
    <w:name w:val="SyntaxOneOf"/>
    <w:basedOn w:val="Normal"/>
    <w:rsid w:val="00990F07"/>
    <w:pPr>
      <w:spacing w:after="120" w:line="240" w:lineRule="auto"/>
    </w:pPr>
    <w:rPr>
      <w:rFonts w:ascii="Courier New" w:eastAsia="Times New Roman" w:hAnsi="Courier New"/>
      <w:b/>
      <w:lang w:eastAsia="en-US"/>
    </w:rPr>
  </w:style>
  <w:style w:type="paragraph" w:customStyle="1" w:styleId="CodeSample3">
    <w:name w:val="Code Sample 3"/>
    <w:basedOn w:val="Normal"/>
    <w:rsid w:val="00990F07"/>
    <w:pPr>
      <w:spacing w:after="220" w:line="240" w:lineRule="auto"/>
      <w:ind w:left="720"/>
    </w:pPr>
    <w:rPr>
      <w:rFonts w:ascii="Courier New" w:eastAsia="Times New Roman" w:hAnsi="Courier New"/>
      <w:b/>
      <w:lang w:eastAsia="en-US"/>
    </w:rPr>
  </w:style>
  <w:style w:type="paragraph" w:customStyle="1" w:styleId="MathSpecialCase3">
    <w:name w:val="MathSpecialCase 3"/>
    <w:basedOn w:val="Normal"/>
    <w:rsid w:val="00990F07"/>
    <w:pPr>
      <w:spacing w:before="20" w:after="120" w:line="240" w:lineRule="auto"/>
      <w:ind w:left="216" w:hanging="216"/>
    </w:pPr>
    <w:rPr>
      <w:rFonts w:ascii="Times New Roman" w:eastAsia="Times New Roman" w:hAnsi="Times New Roman"/>
      <w:lang w:eastAsia="en-US"/>
    </w:rPr>
  </w:style>
  <w:style w:type="paragraph" w:customStyle="1" w:styleId="Bullet2Notlast">
    <w:name w:val="Bullet2 Notlast"/>
    <w:basedOn w:val="BulletNotlast"/>
    <w:rsid w:val="00990F07"/>
    <w:pPr>
      <w:ind w:left="576"/>
    </w:pPr>
  </w:style>
  <w:style w:type="paragraph" w:customStyle="1" w:styleId="Bullet2Last">
    <w:name w:val="Bullet2 Last"/>
    <w:basedOn w:val="Bullet2Notlast"/>
    <w:rsid w:val="00990F07"/>
    <w:pPr>
      <w:spacing w:after="220"/>
    </w:pPr>
  </w:style>
  <w:style w:type="paragraph" w:customStyle="1" w:styleId="Number2">
    <w:name w:val="Number2"/>
    <w:basedOn w:val="M0"/>
    <w:rsid w:val="00990F07"/>
    <w:pPr>
      <w:tabs>
        <w:tab w:val="num" w:pos="936"/>
      </w:tabs>
      <w:spacing w:after="40"/>
      <w:ind w:left="936" w:hanging="360"/>
    </w:pPr>
    <w:rPr>
      <w:rFonts w:ascii="Times New Roman" w:hAnsi="Times New Roman"/>
      <w:color w:val="auto"/>
    </w:rPr>
  </w:style>
  <w:style w:type="paragraph" w:customStyle="1" w:styleId="Number2Last">
    <w:name w:val="Number2 Last"/>
    <w:basedOn w:val="Number2"/>
    <w:next w:val="M3"/>
    <w:rsid w:val="00990F07"/>
    <w:pPr>
      <w:spacing w:after="220"/>
    </w:pPr>
  </w:style>
  <w:style w:type="paragraph" w:customStyle="1" w:styleId="M20">
    <w:name w:val="M2+"/>
    <w:basedOn w:val="M2"/>
    <w:rsid w:val="00990F07"/>
    <w:pPr>
      <w:ind w:left="576"/>
    </w:pPr>
    <w:rPr>
      <w:rFonts w:ascii="Times New Roman" w:hAnsi="Times New Roman"/>
      <w:color w:val="auto"/>
    </w:rPr>
  </w:style>
  <w:style w:type="paragraph" w:customStyle="1" w:styleId="Alg3">
    <w:name w:val="Alg 3"/>
    <w:basedOn w:val="M3"/>
    <w:next w:val="Normal"/>
    <w:rsid w:val="00990F07"/>
    <w:pPr>
      <w:tabs>
        <w:tab w:val="num" w:pos="360"/>
      </w:tabs>
      <w:spacing w:after="0"/>
      <w:ind w:left="360" w:hanging="360"/>
      <w:jc w:val="left"/>
    </w:pPr>
  </w:style>
  <w:style w:type="paragraph" w:customStyle="1" w:styleId="Alg2">
    <w:name w:val="Alg 2"/>
    <w:basedOn w:val="M2"/>
    <w:next w:val="Normal"/>
    <w:rsid w:val="00990F07"/>
    <w:pPr>
      <w:spacing w:after="0"/>
    </w:pPr>
    <w:rPr>
      <w:rFonts w:ascii="Times New Roman" w:hAnsi="Times New Roman"/>
      <w:color w:val="auto"/>
    </w:rPr>
  </w:style>
  <w:style w:type="paragraph" w:customStyle="1" w:styleId="Note20">
    <w:name w:val="Note2"/>
    <w:basedOn w:val="Note"/>
    <w:rsid w:val="00990F07"/>
    <w:pPr>
      <w:tabs>
        <w:tab w:val="clear" w:pos="960"/>
      </w:tabs>
      <w:spacing w:after="120" w:line="240" w:lineRule="auto"/>
      <w:ind w:left="360"/>
    </w:pPr>
    <w:rPr>
      <w:rFonts w:ascii="Times New Roman" w:eastAsia="Times New Roman" w:hAnsi="Times New Roman"/>
      <w:spacing w:val="6"/>
      <w:lang w:eastAsia="en-US"/>
    </w:rPr>
  </w:style>
  <w:style w:type="paragraph" w:customStyle="1" w:styleId="Note30">
    <w:name w:val="Note3"/>
    <w:basedOn w:val="Note"/>
    <w:rsid w:val="00990F07"/>
    <w:pPr>
      <w:tabs>
        <w:tab w:val="clear" w:pos="960"/>
      </w:tabs>
      <w:spacing w:after="120" w:line="240" w:lineRule="auto"/>
      <w:ind w:left="720"/>
    </w:pPr>
    <w:rPr>
      <w:rFonts w:ascii="Times New Roman" w:eastAsia="Times New Roman" w:hAnsi="Times New Roman"/>
      <w:spacing w:val="6"/>
      <w:lang w:eastAsia="en-US"/>
    </w:rPr>
  </w:style>
  <w:style w:type="paragraph" w:customStyle="1" w:styleId="Note2Number">
    <w:name w:val="Note2 Number"/>
    <w:basedOn w:val="Note20"/>
    <w:rsid w:val="00990F07"/>
    <w:pPr>
      <w:tabs>
        <w:tab w:val="num" w:pos="720"/>
      </w:tabs>
      <w:ind w:left="720" w:hanging="360"/>
    </w:pPr>
  </w:style>
  <w:style w:type="paragraph" w:customStyle="1" w:styleId="Alg1">
    <w:name w:val="Alg 1"/>
    <w:basedOn w:val="M1"/>
    <w:next w:val="Normal"/>
    <w:rsid w:val="00990F07"/>
    <w:pPr>
      <w:tabs>
        <w:tab w:val="num" w:pos="360"/>
      </w:tabs>
      <w:spacing w:after="0"/>
      <w:ind w:left="360" w:hanging="360"/>
      <w:jc w:val="left"/>
    </w:pPr>
  </w:style>
  <w:style w:type="paragraph" w:customStyle="1" w:styleId="NoteCode">
    <w:name w:val="Note Code"/>
    <w:basedOn w:val="Note"/>
    <w:next w:val="Note"/>
    <w:rsid w:val="00990F07"/>
    <w:pPr>
      <w:tabs>
        <w:tab w:val="clear" w:pos="960"/>
      </w:tabs>
      <w:spacing w:after="120" w:line="240" w:lineRule="auto"/>
      <w:ind w:left="360"/>
      <w:jc w:val="left"/>
    </w:pPr>
    <w:rPr>
      <w:rFonts w:ascii="Courier New" w:eastAsia="Times New Roman" w:hAnsi="Courier New"/>
      <w:b/>
      <w:spacing w:val="6"/>
      <w:lang w:eastAsia="en-US"/>
    </w:rPr>
  </w:style>
  <w:style w:type="paragraph" w:styleId="HTMLPreformatted">
    <w:name w:val="HTML Preformatted"/>
    <w:basedOn w:val="Normal"/>
    <w:link w:val="HTMLPreformattedChar"/>
    <w:uiPriority w:val="99"/>
    <w:rsid w:val="0099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Courier New" w:hAnsi="Courier New"/>
      <w:lang w:eastAsia="x-none"/>
    </w:rPr>
  </w:style>
  <w:style w:type="character" w:customStyle="1" w:styleId="HTMLPreformattedChar">
    <w:name w:val="HTML Preformatted Char"/>
    <w:link w:val="HTMLPreformatted"/>
    <w:uiPriority w:val="99"/>
    <w:rsid w:val="00990F07"/>
    <w:rPr>
      <w:rFonts w:ascii="Courier New" w:eastAsia="Courier New" w:hAnsi="Courier New"/>
      <w:lang w:val="en-GB"/>
    </w:rPr>
  </w:style>
  <w:style w:type="paragraph" w:customStyle="1" w:styleId="MathDefinition4">
    <w:name w:val="MathDefinition 4"/>
    <w:basedOn w:val="Normal"/>
    <w:rsid w:val="00990F07"/>
    <w:pPr>
      <w:tabs>
        <w:tab w:val="right" w:pos="2160"/>
        <w:tab w:val="left" w:pos="2232"/>
        <w:tab w:val="left" w:pos="3240"/>
        <w:tab w:val="right" w:pos="5040"/>
        <w:tab w:val="left" w:pos="5112"/>
      </w:tabs>
      <w:spacing w:before="120" w:after="60" w:line="240" w:lineRule="auto"/>
      <w:ind w:left="288"/>
    </w:pPr>
    <w:rPr>
      <w:rFonts w:ascii="Times New Roman" w:eastAsia="Times New Roman" w:hAnsi="Times New Roman"/>
      <w:lang w:eastAsia="en-US"/>
    </w:rPr>
  </w:style>
  <w:style w:type="paragraph" w:customStyle="1" w:styleId="CodeSample4">
    <w:name w:val="Code Sample 4"/>
    <w:basedOn w:val="M4"/>
    <w:rsid w:val="00990F07"/>
    <w:pPr>
      <w:ind w:left="720" w:hanging="360"/>
    </w:pPr>
    <w:rPr>
      <w:rFonts w:ascii="Courier New" w:hAnsi="Courier New"/>
      <w:b/>
    </w:rPr>
  </w:style>
  <w:style w:type="paragraph" w:customStyle="1" w:styleId="Alg40">
    <w:name w:val="Alg 4+"/>
    <w:basedOn w:val="M4"/>
    <w:rsid w:val="00990F07"/>
    <w:pPr>
      <w:tabs>
        <w:tab w:val="left" w:pos="864"/>
      </w:tabs>
      <w:spacing w:after="0"/>
      <w:ind w:left="864" w:hanging="360"/>
      <w:jc w:val="left"/>
    </w:pPr>
  </w:style>
  <w:style w:type="paragraph" w:customStyle="1" w:styleId="Alg41">
    <w:name w:val="Alg 4++"/>
    <w:basedOn w:val="M4"/>
    <w:next w:val="Normal"/>
    <w:rsid w:val="00990F07"/>
    <w:pPr>
      <w:tabs>
        <w:tab w:val="num" w:pos="1368"/>
      </w:tabs>
      <w:spacing w:after="0"/>
      <w:ind w:left="1368" w:hanging="360"/>
      <w:jc w:val="left"/>
    </w:pPr>
  </w:style>
  <w:style w:type="paragraph" w:customStyle="1" w:styleId="Note40">
    <w:name w:val="Note4"/>
    <w:basedOn w:val="M4"/>
    <w:next w:val="M4"/>
    <w:rsid w:val="00990F07"/>
    <w:rPr>
      <w:sz w:val="18"/>
    </w:rPr>
  </w:style>
  <w:style w:type="paragraph" w:customStyle="1" w:styleId="Annex1">
    <w:name w:val="Annex1"/>
    <w:basedOn w:val="Heading1"/>
    <w:next w:val="M1"/>
    <w:rsid w:val="00990F07"/>
    <w:pPr>
      <w:numPr>
        <w:numId w:val="0"/>
      </w:numPr>
      <w:tabs>
        <w:tab w:val="clear" w:pos="400"/>
        <w:tab w:val="clear" w:pos="560"/>
        <w:tab w:val="left" w:pos="680"/>
      </w:tabs>
      <w:suppressAutoHyphens w:val="0"/>
      <w:spacing w:before="240" w:after="60" w:line="240" w:lineRule="auto"/>
      <w:ind w:left="677" w:hanging="677"/>
      <w:jc w:val="both"/>
    </w:pPr>
    <w:rPr>
      <w:rFonts w:ascii="Times New Roman" w:eastAsia="Times New Roman" w:hAnsi="Times New Roman"/>
      <w:spacing w:val="10"/>
      <w:lang w:eastAsia="en-US"/>
    </w:rPr>
  </w:style>
  <w:style w:type="paragraph" w:customStyle="1" w:styleId="Annex2">
    <w:name w:val="Annex2"/>
    <w:basedOn w:val="Heading2"/>
    <w:next w:val="M2"/>
    <w:rsid w:val="00990F07"/>
    <w:pPr>
      <w:tabs>
        <w:tab w:val="clear" w:pos="540"/>
        <w:tab w:val="clear" w:pos="700"/>
        <w:tab w:val="left" w:pos="907"/>
      </w:tabs>
      <w:suppressAutoHyphens w:val="0"/>
      <w:spacing w:before="0" w:after="60" w:line="240" w:lineRule="auto"/>
      <w:ind w:left="763" w:hanging="763"/>
      <w:jc w:val="both"/>
    </w:pPr>
    <w:rPr>
      <w:rFonts w:ascii="Times New Roman" w:eastAsia="Times New Roman" w:hAnsi="Times New Roman"/>
      <w:spacing w:val="10"/>
      <w:lang w:eastAsia="en-US"/>
    </w:rPr>
  </w:style>
  <w:style w:type="character" w:customStyle="1" w:styleId="HeaderChar">
    <w:name w:val="Header Char"/>
    <w:link w:val="Header"/>
    <w:rsid w:val="00990F07"/>
    <w:rPr>
      <w:rFonts w:ascii="Arial" w:hAnsi="Arial"/>
      <w:b/>
      <w:sz w:val="22"/>
      <w:lang w:val="en-GB" w:eastAsia="ja-JP"/>
    </w:rPr>
  </w:style>
  <w:style w:type="table" w:styleId="TableGrid">
    <w:name w:val="Table Grid"/>
    <w:basedOn w:val="TableNormal"/>
    <w:rsid w:val="00990F0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uiPriority w:val="99"/>
    <w:semiHidden/>
    <w:rsid w:val="00990F07"/>
    <w:rPr>
      <w:lang w:val="en-GB"/>
    </w:rPr>
  </w:style>
  <w:style w:type="paragraph" w:styleId="CommentSubject">
    <w:name w:val="annotation subject"/>
    <w:basedOn w:val="CommentText"/>
    <w:next w:val="CommentText"/>
    <w:link w:val="CommentSubjectChar"/>
    <w:uiPriority w:val="99"/>
    <w:unhideWhenUsed/>
    <w:rsid w:val="00990F07"/>
    <w:pPr>
      <w:spacing w:after="120" w:line="240" w:lineRule="auto"/>
    </w:pPr>
    <w:rPr>
      <w:rFonts w:eastAsia="Times New Roman"/>
      <w:b/>
      <w:bCs/>
    </w:rPr>
  </w:style>
  <w:style w:type="character" w:customStyle="1" w:styleId="CommentTextChar1">
    <w:name w:val="Comment Text Char1"/>
    <w:link w:val="CommentText"/>
    <w:uiPriority w:val="99"/>
    <w:semiHidden/>
    <w:rsid w:val="00990F07"/>
    <w:rPr>
      <w:rFonts w:ascii="Arial" w:hAnsi="Arial"/>
      <w:lang w:val="en-GB" w:eastAsia="ja-JP"/>
    </w:rPr>
  </w:style>
  <w:style w:type="character" w:customStyle="1" w:styleId="CommentSubjectChar">
    <w:name w:val="Comment Subject Char"/>
    <w:link w:val="CommentSubject"/>
    <w:uiPriority w:val="99"/>
    <w:rsid w:val="00990F07"/>
    <w:rPr>
      <w:rFonts w:ascii="Arial" w:eastAsia="Times New Roman" w:hAnsi="Arial"/>
      <w:b/>
      <w:bCs/>
      <w:lang w:val="en-GB" w:eastAsia="ja-JP"/>
    </w:rPr>
  </w:style>
  <w:style w:type="character" w:customStyle="1" w:styleId="Heading4Char">
    <w:name w:val="Heading 4 Char"/>
    <w:link w:val="Heading4"/>
    <w:rsid w:val="00D148E9"/>
    <w:rPr>
      <w:rFonts w:ascii="Arial" w:hAnsi="Arial"/>
      <w:b/>
      <w:lang w:val="en-GB" w:eastAsia="ja-JP"/>
    </w:rPr>
  </w:style>
  <w:style w:type="character" w:customStyle="1" w:styleId="Heading3Char">
    <w:name w:val="Heading 3 Char"/>
    <w:link w:val="Heading3"/>
    <w:rsid w:val="00D148E9"/>
    <w:rPr>
      <w:rFonts w:ascii="Arial" w:hAnsi="Arial"/>
      <w:b/>
      <w:lang w:val="en-GB" w:eastAsia="ja-JP"/>
    </w:rPr>
  </w:style>
  <w:style w:type="character" w:customStyle="1" w:styleId="DocumentMapChar">
    <w:name w:val="Document Map Char"/>
    <w:link w:val="DocumentMap"/>
    <w:uiPriority w:val="99"/>
    <w:semiHidden/>
    <w:rsid w:val="00990F07"/>
    <w:rPr>
      <w:rFonts w:ascii="Tahoma" w:hAnsi="Tahoma"/>
      <w:shd w:val="clear" w:color="auto" w:fill="000080"/>
      <w:lang w:val="en-GB" w:eastAsia="ja-JP"/>
    </w:rPr>
  </w:style>
  <w:style w:type="paragraph" w:customStyle="1" w:styleId="LightList-Accent51">
    <w:name w:val="Light List - Accent 51"/>
    <w:basedOn w:val="Normal"/>
    <w:uiPriority w:val="34"/>
    <w:qFormat/>
    <w:rsid w:val="00990F07"/>
    <w:pPr>
      <w:spacing w:after="120" w:line="240" w:lineRule="auto"/>
      <w:ind w:left="720"/>
      <w:contextualSpacing/>
    </w:pPr>
    <w:rPr>
      <w:rFonts w:ascii="Times New Roman" w:eastAsia="Times New Roman" w:hAnsi="Times New Roman"/>
      <w:lang w:eastAsia="en-US"/>
    </w:rPr>
  </w:style>
  <w:style w:type="character" w:styleId="HTMLTypewriter">
    <w:name w:val="HTML Typewriter"/>
    <w:rsid w:val="00990F07"/>
    <w:rPr>
      <w:rFonts w:ascii="Courier New" w:hAnsi="Courier New" w:cs="Courier New"/>
      <w:sz w:val="20"/>
      <w:szCs w:val="20"/>
    </w:rPr>
  </w:style>
  <w:style w:type="character" w:styleId="HTMLSample">
    <w:name w:val="HTML Sample"/>
    <w:rsid w:val="00990F07"/>
    <w:rPr>
      <w:rFonts w:ascii="Courier New" w:hAnsi="Courier New" w:cs="Courier New"/>
    </w:rPr>
  </w:style>
  <w:style w:type="character" w:styleId="HTMLCode">
    <w:name w:val="HTML Code"/>
    <w:uiPriority w:val="99"/>
    <w:rsid w:val="00990F07"/>
    <w:rPr>
      <w:rFonts w:ascii="Courier New" w:hAnsi="Courier New" w:cs="Courier New"/>
      <w:sz w:val="20"/>
      <w:szCs w:val="20"/>
    </w:rPr>
  </w:style>
  <w:style w:type="paragraph" w:customStyle="1" w:styleId="MediumGrid21">
    <w:name w:val="Medium Grid 21"/>
    <w:uiPriority w:val="1"/>
    <w:qFormat/>
    <w:rsid w:val="00990F07"/>
    <w:pPr>
      <w:jc w:val="both"/>
    </w:pPr>
    <w:rPr>
      <w:rFonts w:ascii="Tms Rmn" w:eastAsia="Times New Roman" w:hAnsi="Tms Rmn"/>
    </w:rPr>
  </w:style>
  <w:style w:type="character" w:customStyle="1" w:styleId="PlainTextChar">
    <w:name w:val="Plain Text Char"/>
    <w:link w:val="PlainText"/>
    <w:uiPriority w:val="99"/>
    <w:rsid w:val="00990F07"/>
    <w:rPr>
      <w:rFonts w:ascii="Courier New" w:hAnsi="Courier New"/>
      <w:lang w:val="en-GB" w:eastAsia="ja-JP"/>
    </w:rPr>
  </w:style>
  <w:style w:type="character" w:customStyle="1" w:styleId="Heading5Char">
    <w:name w:val="Heading 5 Char"/>
    <w:link w:val="Heading5"/>
    <w:rsid w:val="00483C7C"/>
    <w:rPr>
      <w:rFonts w:ascii="Arial" w:hAnsi="Arial"/>
      <w:b/>
      <w:lang w:val="en-GB" w:eastAsia="ja-JP"/>
    </w:rPr>
  </w:style>
  <w:style w:type="character" w:customStyle="1" w:styleId="Heading6Char">
    <w:name w:val="Heading 6 Char"/>
    <w:aliases w:val="do not use! Char"/>
    <w:link w:val="Heading6"/>
    <w:rsid w:val="00990F07"/>
    <w:rPr>
      <w:rFonts w:ascii="Arial" w:hAnsi="Arial"/>
      <w:b/>
      <w:lang w:val="en-GB" w:eastAsia="ja-JP"/>
    </w:rPr>
  </w:style>
  <w:style w:type="paragraph" w:customStyle="1" w:styleId="Code1">
    <w:name w:val="Code 1"/>
    <w:basedOn w:val="M1"/>
    <w:rsid w:val="00990F07"/>
    <w:rPr>
      <w:rFonts w:ascii="Courier New" w:hAnsi="Courier New"/>
    </w:rPr>
  </w:style>
  <w:style w:type="character" w:customStyle="1" w:styleId="FooterChar">
    <w:name w:val="Footer Char"/>
    <w:link w:val="Footer"/>
    <w:rsid w:val="00990F07"/>
    <w:rPr>
      <w:rFonts w:ascii="Arial" w:hAnsi="Arial"/>
      <w:lang w:val="en-GB" w:eastAsia="ja-JP"/>
    </w:rPr>
  </w:style>
  <w:style w:type="character" w:customStyle="1" w:styleId="bnf">
    <w:name w:val="bnf"/>
    <w:qFormat/>
    <w:rsid w:val="00990F07"/>
    <w:rPr>
      <w:rFonts w:ascii="Times New Roman" w:hAnsi="Times New Roman"/>
      <w:i/>
    </w:rPr>
  </w:style>
  <w:style w:type="numbering" w:customStyle="1" w:styleId="ag3">
    <w:name w:val="ag3"/>
    <w:uiPriority w:val="99"/>
    <w:rsid w:val="00990F07"/>
    <w:pPr>
      <w:numPr>
        <w:numId w:val="16"/>
      </w:numPr>
    </w:pPr>
  </w:style>
  <w:style w:type="paragraph" w:styleId="E-mailSignature">
    <w:name w:val="E-mail Signature"/>
    <w:basedOn w:val="Normal"/>
    <w:link w:val="E-mailSignatureChar"/>
    <w:rsid w:val="004C02EF"/>
  </w:style>
  <w:style w:type="character" w:customStyle="1" w:styleId="E-mailSignatureChar">
    <w:name w:val="E-mail Signature Char"/>
    <w:link w:val="E-mailSignature"/>
    <w:rsid w:val="004C02EF"/>
    <w:rPr>
      <w:rFonts w:ascii="Arial" w:hAnsi="Arial"/>
      <w:lang w:val="en-GB" w:eastAsia="ja-JP"/>
    </w:rPr>
  </w:style>
  <w:style w:type="paragraph" w:styleId="HTMLAddress">
    <w:name w:val="HTML Address"/>
    <w:basedOn w:val="Normal"/>
    <w:link w:val="HTMLAddressChar"/>
    <w:rsid w:val="004C02EF"/>
    <w:rPr>
      <w:i/>
      <w:iCs/>
    </w:rPr>
  </w:style>
  <w:style w:type="character" w:customStyle="1" w:styleId="HTMLAddressChar">
    <w:name w:val="HTML Address Char"/>
    <w:link w:val="HTMLAddress"/>
    <w:rsid w:val="004C02EF"/>
    <w:rPr>
      <w:rFonts w:ascii="Arial" w:hAnsi="Arial"/>
      <w:i/>
      <w:iCs/>
      <w:lang w:val="en-GB" w:eastAsia="ja-JP"/>
    </w:rPr>
  </w:style>
  <w:style w:type="paragraph" w:styleId="NormalWeb">
    <w:name w:val="Normal (Web)"/>
    <w:basedOn w:val="Normal"/>
    <w:rsid w:val="004C02EF"/>
    <w:rPr>
      <w:rFonts w:ascii="Times New Roman" w:hAnsi="Times New Roman"/>
      <w:sz w:val="24"/>
      <w:szCs w:val="24"/>
    </w:rPr>
  </w:style>
  <w:style w:type="character" w:customStyle="1" w:styleId="headertitle2">
    <w:name w:val="headertitle2"/>
    <w:basedOn w:val="DefaultParagraphFont"/>
    <w:rsid w:val="004C02EF"/>
  </w:style>
  <w:style w:type="character" w:customStyle="1" w:styleId="M0Char">
    <w:name w:val="M0 Char"/>
    <w:link w:val="M0"/>
    <w:rsid w:val="004C02EF"/>
    <w:rPr>
      <w:rFonts w:ascii="Arial" w:eastAsia="Times New Roman" w:hAnsi="Arial"/>
      <w:color w:val="000000"/>
      <w:spacing w:val="6"/>
      <w:lang w:val="en-GB" w:eastAsia="en-US" w:bidi="ar-SA"/>
    </w:rPr>
  </w:style>
  <w:style w:type="character" w:customStyle="1" w:styleId="M2Char">
    <w:name w:val="M2 Char"/>
    <w:link w:val="M2"/>
    <w:rsid w:val="004C02EF"/>
    <w:rPr>
      <w:rFonts w:ascii="Arial" w:eastAsia="Times New Roman" w:hAnsi="Arial"/>
      <w:color w:val="000000"/>
      <w:spacing w:val="6"/>
      <w:lang w:val="en-GB" w:eastAsia="en-US"/>
    </w:rPr>
  </w:style>
  <w:style w:type="paragraph" w:customStyle="1" w:styleId="defin">
    <w:name w:val="defin"/>
    <w:basedOn w:val="M0"/>
    <w:rsid w:val="004C02EF"/>
    <w:rPr>
      <w:smallCaps/>
      <w:color w:val="FF0000"/>
    </w:rPr>
  </w:style>
  <w:style w:type="paragraph" w:customStyle="1" w:styleId="Reference">
    <w:name w:val="Reference"/>
    <w:basedOn w:val="Normal"/>
    <w:rsid w:val="004C02EF"/>
    <w:pPr>
      <w:spacing w:before="60" w:after="60" w:line="240" w:lineRule="auto"/>
      <w:ind w:left="3240" w:hanging="2520"/>
      <w:jc w:val="left"/>
    </w:pPr>
    <w:rPr>
      <w:rFonts w:ascii="Times New Roman" w:eastAsia="Times New Roman" w:hAnsi="Times New Roman"/>
      <w:color w:val="000000"/>
      <w:sz w:val="24"/>
      <w:lang w:eastAsia="en-US"/>
    </w:rPr>
  </w:style>
  <w:style w:type="paragraph" w:customStyle="1" w:styleId="TimesDoubles">
    <w:name w:val="TimesDoubles"/>
    <w:basedOn w:val="Normal"/>
    <w:rsid w:val="004C02EF"/>
    <w:pPr>
      <w:spacing w:after="0" w:line="267" w:lineRule="atLeast"/>
      <w:jc w:val="left"/>
    </w:pPr>
    <w:rPr>
      <w:rFonts w:ascii="Times New Roman" w:eastAsia="Times New Roman" w:hAnsi="Times New Roman"/>
      <w:color w:val="000000"/>
      <w:sz w:val="24"/>
      <w:u w:val="double"/>
      <w:lang w:eastAsia="en-US"/>
    </w:rPr>
  </w:style>
  <w:style w:type="paragraph" w:customStyle="1" w:styleId="Action">
    <w:name w:val="Action"/>
    <w:basedOn w:val="M0"/>
    <w:rsid w:val="004C02EF"/>
    <w:pPr>
      <w:framePr w:w="9639" w:hSpace="142" w:vSpace="142" w:wrap="around" w:vAnchor="text" w:hAnchor="text" w:xAlign="center" w:y="285"/>
      <w:pBdr>
        <w:top w:val="single" w:sz="4" w:space="3" w:color="FF6600"/>
        <w:left w:val="single" w:sz="4" w:space="4" w:color="FF6600"/>
        <w:bottom w:val="single" w:sz="4" w:space="3" w:color="FF6600"/>
        <w:right w:val="single" w:sz="4" w:space="4" w:color="FF6600"/>
      </w:pBdr>
      <w:spacing w:before="120"/>
      <w:jc w:val="center"/>
    </w:pPr>
    <w:rPr>
      <w:i/>
      <w:color w:val="FF6600"/>
    </w:rPr>
  </w:style>
  <w:style w:type="paragraph" w:customStyle="1" w:styleId="Code0">
    <w:name w:val="Code 0"/>
    <w:basedOn w:val="M0"/>
    <w:rsid w:val="004C02EF"/>
    <w:rPr>
      <w:rFonts w:ascii="Courier New" w:hAnsi="Courier New"/>
      <w:color w:val="auto"/>
    </w:rPr>
  </w:style>
  <w:style w:type="paragraph" w:customStyle="1" w:styleId="Code2">
    <w:name w:val="Code 2"/>
    <w:basedOn w:val="M2"/>
    <w:rsid w:val="004C02EF"/>
    <w:pPr>
      <w:keepNext/>
      <w:tabs>
        <w:tab w:val="num" w:pos="360"/>
        <w:tab w:val="left" w:pos="500"/>
        <w:tab w:val="left" w:pos="540"/>
        <w:tab w:val="left" w:pos="720"/>
      </w:tabs>
      <w:suppressAutoHyphens/>
      <w:spacing w:before="270" w:after="240" w:line="270" w:lineRule="exact"/>
      <w:jc w:val="left"/>
      <w:outlineLvl w:val="1"/>
    </w:pPr>
    <w:rPr>
      <w:rFonts w:ascii="Courier New" w:hAnsi="Courier New"/>
      <w:b/>
      <w:color w:val="auto"/>
      <w:sz w:val="24"/>
      <w:lang w:eastAsia="ja-JP"/>
    </w:rPr>
  </w:style>
  <w:style w:type="paragraph" w:customStyle="1" w:styleId="Code3">
    <w:name w:val="Code 3"/>
    <w:basedOn w:val="M3"/>
    <w:rsid w:val="004C02EF"/>
    <w:rPr>
      <w:rFonts w:ascii="Courier New" w:hAnsi="Courier New"/>
    </w:rPr>
  </w:style>
  <w:style w:type="paragraph" w:customStyle="1" w:styleId="Code4">
    <w:name w:val="Code 4"/>
    <w:basedOn w:val="M4"/>
    <w:rsid w:val="004C02EF"/>
    <w:rPr>
      <w:rFonts w:ascii="Courier New" w:hAnsi="Courier New"/>
    </w:rPr>
  </w:style>
  <w:style w:type="paragraph" w:customStyle="1" w:styleId="Code5">
    <w:name w:val="Code 5"/>
    <w:basedOn w:val="M5"/>
    <w:rsid w:val="004C02EF"/>
    <w:rPr>
      <w:rFonts w:ascii="Courier New" w:hAnsi="Courier New"/>
    </w:rPr>
  </w:style>
  <w:style w:type="paragraph" w:customStyle="1" w:styleId="ImportantWords">
    <w:name w:val="Important Words"/>
    <w:basedOn w:val="Normal"/>
    <w:rsid w:val="004C02EF"/>
    <w:pPr>
      <w:spacing w:after="120" w:line="240" w:lineRule="auto"/>
    </w:pPr>
    <w:rPr>
      <w:rFonts w:eastAsia="Times New Roman"/>
      <w:b/>
      <w:color w:val="FF6600"/>
      <w:lang w:eastAsia="en-US"/>
    </w:rPr>
  </w:style>
  <w:style w:type="paragraph" w:customStyle="1" w:styleId="TableTitle0">
    <w:name w:val="Table Title"/>
    <w:basedOn w:val="CA"/>
    <w:rsid w:val="004C02EF"/>
    <w:pPr>
      <w:keepNext/>
      <w:keepLines/>
    </w:pPr>
    <w:rPr>
      <w:rFonts w:ascii="Arial" w:hAnsi="Arial"/>
      <w:b w:val="0"/>
      <w:color w:val="808080"/>
      <w:spacing w:val="20"/>
    </w:rPr>
  </w:style>
  <w:style w:type="character" w:styleId="HTMLVariable">
    <w:name w:val="HTML Variable"/>
    <w:rsid w:val="004C02EF"/>
    <w:rPr>
      <w:i/>
    </w:rPr>
  </w:style>
  <w:style w:type="paragraph" w:customStyle="1" w:styleId="Informationtitle1">
    <w:name w:val="Information title 1"/>
    <w:basedOn w:val="Title"/>
    <w:rsid w:val="004C02EF"/>
    <w:pPr>
      <w:keepLines/>
      <w:tabs>
        <w:tab w:val="left" w:pos="5245"/>
      </w:tabs>
      <w:spacing w:before="60" w:after="120" w:line="240" w:lineRule="auto"/>
      <w:jc w:val="both"/>
    </w:pPr>
    <w:rPr>
      <w:rFonts w:eastAsia="Times New Roman"/>
      <w:i/>
      <w:color w:val="FF6600"/>
      <w:sz w:val="28"/>
      <w:lang w:eastAsia="en-US"/>
    </w:rPr>
  </w:style>
  <w:style w:type="paragraph" w:customStyle="1" w:styleId="TLannouncement">
    <w:name w:val="T&amp;L announcement"/>
    <w:basedOn w:val="Header"/>
    <w:rsid w:val="004C02EF"/>
    <w:pPr>
      <w:tabs>
        <w:tab w:val="left" w:pos="3261"/>
      </w:tabs>
      <w:spacing w:before="600" w:after="0" w:line="240" w:lineRule="auto"/>
      <w:jc w:val="center"/>
    </w:pPr>
    <w:rPr>
      <w:rFonts w:eastAsia="Times New Roman"/>
      <w:color w:val="333333"/>
      <w:spacing w:val="20"/>
      <w:sz w:val="20"/>
      <w:lang w:eastAsia="en-US"/>
    </w:rPr>
  </w:style>
  <w:style w:type="paragraph" w:customStyle="1" w:styleId="TLtitle">
    <w:name w:val="T&amp;L title"/>
    <w:basedOn w:val="Header"/>
    <w:next w:val="TLannouncement"/>
    <w:rsid w:val="004C02EF"/>
    <w:pPr>
      <w:tabs>
        <w:tab w:val="left" w:pos="3261"/>
      </w:tabs>
      <w:spacing w:before="600" w:after="0" w:line="240" w:lineRule="auto"/>
      <w:jc w:val="center"/>
    </w:pPr>
    <w:rPr>
      <w:rFonts w:eastAsia="Times New Roman"/>
      <w:color w:val="808080"/>
      <w:spacing w:val="20"/>
      <w:sz w:val="20"/>
      <w:lang w:eastAsia="en-US"/>
    </w:rPr>
  </w:style>
  <w:style w:type="character" w:customStyle="1" w:styleId="HTMLVariable1">
    <w:name w:val="HTML Variable1"/>
    <w:rsid w:val="004C02EF"/>
    <w:rPr>
      <w:i/>
    </w:rPr>
  </w:style>
  <w:style w:type="paragraph" w:customStyle="1" w:styleId="AnnexHeading">
    <w:name w:val="Annex Heading"/>
    <w:basedOn w:val="Heading1"/>
    <w:link w:val="AnnexHeadingChar"/>
    <w:rsid w:val="004C02EF"/>
    <w:pPr>
      <w:numPr>
        <w:numId w:val="0"/>
      </w:numPr>
      <w:tabs>
        <w:tab w:val="clear" w:pos="400"/>
        <w:tab w:val="clear" w:pos="560"/>
        <w:tab w:val="left" w:pos="680"/>
      </w:tabs>
      <w:suppressAutoHyphens w:val="0"/>
      <w:spacing w:before="0" w:after="120" w:line="240" w:lineRule="auto"/>
      <w:jc w:val="center"/>
    </w:pPr>
    <w:rPr>
      <w:rFonts w:eastAsia="Times New Roman"/>
      <w:color w:val="FF6600"/>
      <w:spacing w:val="6"/>
    </w:rPr>
  </w:style>
  <w:style w:type="paragraph" w:customStyle="1" w:styleId="Footerwithoutline">
    <w:name w:val="Footer without line"/>
    <w:basedOn w:val="Footer"/>
    <w:rsid w:val="004C02EF"/>
    <w:pPr>
      <w:spacing w:before="60" w:after="120" w:line="240" w:lineRule="auto"/>
      <w:jc w:val="center"/>
    </w:pPr>
    <w:rPr>
      <w:rFonts w:eastAsia="Times New Roman"/>
      <w:i/>
      <w:color w:val="000000"/>
      <w:spacing w:val="6"/>
      <w:sz w:val="16"/>
      <w:lang w:eastAsia="en-US"/>
    </w:rPr>
  </w:style>
  <w:style w:type="paragraph" w:customStyle="1" w:styleId="b">
    <w:name w:val="b#"/>
    <w:basedOn w:val="Normal"/>
    <w:rsid w:val="004C02EF"/>
    <w:pPr>
      <w:widowControl w:val="0"/>
      <w:spacing w:before="160" w:after="20" w:line="240" w:lineRule="auto"/>
      <w:jc w:val="center"/>
    </w:pPr>
    <w:rPr>
      <w:rFonts w:ascii="Garamond" w:eastAsia="MS Gothic" w:hAnsi="Garamond"/>
      <w:sz w:val="16"/>
    </w:rPr>
  </w:style>
  <w:style w:type="paragraph" w:customStyle="1" w:styleId="b0">
    <w:name w:val="新b#下枠"/>
    <w:basedOn w:val="Normal"/>
    <w:rsid w:val="004C02EF"/>
    <w:pPr>
      <w:widowControl w:val="0"/>
      <w:spacing w:after="120" w:line="240" w:lineRule="auto"/>
      <w:jc w:val="center"/>
    </w:pPr>
    <w:rPr>
      <w:rFonts w:ascii="Garamond" w:eastAsia="MS Gothic" w:hAnsi="Garamond"/>
      <w:sz w:val="21"/>
    </w:rPr>
  </w:style>
  <w:style w:type="paragraph" w:customStyle="1" w:styleId="TableItem">
    <w:name w:val="Table Item"/>
    <w:basedOn w:val="TableText"/>
    <w:rsid w:val="004C02EF"/>
    <w:rPr>
      <w:b/>
      <w:sz w:val="21"/>
    </w:rPr>
  </w:style>
  <w:style w:type="paragraph" w:customStyle="1" w:styleId="TableText">
    <w:name w:val="Table Text"/>
    <w:basedOn w:val="NormalIndent"/>
    <w:rsid w:val="004C02EF"/>
    <w:pPr>
      <w:widowControl w:val="0"/>
      <w:tabs>
        <w:tab w:val="left" w:pos="4961"/>
      </w:tabs>
      <w:spacing w:after="120" w:line="240" w:lineRule="atLeast"/>
      <w:ind w:left="0"/>
    </w:pPr>
    <w:rPr>
      <w:rFonts w:ascii="Tms Rmn" w:eastAsia="Times New Roman" w:hAnsi="Tms Rmn"/>
      <w:color w:val="000000"/>
      <w:sz w:val="18"/>
      <w:lang w:eastAsia="en-US"/>
    </w:rPr>
  </w:style>
  <w:style w:type="paragraph" w:customStyle="1" w:styleId="a7">
    <w:name w:val="??"/>
    <w:rsid w:val="004C02EF"/>
    <w:pPr>
      <w:widowControl w:val="0"/>
      <w:overflowPunct w:val="0"/>
      <w:autoSpaceDE w:val="0"/>
      <w:autoSpaceDN w:val="0"/>
      <w:adjustRightInd w:val="0"/>
      <w:textAlignment w:val="baseline"/>
    </w:pPr>
    <w:rPr>
      <w:sz w:val="24"/>
    </w:rPr>
  </w:style>
  <w:style w:type="paragraph" w:customStyle="1" w:styleId="1">
    <w:name w:val="??? 1"/>
    <w:basedOn w:val="M0"/>
    <w:next w:val="M1"/>
    <w:rsid w:val="004C02EF"/>
    <w:pPr>
      <w:keepNext/>
      <w:widowControl w:val="0"/>
      <w:tabs>
        <w:tab w:val="left" w:pos="680"/>
      </w:tabs>
      <w:spacing w:before="240" w:after="72"/>
      <w:ind w:left="680" w:hanging="680"/>
    </w:pPr>
    <w:rPr>
      <w:rFonts w:ascii="Times New Roman" w:hAnsi="Times New Roman"/>
      <w:b/>
      <w:spacing w:val="10"/>
      <w:sz w:val="24"/>
      <w:lang w:val="en-US"/>
    </w:rPr>
  </w:style>
  <w:style w:type="paragraph" w:customStyle="1" w:styleId="Garamond">
    <w:name w:val="標準　Garamond"/>
    <w:basedOn w:val="Normal"/>
    <w:rsid w:val="004C02EF"/>
    <w:pPr>
      <w:keepLines/>
      <w:widowControl w:val="0"/>
      <w:spacing w:after="120" w:line="330" w:lineRule="atLeast"/>
    </w:pPr>
    <w:rPr>
      <w:rFonts w:ascii="Garamond" w:eastAsia="MS Gothic" w:hAnsi="Garamond"/>
      <w:sz w:val="22"/>
    </w:rPr>
  </w:style>
  <w:style w:type="paragraph" w:customStyle="1" w:styleId="a0">
    <w:name w:val="・箇条書き"/>
    <w:basedOn w:val="Normal"/>
    <w:next w:val="Normal"/>
    <w:rsid w:val="004C02EF"/>
    <w:pPr>
      <w:widowControl w:val="0"/>
      <w:numPr>
        <w:numId w:val="17"/>
      </w:numPr>
      <w:tabs>
        <w:tab w:val="clear" w:pos="360"/>
      </w:tabs>
      <w:adjustRightInd w:val="0"/>
      <w:spacing w:after="0" w:line="330" w:lineRule="atLeast"/>
      <w:ind w:left="199" w:hanging="199"/>
      <w:jc w:val="left"/>
      <w:textAlignment w:val="baseline"/>
    </w:pPr>
    <w:rPr>
      <w:rFonts w:ascii="Garamond" w:eastAsia="MS PMincho" w:hAnsi="Garamond"/>
      <w:b/>
      <w:i/>
      <w:sz w:val="22"/>
      <w:lang w:val="en-US"/>
    </w:rPr>
  </w:style>
  <w:style w:type="paragraph" w:customStyle="1" w:styleId="a">
    <w:name w:val="箇条書"/>
    <w:basedOn w:val="PlainText"/>
    <w:rsid w:val="004C02EF"/>
    <w:pPr>
      <w:widowControl w:val="0"/>
      <w:numPr>
        <w:numId w:val="18"/>
      </w:numPr>
      <w:tabs>
        <w:tab w:val="clear" w:pos="360"/>
      </w:tabs>
      <w:adjustRightInd w:val="0"/>
      <w:spacing w:after="0" w:line="330" w:lineRule="atLeast"/>
      <w:jc w:val="left"/>
      <w:textAlignment w:val="baseline"/>
    </w:pPr>
    <w:rPr>
      <w:rFonts w:ascii="Garamond" w:eastAsia="MS PMincho" w:hAnsi="Garamond"/>
      <w:sz w:val="22"/>
      <w:lang w:val="en-US"/>
    </w:rPr>
  </w:style>
  <w:style w:type="paragraph" w:customStyle="1" w:styleId="10">
    <w:name w:val="箇条書　1)"/>
    <w:basedOn w:val="Normal"/>
    <w:rsid w:val="004C02EF"/>
    <w:pPr>
      <w:keepLines/>
      <w:widowControl w:val="0"/>
      <w:tabs>
        <w:tab w:val="left" w:pos="170"/>
        <w:tab w:val="num" w:pos="360"/>
      </w:tabs>
      <w:adjustRightInd w:val="0"/>
      <w:spacing w:after="0" w:line="330" w:lineRule="atLeast"/>
      <w:ind w:left="284" w:hanging="284"/>
      <w:jc w:val="left"/>
      <w:textAlignment w:val="baseline"/>
    </w:pPr>
    <w:rPr>
      <w:rFonts w:ascii="Garamond" w:eastAsia="MS Gothic" w:hAnsi="Garamond"/>
      <w:sz w:val="24"/>
      <w:lang w:val="en-US"/>
    </w:rPr>
  </w:style>
  <w:style w:type="paragraph" w:customStyle="1" w:styleId="TABLE">
    <w:name w:val="TABLE　行間"/>
    <w:basedOn w:val="Normal"/>
    <w:rsid w:val="004C02EF"/>
    <w:pPr>
      <w:keepLines/>
      <w:widowControl w:val="0"/>
      <w:adjustRightInd w:val="0"/>
      <w:spacing w:after="0" w:line="280" w:lineRule="atLeast"/>
      <w:jc w:val="center"/>
      <w:textAlignment w:val="baseline"/>
    </w:pPr>
    <w:rPr>
      <w:rFonts w:ascii="Garamond" w:eastAsia="MS Gothic" w:hAnsi="Garamond"/>
      <w:sz w:val="22"/>
      <w:lang w:val="en-US"/>
    </w:rPr>
  </w:style>
  <w:style w:type="character" w:customStyle="1" w:styleId="Heading1Char">
    <w:name w:val="Heading 1 Char"/>
    <w:link w:val="Heading1"/>
    <w:rsid w:val="004C02EF"/>
    <w:rPr>
      <w:rFonts w:ascii="Arial" w:hAnsi="Arial"/>
      <w:b/>
      <w:sz w:val="24"/>
      <w:lang w:val="en-GB" w:eastAsia="ja-JP"/>
    </w:rPr>
  </w:style>
  <w:style w:type="character" w:customStyle="1" w:styleId="AnnexHeadingChar">
    <w:name w:val="Annex Heading Char"/>
    <w:link w:val="AnnexHeading"/>
    <w:rsid w:val="004C02EF"/>
    <w:rPr>
      <w:rFonts w:ascii="Arial" w:eastAsia="Times New Roman" w:hAnsi="Arial"/>
      <w:b/>
      <w:color w:val="FF6600"/>
      <w:spacing w:val="6"/>
      <w:sz w:val="24"/>
      <w:lang w:val="en-GB" w:eastAsia="ja-JP"/>
    </w:rPr>
  </w:style>
  <w:style w:type="paragraph" w:customStyle="1" w:styleId="figure">
    <w:name w:val="figure行間１"/>
    <w:basedOn w:val="Normal"/>
    <w:rsid w:val="004C02EF"/>
    <w:pPr>
      <w:keepLines/>
      <w:widowControl w:val="0"/>
      <w:adjustRightInd w:val="0"/>
      <w:spacing w:after="0" w:line="240" w:lineRule="auto"/>
      <w:jc w:val="center"/>
      <w:textAlignment w:val="baseline"/>
    </w:pPr>
    <w:rPr>
      <w:rFonts w:ascii="Garamond" w:eastAsia="MS Gothic" w:hAnsi="Garamond"/>
      <w:sz w:val="22"/>
      <w:lang w:val="en-US"/>
    </w:rPr>
  </w:style>
  <w:style w:type="character" w:customStyle="1" w:styleId="Heading9Char">
    <w:name w:val="Heading 9 Char"/>
    <w:aliases w:val="do not use!!!! Char"/>
    <w:link w:val="Heading9"/>
    <w:rsid w:val="004C02EF"/>
    <w:rPr>
      <w:rFonts w:ascii="Arial" w:hAnsi="Arial"/>
      <w:b/>
      <w:lang w:val="en-GB" w:eastAsia="ja-JP"/>
    </w:rPr>
  </w:style>
  <w:style w:type="paragraph" w:customStyle="1" w:styleId="RA">
    <w:name w:val="RA"/>
    <w:rsid w:val="004C02EF"/>
    <w:pPr>
      <w:spacing w:after="120" w:line="264" w:lineRule="atLeast"/>
      <w:jc w:val="right"/>
    </w:pPr>
    <w:rPr>
      <w:rFonts w:ascii="Geneva" w:hAnsi="Geneva"/>
    </w:rPr>
  </w:style>
  <w:style w:type="paragraph" w:customStyle="1" w:styleId="RB">
    <w:name w:val="RB"/>
    <w:rsid w:val="004C02EF"/>
    <w:pPr>
      <w:spacing w:line="264" w:lineRule="atLeast"/>
      <w:jc w:val="right"/>
    </w:pPr>
    <w:rPr>
      <w:rFonts w:ascii="Geneva" w:hAnsi="Geneva"/>
    </w:rPr>
  </w:style>
  <w:style w:type="paragraph" w:customStyle="1" w:styleId="D3">
    <w:name w:val="D3"/>
    <w:rsid w:val="004C02EF"/>
    <w:pPr>
      <w:tabs>
        <w:tab w:val="left" w:pos="1418"/>
      </w:tabs>
      <w:spacing w:after="120" w:line="264" w:lineRule="atLeast"/>
      <w:ind w:left="1418" w:hanging="284"/>
      <w:jc w:val="both"/>
    </w:pPr>
    <w:rPr>
      <w:rFonts w:ascii="Geneva" w:hAnsi="Geneva"/>
    </w:rPr>
  </w:style>
  <w:style w:type="paragraph" w:customStyle="1" w:styleId="D2">
    <w:name w:val="D2"/>
    <w:rsid w:val="004C02EF"/>
    <w:pPr>
      <w:tabs>
        <w:tab w:val="left" w:pos="1191"/>
      </w:tabs>
      <w:spacing w:after="120" w:line="264" w:lineRule="atLeast"/>
      <w:ind w:left="1191" w:hanging="284"/>
      <w:jc w:val="both"/>
    </w:pPr>
    <w:rPr>
      <w:rFonts w:ascii="Geneva" w:hAnsi="Geneva"/>
    </w:rPr>
  </w:style>
  <w:style w:type="paragraph" w:customStyle="1" w:styleId="D1">
    <w:name w:val="D1"/>
    <w:rsid w:val="004C02EF"/>
    <w:pPr>
      <w:tabs>
        <w:tab w:val="left" w:pos="964"/>
      </w:tabs>
      <w:spacing w:after="120" w:line="264" w:lineRule="atLeast"/>
      <w:ind w:left="964" w:hanging="284"/>
      <w:jc w:val="both"/>
    </w:pPr>
    <w:rPr>
      <w:rFonts w:ascii="Geneva" w:hAnsi="Geneva"/>
    </w:rPr>
  </w:style>
  <w:style w:type="paragraph" w:customStyle="1" w:styleId="TC">
    <w:name w:val="TC"/>
    <w:rsid w:val="004C02EF"/>
    <w:pPr>
      <w:spacing w:line="264" w:lineRule="atLeast"/>
    </w:pPr>
    <w:rPr>
      <w:rFonts w:ascii="Geneva" w:hAnsi="Geneva"/>
    </w:rPr>
  </w:style>
  <w:style w:type="paragraph" w:customStyle="1" w:styleId="T0">
    <w:name w:val="T0"/>
    <w:rsid w:val="004C02EF"/>
    <w:pPr>
      <w:keepNext/>
      <w:spacing w:after="120" w:line="264" w:lineRule="atLeast"/>
    </w:pPr>
    <w:rPr>
      <w:rFonts w:ascii="Geneva" w:hAnsi="Geneva"/>
      <w:b/>
    </w:rPr>
  </w:style>
  <w:style w:type="paragraph" w:customStyle="1" w:styleId="D4">
    <w:name w:val="D4"/>
    <w:rsid w:val="004C02EF"/>
    <w:pPr>
      <w:tabs>
        <w:tab w:val="left" w:pos="1644"/>
      </w:tabs>
      <w:spacing w:after="120" w:line="264" w:lineRule="atLeast"/>
      <w:ind w:left="1644" w:hanging="284"/>
      <w:jc w:val="both"/>
    </w:pPr>
    <w:rPr>
      <w:rFonts w:ascii="Geneva" w:hAnsi="Geneva"/>
    </w:rPr>
  </w:style>
  <w:style w:type="paragraph" w:customStyle="1" w:styleId="S1">
    <w:name w:val="S1"/>
    <w:rsid w:val="004C02EF"/>
    <w:pPr>
      <w:tabs>
        <w:tab w:val="left" w:pos="1531"/>
      </w:tabs>
      <w:spacing w:after="120" w:line="264" w:lineRule="atLeast"/>
      <w:ind w:left="1531" w:hanging="851"/>
      <w:jc w:val="both"/>
    </w:pPr>
    <w:rPr>
      <w:rFonts w:ascii="Geneva" w:hAnsi="Geneva"/>
    </w:rPr>
  </w:style>
  <w:style w:type="paragraph" w:customStyle="1" w:styleId="D5">
    <w:name w:val="D5"/>
    <w:rsid w:val="004C02EF"/>
    <w:pPr>
      <w:tabs>
        <w:tab w:val="left" w:pos="1871"/>
      </w:tabs>
      <w:spacing w:after="120" w:line="264" w:lineRule="atLeast"/>
      <w:ind w:left="1871" w:hanging="284"/>
      <w:jc w:val="both"/>
    </w:pPr>
    <w:rPr>
      <w:rFonts w:ascii="Geneva" w:hAnsi="Geneva"/>
    </w:rPr>
  </w:style>
  <w:style w:type="paragraph" w:customStyle="1" w:styleId="S2">
    <w:name w:val="S2"/>
    <w:rsid w:val="004C02EF"/>
    <w:pPr>
      <w:tabs>
        <w:tab w:val="left" w:pos="1758"/>
      </w:tabs>
      <w:spacing w:after="120" w:line="264" w:lineRule="atLeast"/>
      <w:ind w:left="1758" w:hanging="851"/>
      <w:jc w:val="both"/>
    </w:pPr>
    <w:rPr>
      <w:rFonts w:ascii="Geneva" w:hAnsi="Geneva"/>
    </w:rPr>
  </w:style>
  <w:style w:type="paragraph" w:customStyle="1" w:styleId="S3">
    <w:name w:val="S3"/>
    <w:rsid w:val="004C02EF"/>
    <w:pPr>
      <w:tabs>
        <w:tab w:val="left" w:pos="1985"/>
      </w:tabs>
      <w:spacing w:after="120" w:line="264" w:lineRule="atLeast"/>
      <w:ind w:left="1985" w:hanging="851"/>
      <w:jc w:val="both"/>
    </w:pPr>
    <w:rPr>
      <w:rFonts w:ascii="Geneva" w:hAnsi="Geneva"/>
    </w:rPr>
  </w:style>
  <w:style w:type="paragraph" w:customStyle="1" w:styleId="TB">
    <w:name w:val="TB"/>
    <w:rsid w:val="004C02EF"/>
    <w:pPr>
      <w:keepNext/>
      <w:spacing w:line="264" w:lineRule="atLeast"/>
    </w:pPr>
    <w:rPr>
      <w:rFonts w:ascii="Geneva" w:hAnsi="Geneva"/>
    </w:rPr>
  </w:style>
  <w:style w:type="paragraph" w:customStyle="1" w:styleId="S8">
    <w:name w:val="S8"/>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line="312" w:lineRule="atLeast"/>
      <w:ind w:left="500"/>
    </w:pPr>
    <w:rPr>
      <w:rFonts w:ascii="Geneva" w:hAnsi="Geneva"/>
    </w:rPr>
  </w:style>
  <w:style w:type="paragraph" w:customStyle="1" w:styleId="S7">
    <w:name w:val="S7"/>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120" w:line="312" w:lineRule="atLeast"/>
      <w:ind w:left="500"/>
    </w:pPr>
    <w:rPr>
      <w:rFonts w:ascii="Geneva" w:hAnsi="Geneva"/>
    </w:rPr>
  </w:style>
  <w:style w:type="paragraph" w:customStyle="1" w:styleId="D0">
    <w:name w:val="D0"/>
    <w:rsid w:val="004C02EF"/>
    <w:pPr>
      <w:tabs>
        <w:tab w:val="left" w:pos="284"/>
      </w:tabs>
      <w:spacing w:after="120" w:line="264" w:lineRule="atLeast"/>
      <w:ind w:left="284" w:hanging="284"/>
      <w:jc w:val="both"/>
    </w:pPr>
    <w:rPr>
      <w:rFonts w:ascii="Geneva" w:hAnsi="Geneva"/>
    </w:rPr>
  </w:style>
  <w:style w:type="paragraph" w:customStyle="1" w:styleId="S9">
    <w:name w:val="S9"/>
    <w:rsid w:val="004C02EF"/>
    <w:pPr>
      <w:tabs>
        <w:tab w:val="left" w:pos="1730"/>
        <w:tab w:val="right" w:pos="4320"/>
      </w:tabs>
      <w:spacing w:line="264" w:lineRule="atLeast"/>
    </w:pPr>
    <w:rPr>
      <w:rFonts w:ascii="Geneva" w:hAnsi="Geneva"/>
    </w:rPr>
  </w:style>
  <w:style w:type="paragraph" w:customStyle="1" w:styleId="SF">
    <w:name w:val="SF"/>
    <w:rsid w:val="004C02EF"/>
    <w:pPr>
      <w:tabs>
        <w:tab w:val="left" w:pos="1730"/>
        <w:tab w:val="right" w:pos="4320"/>
      </w:tabs>
      <w:spacing w:after="120" w:line="264" w:lineRule="atLeast"/>
    </w:pPr>
    <w:rPr>
      <w:rFonts w:ascii="Geneva" w:hAnsi="Geneva"/>
    </w:rPr>
  </w:style>
  <w:style w:type="paragraph" w:customStyle="1" w:styleId="TK">
    <w:name w:val="TK"/>
    <w:rsid w:val="004C02EF"/>
    <w:pPr>
      <w:keepNext/>
      <w:spacing w:line="264" w:lineRule="atLeast"/>
    </w:pPr>
    <w:rPr>
      <w:rFonts w:ascii="Geneva" w:hAnsi="Geneva"/>
    </w:rPr>
  </w:style>
  <w:style w:type="paragraph" w:customStyle="1" w:styleId="S4">
    <w:name w:val="S4"/>
    <w:rsid w:val="004C02EF"/>
    <w:pPr>
      <w:tabs>
        <w:tab w:val="left" w:pos="2211"/>
      </w:tabs>
      <w:spacing w:after="120" w:line="264" w:lineRule="atLeast"/>
      <w:ind w:left="2211" w:hanging="851"/>
      <w:jc w:val="both"/>
    </w:pPr>
    <w:rPr>
      <w:rFonts w:ascii="Geneva" w:hAnsi="Geneva"/>
    </w:rPr>
  </w:style>
  <w:style w:type="paragraph" w:customStyle="1" w:styleId="S5">
    <w:name w:val="S5"/>
    <w:rsid w:val="004C02EF"/>
    <w:pPr>
      <w:tabs>
        <w:tab w:val="left" w:pos="2438"/>
      </w:tabs>
      <w:spacing w:after="120" w:line="264" w:lineRule="atLeast"/>
      <w:ind w:left="2438" w:hanging="851"/>
      <w:jc w:val="both"/>
    </w:pPr>
    <w:rPr>
      <w:rFonts w:ascii="Geneva" w:hAnsi="Geneva"/>
    </w:rPr>
  </w:style>
  <w:style w:type="paragraph" w:customStyle="1" w:styleId="H0">
    <w:name w:val="H0"/>
    <w:rsid w:val="004C02EF"/>
    <w:pPr>
      <w:tabs>
        <w:tab w:val="left" w:pos="567"/>
      </w:tabs>
      <w:spacing w:after="120" w:line="264" w:lineRule="atLeast"/>
      <w:ind w:left="567" w:hanging="284"/>
      <w:jc w:val="both"/>
    </w:pPr>
    <w:rPr>
      <w:rFonts w:ascii="Geneva" w:hAnsi="Geneva"/>
    </w:rPr>
  </w:style>
  <w:style w:type="paragraph" w:customStyle="1" w:styleId="T5">
    <w:name w:val="T5"/>
    <w:rsid w:val="004C02EF"/>
    <w:pPr>
      <w:keepNext/>
      <w:keepLines/>
      <w:tabs>
        <w:tab w:val="left" w:pos="1588"/>
      </w:tabs>
      <w:spacing w:after="120" w:line="264" w:lineRule="atLeast"/>
      <w:ind w:left="1588" w:hanging="1247"/>
    </w:pPr>
    <w:rPr>
      <w:rFonts w:ascii="Geneva" w:hAnsi="Geneva"/>
      <w:b/>
    </w:rPr>
  </w:style>
  <w:style w:type="paragraph" w:customStyle="1" w:styleId="H1">
    <w:name w:val="H1"/>
    <w:rsid w:val="004C02EF"/>
    <w:pPr>
      <w:tabs>
        <w:tab w:val="left" w:pos="1247"/>
      </w:tabs>
      <w:spacing w:after="120" w:line="264" w:lineRule="atLeast"/>
      <w:ind w:left="1247" w:hanging="284"/>
      <w:jc w:val="both"/>
    </w:pPr>
    <w:rPr>
      <w:rFonts w:ascii="Geneva" w:hAnsi="Geneva"/>
    </w:rPr>
  </w:style>
  <w:style w:type="paragraph" w:customStyle="1" w:styleId="H2">
    <w:name w:val="H2"/>
    <w:rsid w:val="004C02EF"/>
    <w:pPr>
      <w:tabs>
        <w:tab w:val="left" w:pos="1474"/>
      </w:tabs>
      <w:spacing w:after="120" w:line="264" w:lineRule="atLeast"/>
      <w:ind w:left="1474" w:hanging="284"/>
      <w:jc w:val="both"/>
    </w:pPr>
    <w:rPr>
      <w:rFonts w:ascii="Geneva" w:hAnsi="Geneva"/>
    </w:rPr>
  </w:style>
  <w:style w:type="paragraph" w:customStyle="1" w:styleId="H3">
    <w:name w:val="H3"/>
    <w:rsid w:val="004C02EF"/>
    <w:pPr>
      <w:tabs>
        <w:tab w:val="left" w:pos="1701"/>
      </w:tabs>
      <w:spacing w:after="120" w:line="264" w:lineRule="atLeast"/>
      <w:ind w:left="1701" w:hanging="284"/>
      <w:jc w:val="both"/>
    </w:pPr>
    <w:rPr>
      <w:rFonts w:ascii="Geneva" w:hAnsi="Geneva"/>
    </w:rPr>
  </w:style>
  <w:style w:type="paragraph" w:customStyle="1" w:styleId="H4">
    <w:name w:val="H4"/>
    <w:rsid w:val="004C02EF"/>
    <w:pPr>
      <w:tabs>
        <w:tab w:val="left" w:pos="1928"/>
      </w:tabs>
      <w:spacing w:after="120" w:line="264" w:lineRule="atLeast"/>
      <w:ind w:left="1928" w:hanging="284"/>
      <w:jc w:val="both"/>
    </w:pPr>
    <w:rPr>
      <w:rFonts w:ascii="Geneva" w:hAnsi="Geneva"/>
    </w:rPr>
  </w:style>
  <w:style w:type="paragraph" w:customStyle="1" w:styleId="H5">
    <w:name w:val="H5"/>
    <w:rsid w:val="004C02EF"/>
    <w:pPr>
      <w:tabs>
        <w:tab w:val="left" w:pos="2155"/>
      </w:tabs>
      <w:spacing w:after="120" w:line="264" w:lineRule="atLeast"/>
      <w:ind w:left="2155" w:hanging="284"/>
      <w:jc w:val="both"/>
    </w:pPr>
    <w:rPr>
      <w:rFonts w:ascii="Geneva" w:hAnsi="Geneva"/>
    </w:rPr>
  </w:style>
  <w:style w:type="paragraph" w:customStyle="1" w:styleId="S0">
    <w:name w:val="S0"/>
    <w:rsid w:val="004C02EF"/>
    <w:pPr>
      <w:tabs>
        <w:tab w:val="left" w:pos="851"/>
      </w:tabs>
      <w:spacing w:after="120" w:line="264" w:lineRule="atLeast"/>
      <w:ind w:left="851" w:hanging="851"/>
      <w:jc w:val="both"/>
    </w:pPr>
    <w:rPr>
      <w:rFonts w:ascii="Geneva" w:hAnsi="Geneva"/>
    </w:rPr>
  </w:style>
  <w:style w:type="paragraph" w:customStyle="1" w:styleId="T4">
    <w:name w:val="T4"/>
    <w:rsid w:val="004C02EF"/>
    <w:pPr>
      <w:keepNext/>
      <w:keepLines/>
      <w:tabs>
        <w:tab w:val="left" w:pos="1361"/>
      </w:tabs>
      <w:spacing w:after="120" w:line="264" w:lineRule="atLeast"/>
      <w:ind w:left="1361" w:hanging="1089"/>
    </w:pPr>
    <w:rPr>
      <w:rFonts w:ascii="Geneva" w:hAnsi="Geneva"/>
      <w:b/>
    </w:rPr>
  </w:style>
  <w:style w:type="paragraph" w:customStyle="1" w:styleId="E1">
    <w:name w:val="E1"/>
    <w:rsid w:val="004C02EF"/>
    <w:pPr>
      <w:tabs>
        <w:tab w:val="left" w:pos="737"/>
        <w:tab w:val="decimal" w:pos="8060"/>
      </w:tabs>
      <w:spacing w:before="240" w:line="264" w:lineRule="atLeast"/>
      <w:ind w:left="737" w:hanging="669"/>
    </w:pPr>
    <w:rPr>
      <w:rFonts w:ascii="Geneva" w:hAnsi="Geneva"/>
      <w:b/>
    </w:rPr>
  </w:style>
  <w:style w:type="paragraph" w:customStyle="1" w:styleId="E2">
    <w:name w:val="E2"/>
    <w:rsid w:val="004C02EF"/>
    <w:pPr>
      <w:tabs>
        <w:tab w:val="left" w:pos="1644"/>
        <w:tab w:val="left" w:pos="7960"/>
      </w:tabs>
      <w:spacing w:line="264" w:lineRule="atLeast"/>
      <w:ind w:left="1644" w:hanging="907"/>
      <w:jc w:val="both"/>
    </w:pPr>
    <w:rPr>
      <w:rFonts w:ascii="Geneva" w:hAnsi="Geneva"/>
    </w:rPr>
  </w:style>
  <w:style w:type="paragraph" w:customStyle="1" w:styleId="E3">
    <w:name w:val="E3"/>
    <w:rsid w:val="004C02EF"/>
    <w:pPr>
      <w:tabs>
        <w:tab w:val="left" w:pos="2778"/>
        <w:tab w:val="left" w:pos="7960"/>
        <w:tab w:val="decimal" w:pos="9639"/>
      </w:tabs>
      <w:spacing w:line="264" w:lineRule="atLeast"/>
      <w:ind w:left="2778" w:hanging="1134"/>
    </w:pPr>
    <w:rPr>
      <w:rFonts w:ascii="Geneva" w:hAnsi="Geneva"/>
    </w:rPr>
  </w:style>
  <w:style w:type="paragraph" w:customStyle="1" w:styleId="E4">
    <w:name w:val="E4"/>
    <w:rsid w:val="004C02EF"/>
    <w:pPr>
      <w:tabs>
        <w:tab w:val="left" w:pos="4139"/>
        <w:tab w:val="decimal" w:pos="9639"/>
      </w:tabs>
      <w:spacing w:line="264" w:lineRule="atLeast"/>
      <w:ind w:left="4139" w:hanging="1361"/>
    </w:pPr>
    <w:rPr>
      <w:rFonts w:ascii="Geneva" w:hAnsi="Geneva"/>
    </w:rPr>
  </w:style>
  <w:style w:type="paragraph" w:customStyle="1" w:styleId="CommentText1">
    <w:name w:val="Comment Text1"/>
    <w:basedOn w:val="Normal"/>
    <w:rsid w:val="004C02EF"/>
    <w:pPr>
      <w:spacing w:after="120" w:line="240" w:lineRule="auto"/>
    </w:pPr>
    <w:rPr>
      <w:rFonts w:ascii="Times" w:eastAsia="Times New Roman" w:hAnsi="Times"/>
      <w:lang w:eastAsia="en-US"/>
    </w:rPr>
  </w:style>
  <w:style w:type="paragraph" w:customStyle="1" w:styleId="toc">
    <w:name w:val="toc"/>
    <w:basedOn w:val="Normal"/>
    <w:next w:val="Normal"/>
    <w:rsid w:val="004C02EF"/>
    <w:pPr>
      <w:tabs>
        <w:tab w:val="left" w:leader="dot" w:pos="8280"/>
        <w:tab w:val="right" w:pos="8640"/>
      </w:tabs>
      <w:spacing w:after="120" w:line="240" w:lineRule="auto"/>
      <w:ind w:left="720" w:right="720"/>
    </w:pPr>
    <w:rPr>
      <w:rFonts w:ascii="Times" w:eastAsia="Times New Roman" w:hAnsi="Times"/>
      <w:lang w:eastAsia="en-US"/>
    </w:rPr>
  </w:style>
  <w:style w:type="paragraph" w:customStyle="1" w:styleId="IndexHeading1">
    <w:name w:val="Index Heading1"/>
    <w:basedOn w:val="Normal"/>
    <w:next w:val="Index1"/>
    <w:rsid w:val="004C02EF"/>
    <w:pPr>
      <w:spacing w:after="120" w:line="240" w:lineRule="auto"/>
    </w:pPr>
    <w:rPr>
      <w:rFonts w:ascii="Times" w:eastAsia="Times New Roman" w:hAnsi="Times"/>
      <w:lang w:eastAsia="en-US"/>
    </w:rPr>
  </w:style>
  <w:style w:type="paragraph" w:customStyle="1" w:styleId="a8">
    <w:name w:val="]"/>
    <w:basedOn w:val="Normal"/>
    <w:rsid w:val="004C02EF"/>
    <w:pPr>
      <w:spacing w:after="120" w:line="264" w:lineRule="exact"/>
      <w:jc w:val="center"/>
    </w:pPr>
    <w:rPr>
      <w:rFonts w:ascii="Times" w:eastAsia="Times New Roman" w:hAnsi="Times"/>
      <w:b/>
      <w:lang w:eastAsia="en-US"/>
    </w:rPr>
  </w:style>
  <w:style w:type="paragraph" w:customStyle="1" w:styleId="Normalplus">
    <w:name w:val="Normal plus"/>
    <w:basedOn w:val="Heading2"/>
    <w:next w:val="Normal"/>
    <w:rsid w:val="004C02EF"/>
    <w:pPr>
      <w:tabs>
        <w:tab w:val="clear" w:pos="540"/>
        <w:tab w:val="clear" w:pos="700"/>
        <w:tab w:val="left" w:pos="9923"/>
      </w:tabs>
      <w:suppressAutoHyphens w:val="0"/>
      <w:spacing w:before="0" w:after="60" w:line="240" w:lineRule="auto"/>
      <w:ind w:left="648" w:hanging="648"/>
      <w:outlineLvl w:val="9"/>
    </w:pPr>
    <w:rPr>
      <w:rFonts w:ascii="Times New Roman" w:eastAsia="Times New Roman" w:hAnsi="Times New Roman"/>
      <w:b w:val="0"/>
      <w:color w:val="008080"/>
      <w:spacing w:val="20"/>
      <w:lang w:eastAsia="fr-FR"/>
    </w:rPr>
  </w:style>
  <w:style w:type="character" w:customStyle="1" w:styleId="contenttitle">
    <w:name w:val="contenttitle"/>
    <w:basedOn w:val="DefaultParagraphFont"/>
    <w:rsid w:val="004C02EF"/>
  </w:style>
  <w:style w:type="character" w:customStyle="1" w:styleId="cataloguedetail-doctitle">
    <w:name w:val="cataloguedetail-doctitle"/>
    <w:basedOn w:val="DefaultParagraphFont"/>
    <w:rsid w:val="004C02EF"/>
  </w:style>
  <w:style w:type="character" w:customStyle="1" w:styleId="BodyTextIndent3Char">
    <w:name w:val="Body Text Indent 3 Char"/>
    <w:link w:val="BodyTextIndent3"/>
    <w:rsid w:val="004C02EF"/>
    <w:rPr>
      <w:rFonts w:ascii="Arial" w:hAnsi="Arial"/>
      <w:sz w:val="16"/>
      <w:lang w:val="en-GB" w:eastAsia="ja-JP"/>
    </w:rPr>
  </w:style>
  <w:style w:type="character" w:customStyle="1" w:styleId="BodyTextIndentChar">
    <w:name w:val="Body Text Indent Char"/>
    <w:link w:val="BodyTextIndent"/>
    <w:rsid w:val="004C02EF"/>
    <w:rPr>
      <w:rFonts w:ascii="Arial" w:hAnsi="Arial"/>
      <w:lang w:val="en-GB" w:eastAsia="ja-JP"/>
    </w:rPr>
  </w:style>
  <w:style w:type="paragraph" w:customStyle="1" w:styleId="Style1">
    <w:name w:val="Style1"/>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paragraph" w:customStyle="1" w:styleId="Style2">
    <w:name w:val="Style2"/>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character" w:customStyle="1" w:styleId="BodyText2Char">
    <w:name w:val="Body Text 2 Char"/>
    <w:link w:val="BodyText2"/>
    <w:rsid w:val="004C02EF"/>
    <w:rPr>
      <w:rFonts w:ascii="Arial" w:hAnsi="Arial"/>
      <w:sz w:val="16"/>
      <w:lang w:val="en-GB" w:eastAsia="ja-JP"/>
    </w:rPr>
  </w:style>
  <w:style w:type="character" w:customStyle="1" w:styleId="BodyText3Char">
    <w:name w:val="Body Text 3 Char"/>
    <w:link w:val="BodyText3"/>
    <w:rsid w:val="004C02EF"/>
    <w:rPr>
      <w:rFonts w:ascii="Arial" w:hAnsi="Arial"/>
      <w:sz w:val="14"/>
      <w:lang w:val="en-GB" w:eastAsia="ja-JP"/>
    </w:rPr>
  </w:style>
  <w:style w:type="paragraph" w:customStyle="1" w:styleId="3">
    <w:name w:val="... 3"/>
    <w:basedOn w:val="Default"/>
    <w:next w:val="Default"/>
    <w:rsid w:val="004C02EF"/>
    <w:pPr>
      <w:widowControl/>
    </w:pPr>
    <w:rPr>
      <w:rFonts w:ascii="Arial" w:eastAsia="Times New Roman" w:hAnsi="Arial" w:cs="Times New Roman"/>
      <w:color w:val="auto"/>
      <w:lang w:val="fr-FR" w:eastAsia="fr-FR"/>
    </w:rPr>
  </w:style>
  <w:style w:type="paragraph" w:customStyle="1" w:styleId="a9">
    <w:name w:val="..."/>
    <w:basedOn w:val="Default"/>
    <w:next w:val="Default"/>
    <w:rsid w:val="004C02EF"/>
    <w:pPr>
      <w:widowControl/>
    </w:pPr>
    <w:rPr>
      <w:rFonts w:ascii="Arial" w:eastAsia="Times New Roman" w:hAnsi="Arial" w:cs="Times New Roman"/>
      <w:color w:val="auto"/>
      <w:lang w:val="fr-FR" w:eastAsia="fr-FR"/>
    </w:rPr>
  </w:style>
  <w:style w:type="paragraph" w:customStyle="1" w:styleId="2">
    <w:name w:val="... 2"/>
    <w:basedOn w:val="Default"/>
    <w:next w:val="Default"/>
    <w:rsid w:val="004C02EF"/>
    <w:pPr>
      <w:widowControl/>
    </w:pPr>
    <w:rPr>
      <w:rFonts w:ascii="Arial" w:eastAsia="Times New Roman" w:hAnsi="Arial" w:cs="Times New Roman"/>
      <w:color w:val="auto"/>
      <w:lang w:val="fr-FR" w:eastAsia="fr-FR"/>
    </w:rPr>
  </w:style>
  <w:style w:type="character" w:customStyle="1" w:styleId="BodyTextIndent2Char">
    <w:name w:val="Body Text Indent 2 Char"/>
    <w:link w:val="BodyTextIndent2"/>
    <w:rsid w:val="004C02EF"/>
    <w:rPr>
      <w:rFonts w:ascii="Arial" w:hAnsi="Arial"/>
      <w:lang w:val="en-GB" w:eastAsia="ja-JP"/>
    </w:rPr>
  </w:style>
  <w:style w:type="character" w:customStyle="1" w:styleId="stsubtitle1">
    <w:name w:val="stsubtitle1"/>
    <w:rsid w:val="004C02EF"/>
    <w:rPr>
      <w:caps w:val="0"/>
      <w:strike w:val="0"/>
      <w:dstrike w:val="0"/>
      <w:color w:val="FF6600"/>
      <w:spacing w:val="0"/>
      <w:u w:val="none"/>
      <w:effect w:val="none"/>
      <w:vertAlign w:val="baseline"/>
    </w:rPr>
  </w:style>
  <w:style w:type="paragraph" w:customStyle="1" w:styleId="aa">
    <w:name w:val="項本文"/>
    <w:basedOn w:val="Normal"/>
    <w:rsid w:val="004C02EF"/>
    <w:pPr>
      <w:widowControl w:val="0"/>
      <w:spacing w:after="0" w:line="240" w:lineRule="auto"/>
      <w:ind w:leftChars="400" w:left="840" w:firstLineChars="100" w:firstLine="210"/>
    </w:pPr>
    <w:rPr>
      <w:rFonts w:ascii="Century" w:hAnsi="Century"/>
      <w:kern w:val="2"/>
      <w:sz w:val="21"/>
      <w:lang w:val="en-US"/>
    </w:rPr>
  </w:style>
  <w:style w:type="paragraph" w:customStyle="1" w:styleId="ab">
    <w:name w:val=".."/>
    <w:basedOn w:val="Default"/>
    <w:next w:val="Default"/>
    <w:rsid w:val="004C02EF"/>
    <w:pPr>
      <w:widowControl/>
    </w:pPr>
    <w:rPr>
      <w:rFonts w:ascii="Century" w:eastAsia="Times New Roman" w:hAnsi="Century" w:cs="Times New Roman"/>
      <w:color w:val="auto"/>
      <w:lang w:val="fr-FR" w:eastAsia="fr-FR"/>
    </w:rPr>
  </w:style>
  <w:style w:type="paragraph" w:customStyle="1" w:styleId="11">
    <w:name w:val="... 1"/>
    <w:basedOn w:val="Default"/>
    <w:next w:val="Default"/>
    <w:rsid w:val="004C02EF"/>
    <w:pPr>
      <w:widowControl/>
    </w:pPr>
    <w:rPr>
      <w:rFonts w:ascii="Century" w:eastAsia="Times New Roman" w:hAnsi="Century" w:cs="Times New Roman"/>
      <w:color w:val="auto"/>
      <w:lang w:val="fr-FR" w:eastAsia="fr-FR"/>
    </w:rPr>
  </w:style>
  <w:style w:type="paragraph" w:customStyle="1" w:styleId="font0">
    <w:name w:val="font0"/>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font5">
    <w:name w:val="font5"/>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xl27">
    <w:name w:val="xl27"/>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8">
    <w:name w:val="xl28"/>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9">
    <w:name w:val="xl29"/>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0">
    <w:name w:val="xl30"/>
    <w:basedOn w:val="Normal"/>
    <w:rsid w:val="004C02EF"/>
    <w:pP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1">
    <w:name w:val="xl31"/>
    <w:basedOn w:val="Normal"/>
    <w:rsid w:val="004C02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2">
    <w:name w:val="xl32"/>
    <w:basedOn w:val="Normal"/>
    <w:rsid w:val="004C02EF"/>
    <w:pPr>
      <w:pBdr>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3">
    <w:name w:val="xl33"/>
    <w:basedOn w:val="Normal"/>
    <w:rsid w:val="004C02EF"/>
    <w:pP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4">
    <w:name w:val="xl34"/>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5">
    <w:name w:val="xl35"/>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6">
    <w:name w:val="xl36"/>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7">
    <w:name w:val="xl37"/>
    <w:basedOn w:val="Normal"/>
    <w:rsid w:val="004C02EF"/>
    <w:pPr>
      <w:pBdr>
        <w:top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8">
    <w:name w:val="xl38"/>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9">
    <w:name w:val="xl39"/>
    <w:basedOn w:val="Normal"/>
    <w:rsid w:val="004C02EF"/>
    <w:pPr>
      <w:pBdr>
        <w:top w:val="single" w:sz="4" w:space="0" w:color="auto"/>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0">
    <w:name w:val="xl40"/>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1">
    <w:name w:val="xl41"/>
    <w:basedOn w:val="Normal"/>
    <w:rsid w:val="004C02EF"/>
    <w:pPr>
      <w:pBdr>
        <w:top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2">
    <w:name w:val="xl42"/>
    <w:basedOn w:val="Normal"/>
    <w:rsid w:val="004C02EF"/>
    <w:pPr>
      <w:pBdr>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3">
    <w:name w:val="xl43"/>
    <w:basedOn w:val="Normal"/>
    <w:rsid w:val="004C02EF"/>
    <w:pPr>
      <w:pBdr>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4">
    <w:name w:val="xl44"/>
    <w:basedOn w:val="Normal"/>
    <w:rsid w:val="004C02EF"/>
    <w:pPr>
      <w:pBdr>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5">
    <w:name w:val="xl45"/>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6">
    <w:name w:val="xl46"/>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7">
    <w:name w:val="xl47"/>
    <w:basedOn w:val="Normal"/>
    <w:rsid w:val="004C02EF"/>
    <w:pP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8">
    <w:name w:val="xl48"/>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9">
    <w:name w:val="xl49"/>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50">
    <w:name w:val="xl50"/>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1">
    <w:name w:val="xl51"/>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2">
    <w:name w:val="xl52"/>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3">
    <w:name w:val="xl53"/>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M21">
    <w:name w:val="M21"/>
    <w:basedOn w:val="M0"/>
    <w:next w:val="M2"/>
    <w:rsid w:val="004C02EF"/>
    <w:pPr>
      <w:ind w:left="907"/>
    </w:pPr>
  </w:style>
  <w:style w:type="character" w:customStyle="1" w:styleId="apple-style-span">
    <w:name w:val="apple-style-span"/>
    <w:rsid w:val="004C02EF"/>
  </w:style>
  <w:style w:type="paragraph" w:customStyle="1" w:styleId="ISOChange">
    <w:name w:val="ISO_Change"/>
    <w:basedOn w:val="Normal"/>
    <w:rsid w:val="004C02EF"/>
    <w:pPr>
      <w:spacing w:before="210" w:after="0" w:line="210" w:lineRule="exact"/>
      <w:jc w:val="left"/>
    </w:pPr>
    <w:rPr>
      <w:rFonts w:eastAsia="Times New Roman"/>
      <w:sz w:val="18"/>
      <w:lang w:eastAsia="en-US"/>
    </w:rPr>
  </w:style>
  <w:style w:type="paragraph" w:customStyle="1" w:styleId="ColorfulShading-Accent11">
    <w:name w:val="Colorful Shading - Accent 11"/>
    <w:hidden/>
    <w:uiPriority w:val="71"/>
    <w:rsid w:val="0059330D"/>
    <w:rPr>
      <w:rFonts w:ascii="Arial" w:hAnsi="Arial"/>
      <w:lang w:val="en-GB" w:eastAsia="ja-JP"/>
    </w:rPr>
  </w:style>
  <w:style w:type="paragraph" w:styleId="Revision">
    <w:name w:val="Revision"/>
    <w:hidden/>
    <w:uiPriority w:val="99"/>
    <w:semiHidden/>
    <w:rsid w:val="00E77497"/>
    <w:rPr>
      <w:rFonts w:ascii="Arial" w:hAnsi="Arial"/>
      <w:lang w:val="en-GB" w:eastAsia="ja-JP"/>
    </w:rPr>
  </w:style>
  <w:style w:type="numbering" w:customStyle="1" w:styleId="ag31">
    <w:name w:val="ag31"/>
    <w:uiPriority w:val="99"/>
    <w:rsid w:val="00E83F05"/>
  </w:style>
  <w:style w:type="numbering" w:customStyle="1" w:styleId="ag32">
    <w:name w:val="ag32"/>
    <w:uiPriority w:val="99"/>
    <w:rsid w:val="002A2777"/>
  </w:style>
  <w:style w:type="numbering" w:customStyle="1" w:styleId="ag33">
    <w:name w:val="ag33"/>
    <w:uiPriority w:val="99"/>
    <w:rsid w:val="00640BCB"/>
  </w:style>
  <w:style w:type="numbering" w:customStyle="1" w:styleId="ag34">
    <w:name w:val="ag34"/>
    <w:uiPriority w:val="99"/>
    <w:rsid w:val="00762CE7"/>
  </w:style>
  <w:style w:type="table" w:styleId="TableProfessional">
    <w:name w:val="Table Professional"/>
    <w:basedOn w:val="TableNormal"/>
    <w:rsid w:val="00010F9D"/>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qFormat/>
    <w:rsid w:val="002166A8"/>
    <w:rPr>
      <w:b/>
      <w:bCs/>
    </w:rPr>
  </w:style>
  <w:style w:type="numbering" w:customStyle="1" w:styleId="ag35">
    <w:name w:val="ag35"/>
    <w:uiPriority w:val="99"/>
    <w:rsid w:val="00E732A6"/>
  </w:style>
  <w:style w:type="character" w:customStyle="1" w:styleId="Heading7Char">
    <w:name w:val="Heading 7 Char"/>
    <w:aliases w:val="do not use!! Char"/>
    <w:link w:val="Heading7"/>
    <w:rsid w:val="00A33491"/>
    <w:rPr>
      <w:rFonts w:ascii="Arial" w:hAnsi="Arial"/>
      <w:b/>
      <w:lang w:val="en-GB" w:eastAsia="ja-JP"/>
    </w:rPr>
  </w:style>
  <w:style w:type="character" w:customStyle="1" w:styleId="Heading8Char">
    <w:name w:val="Heading 8 Char"/>
    <w:aliases w:val="do not use!!! Char"/>
    <w:link w:val="Heading8"/>
    <w:rsid w:val="00A33491"/>
    <w:rPr>
      <w:rFonts w:ascii="Arial" w:hAnsi="Arial"/>
      <w:b/>
      <w:lang w:val="en-GB" w:eastAsia="ja-JP"/>
    </w:rPr>
  </w:style>
  <w:style w:type="character" w:customStyle="1" w:styleId="BodyTextChar">
    <w:name w:val="Body Text Char"/>
    <w:link w:val="BodyText"/>
    <w:rsid w:val="00A33491"/>
    <w:rPr>
      <w:rFonts w:ascii="Arial" w:hAnsi="Arial"/>
      <w:sz w:val="18"/>
      <w:lang w:val="en-GB" w:eastAsia="ja-JP"/>
    </w:rPr>
  </w:style>
  <w:style w:type="character" w:customStyle="1" w:styleId="BodyTextFirstIndentChar">
    <w:name w:val="Body Text First Indent Char"/>
    <w:link w:val="BodyTextFirstIndent"/>
    <w:rsid w:val="00A33491"/>
    <w:rPr>
      <w:rFonts w:ascii="Arial" w:hAnsi="Arial"/>
      <w:sz w:val="18"/>
      <w:lang w:val="en-GB" w:eastAsia="ja-JP"/>
    </w:rPr>
  </w:style>
  <w:style w:type="character" w:customStyle="1" w:styleId="BodyTextFirstIndent2Char">
    <w:name w:val="Body Text First Indent 2 Char"/>
    <w:link w:val="BodyTextFirstIndent2"/>
    <w:rsid w:val="00A33491"/>
    <w:rPr>
      <w:rFonts w:ascii="Arial" w:hAnsi="Arial"/>
      <w:lang w:val="en-GB" w:eastAsia="ja-JP"/>
    </w:rPr>
  </w:style>
  <w:style w:type="character" w:customStyle="1" w:styleId="ClosingChar">
    <w:name w:val="Closing Char"/>
    <w:link w:val="Closing"/>
    <w:rsid w:val="00A33491"/>
    <w:rPr>
      <w:rFonts w:ascii="Arial" w:hAnsi="Arial"/>
      <w:lang w:val="en-GB" w:eastAsia="ja-JP"/>
    </w:rPr>
  </w:style>
  <w:style w:type="character" w:customStyle="1" w:styleId="DateChar">
    <w:name w:val="Date Char"/>
    <w:link w:val="Date"/>
    <w:rsid w:val="00A33491"/>
    <w:rPr>
      <w:rFonts w:ascii="Arial" w:hAnsi="Arial"/>
      <w:lang w:val="en-GB" w:eastAsia="ja-JP"/>
    </w:rPr>
  </w:style>
  <w:style w:type="character" w:customStyle="1" w:styleId="EndnoteTextChar">
    <w:name w:val="Endnote Text Char"/>
    <w:link w:val="EndnoteText"/>
    <w:semiHidden/>
    <w:rsid w:val="00A33491"/>
    <w:rPr>
      <w:rFonts w:ascii="Arial" w:hAnsi="Arial"/>
      <w:lang w:val="en-GB" w:eastAsia="ja-JP"/>
    </w:rPr>
  </w:style>
  <w:style w:type="character" w:customStyle="1" w:styleId="MacroTextChar">
    <w:name w:val="Macro Text Char"/>
    <w:link w:val="MacroText"/>
    <w:semiHidden/>
    <w:rsid w:val="00A33491"/>
    <w:rPr>
      <w:rFonts w:ascii="Courier New" w:hAnsi="Courier New"/>
      <w:lang w:val="en-GB" w:eastAsia="ja-JP"/>
    </w:rPr>
  </w:style>
  <w:style w:type="character" w:customStyle="1" w:styleId="MessageHeaderChar">
    <w:name w:val="Message Header Char"/>
    <w:link w:val="MessageHeader"/>
    <w:rsid w:val="00A33491"/>
    <w:rPr>
      <w:rFonts w:ascii="Arial" w:hAnsi="Arial"/>
      <w:sz w:val="24"/>
      <w:shd w:val="pct20" w:color="auto" w:fill="auto"/>
      <w:lang w:val="en-GB" w:eastAsia="ja-JP"/>
    </w:rPr>
  </w:style>
  <w:style w:type="character" w:customStyle="1" w:styleId="NoteHeadingChar">
    <w:name w:val="Note Heading Char"/>
    <w:link w:val="NoteHeading"/>
    <w:rsid w:val="00A33491"/>
    <w:rPr>
      <w:rFonts w:ascii="Arial" w:hAnsi="Arial"/>
      <w:lang w:val="en-GB" w:eastAsia="ja-JP"/>
    </w:rPr>
  </w:style>
  <w:style w:type="character" w:customStyle="1" w:styleId="SalutationChar">
    <w:name w:val="Salutation Char"/>
    <w:link w:val="Salutation"/>
    <w:rsid w:val="00A33491"/>
    <w:rPr>
      <w:rFonts w:ascii="Arial" w:hAnsi="Arial"/>
      <w:lang w:val="en-GB" w:eastAsia="ja-JP"/>
    </w:rPr>
  </w:style>
  <w:style w:type="character" w:customStyle="1" w:styleId="SignatureChar">
    <w:name w:val="Signature Char"/>
    <w:link w:val="Signature"/>
    <w:rsid w:val="00A33491"/>
    <w:rPr>
      <w:rFonts w:ascii="Arial" w:hAnsi="Arial"/>
      <w:lang w:val="en-GB" w:eastAsia="ja-JP"/>
    </w:rPr>
  </w:style>
  <w:style w:type="character" w:customStyle="1" w:styleId="SubtitleChar">
    <w:name w:val="Subtitle Char"/>
    <w:link w:val="Subtitle"/>
    <w:rsid w:val="00A33491"/>
    <w:rPr>
      <w:rFonts w:ascii="Arial" w:hAnsi="Arial"/>
      <w:sz w:val="24"/>
      <w:lang w:val="en-GB" w:eastAsia="ja-JP"/>
    </w:rPr>
  </w:style>
  <w:style w:type="character" w:customStyle="1" w:styleId="TitleChar">
    <w:name w:val="Title Char"/>
    <w:link w:val="Title"/>
    <w:rsid w:val="00A33491"/>
    <w:rPr>
      <w:rFonts w:ascii="Arial" w:hAnsi="Arial"/>
      <w:b/>
      <w:kern w:val="28"/>
      <w:sz w:val="32"/>
      <w:lang w:val="en-GB" w:eastAsia="ja-JP"/>
    </w:rPr>
  </w:style>
  <w:style w:type="numbering" w:customStyle="1" w:styleId="ag36">
    <w:name w:val="ag36"/>
    <w:uiPriority w:val="99"/>
    <w:rsid w:val="00A33491"/>
  </w:style>
  <w:style w:type="table" w:styleId="TableColumns3">
    <w:name w:val="Table Columns 3"/>
    <w:basedOn w:val="TableNormal"/>
    <w:rsid w:val="00FA1646"/>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167157"/>
    <w:pPr>
      <w:ind w:left="720"/>
      <w:contextualSpacing/>
    </w:pPr>
  </w:style>
  <w:style w:type="numbering" w:customStyle="1" w:styleId="ag37">
    <w:name w:val="ag37"/>
    <w:uiPriority w:val="99"/>
    <w:rsid w:val="00CE0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lsdException w:name="Title" w:qFormat="1"/>
    <w:lsdException w:name="Subtitle" w:qFormat="1"/>
    <w:lsdException w:name="Hyperlink" w:uiPriority="99"/>
    <w:lsdException w:name="Strong" w:uiPriority="22" w:qFormat="1"/>
    <w:lsdException w:name="Emphasis" w:qFormat="1"/>
    <w:lsdException w:name="Document Map" w:uiPriority="99"/>
    <w:lsdException w:name="Plain Text"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2523"/>
    <w:pPr>
      <w:spacing w:after="240" w:line="230" w:lineRule="atLeast"/>
      <w:jc w:val="both"/>
    </w:pPr>
    <w:rPr>
      <w:rFonts w:ascii="Arial" w:hAnsi="Arial"/>
      <w:lang w:val="en-GB" w:eastAsia="ja-JP"/>
    </w:rPr>
  </w:style>
  <w:style w:type="paragraph" w:styleId="Heading1">
    <w:name w:val="heading 1"/>
    <w:basedOn w:val="Normal"/>
    <w:next w:val="Normal"/>
    <w:link w:val="Heading1Char"/>
    <w:qFormat/>
    <w:pPr>
      <w:keepNext/>
      <w:numPr>
        <w:numId w:val="1"/>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D95C5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D148E9"/>
    <w:pPr>
      <w:numPr>
        <w:ilvl w:val="2"/>
      </w:numPr>
      <w:tabs>
        <w:tab w:val="clear" w:pos="400"/>
        <w:tab w:val="clear" w:pos="560"/>
        <w:tab w:val="left" w:pos="660"/>
        <w:tab w:val="left" w:pos="880"/>
      </w:tabs>
      <w:spacing w:before="60" w:line="230" w:lineRule="exact"/>
      <w:outlineLvl w:val="2"/>
    </w:pPr>
    <w:rPr>
      <w:sz w:val="20"/>
    </w:rPr>
  </w:style>
  <w:style w:type="paragraph" w:styleId="Heading4">
    <w:name w:val="heading 4"/>
    <w:basedOn w:val="Heading3"/>
    <w:next w:val="Normal"/>
    <w:link w:val="Heading4Char"/>
    <w:qFormat/>
    <w:rsid w:val="00D148E9"/>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483C7C"/>
    <w:pPr>
      <w:numPr>
        <w:ilvl w:val="4"/>
      </w:numPr>
      <w:tabs>
        <w:tab w:val="clear" w:pos="940"/>
        <w:tab w:val="clear" w:pos="1140"/>
        <w:tab w:val="clear" w:pos="1360"/>
      </w:tabs>
      <w:outlineLvl w:val="4"/>
    </w:pPr>
  </w:style>
  <w:style w:type="paragraph" w:styleId="Heading6">
    <w:name w:val="heading 6"/>
    <w:aliases w:val="do not use!"/>
    <w:basedOn w:val="Heading5"/>
    <w:next w:val="Normal"/>
    <w:link w:val="Heading6Char"/>
    <w:qFormat/>
    <w:pPr>
      <w:numPr>
        <w:ilvl w:val="5"/>
      </w:numPr>
      <w:outlineLvl w:val="5"/>
    </w:pPr>
  </w:style>
  <w:style w:type="paragraph" w:styleId="Heading7">
    <w:name w:val="heading 7"/>
    <w:aliases w:val="do not use!!"/>
    <w:basedOn w:val="Heading6"/>
    <w:next w:val="Normal"/>
    <w:link w:val="Heading7Char"/>
    <w:qFormat/>
    <w:pPr>
      <w:numPr>
        <w:ilvl w:val="6"/>
      </w:numPr>
      <w:outlineLvl w:val="6"/>
    </w:pPr>
  </w:style>
  <w:style w:type="paragraph" w:styleId="Heading8">
    <w:name w:val="heading 8"/>
    <w:aliases w:val="do not use!!!"/>
    <w:basedOn w:val="Heading6"/>
    <w:next w:val="Normal"/>
    <w:link w:val="Heading8Char"/>
    <w:qFormat/>
    <w:pPr>
      <w:numPr>
        <w:ilvl w:val="7"/>
      </w:numPr>
      <w:outlineLvl w:val="7"/>
    </w:pPr>
  </w:style>
  <w:style w:type="paragraph" w:styleId="Heading9">
    <w:name w:val="heading 9"/>
    <w:aliases w:val="do not use!!!!"/>
    <w:basedOn w:val="Heading6"/>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A83C31"/>
    <w:pPr>
      <w:numPr>
        <w:numId w:val="19"/>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numPr>
        <w:numId w:val="19"/>
      </w:numPr>
      <w:tabs>
        <w:tab w:val="clear" w:pos="660"/>
        <w:tab w:val="left" w:pos="640"/>
      </w:tabs>
      <w:spacing w:line="250" w:lineRule="exact"/>
    </w:pPr>
    <w:rPr>
      <w:sz w:val="22"/>
    </w:rPr>
  </w:style>
  <w:style w:type="paragraph" w:customStyle="1" w:styleId="a4">
    <w:name w:val="a4"/>
    <w:basedOn w:val="Heading4"/>
    <w:next w:val="Normal"/>
    <w:pPr>
      <w:numPr>
        <w:numId w:val="19"/>
      </w:numPr>
      <w:tabs>
        <w:tab w:val="clear" w:pos="940"/>
        <w:tab w:val="clear" w:pos="1140"/>
        <w:tab w:val="clear" w:pos="1360"/>
        <w:tab w:val="left" w:pos="880"/>
      </w:tabs>
    </w:pPr>
  </w:style>
  <w:style w:type="paragraph" w:customStyle="1" w:styleId="a5">
    <w:name w:val="a5"/>
    <w:basedOn w:val="Heading5"/>
    <w:next w:val="Normal"/>
    <w:pPr>
      <w:numPr>
        <w:numId w:val="19"/>
      </w:numPr>
      <w:tabs>
        <w:tab w:val="left" w:pos="1140"/>
        <w:tab w:val="left" w:pos="1360"/>
      </w:tabs>
    </w:pPr>
  </w:style>
  <w:style w:type="paragraph" w:customStyle="1" w:styleId="a6">
    <w:name w:val="a6"/>
    <w:basedOn w:val="Heading6"/>
    <w:next w:val="Normal"/>
    <w:pPr>
      <w:numPr>
        <w:numId w:val="19"/>
      </w:numPr>
      <w:tabs>
        <w:tab w:val="left" w:pos="1140"/>
        <w:tab w:val="left" w:pos="1360"/>
      </w:tabs>
    </w:pPr>
  </w:style>
  <w:style w:type="paragraph" w:customStyle="1" w:styleId="ANNEX">
    <w:name w:val="ANNEX"/>
    <w:basedOn w:val="Normal"/>
    <w:next w:val="Normal"/>
    <w:pPr>
      <w:keepNext/>
      <w:pageBreakBefore/>
      <w:numPr>
        <w:numId w:val="19"/>
      </w:numPr>
      <w:spacing w:after="760" w:line="310" w:lineRule="exact"/>
      <w:jc w:val="center"/>
      <w:outlineLvl w:val="0"/>
    </w:pPr>
    <w:rPr>
      <w:b/>
      <w:sz w:val="28"/>
    </w:rPr>
  </w:style>
  <w:style w:type="paragraph" w:customStyle="1" w:styleId="ANNEXN">
    <w:name w:val="ANNEXN"/>
    <w:basedOn w:val="ANNEX"/>
    <w:next w:val="Normal"/>
    <w:pPr>
      <w:numPr>
        <w:numId w:val="15"/>
      </w:numPr>
    </w:pPr>
  </w:style>
  <w:style w:type="paragraph" w:customStyle="1" w:styleId="ANNEXZ">
    <w:name w:val="ANNEXZ"/>
    <w:basedOn w:val="ANNEX"/>
    <w:next w:val="Normal"/>
    <w:pPr>
      <w:numPr>
        <w:numId w:val="14"/>
      </w:numPr>
    </w:pPr>
  </w:style>
  <w:style w:type="paragraph" w:customStyle="1" w:styleId="Bibliography1">
    <w:name w:val="Bibliography1"/>
    <w:basedOn w:val="Normal"/>
    <w:pPr>
      <w:numPr>
        <w:numId w:val="2"/>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link w:val="BodyTextChar"/>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before="0" w:after="120"/>
      <w:ind w:firstLine="210"/>
    </w:pPr>
  </w:style>
  <w:style w:type="paragraph" w:styleId="BodyTextIndent">
    <w:name w:val="Body Text Indent"/>
    <w:basedOn w:val="Normal"/>
    <w:link w:val="BodyTextIndentChar"/>
    <w:pPr>
      <w:spacing w:after="120"/>
      <w:ind w:left="283"/>
    </w:pPr>
  </w:style>
  <w:style w:type="paragraph" w:styleId="BodyTextFirstIndent2">
    <w:name w:val="Body Text First Indent 2"/>
    <w:basedOn w:val="Normal"/>
    <w:link w:val="BodyTextFirstIndent2Char"/>
    <w:pPr>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pPr>
      <w:spacing w:after="120"/>
      <w:ind w:left="283"/>
    </w:pPr>
    <w:rPr>
      <w:sz w:val="16"/>
    </w:rPr>
  </w:style>
  <w:style w:type="paragraph" w:styleId="Closing">
    <w:name w:val="Closing"/>
    <w:basedOn w:val="Normal"/>
    <w:link w:val="ClosingChar"/>
    <w:pPr>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1"/>
    <w:uiPriority w:val="99"/>
    <w:semiHidden/>
  </w:style>
  <w:style w:type="paragraph" w:styleId="Date">
    <w:name w:val="Date"/>
    <w:basedOn w:val="Normal"/>
    <w:next w:val="Normal"/>
    <w:link w:val="DateChar"/>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link w:val="DocumentMapChar"/>
    <w:uiPriority w:val="99"/>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link w:val="FootnoteTextChar"/>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uiPriority w:val="99"/>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numPr>
        <w:numId w:val="8"/>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9"/>
      </w:numPr>
      <w:tabs>
        <w:tab w:val="clear" w:pos="360"/>
        <w:tab w:val="left" w:pos="400"/>
      </w:tabs>
    </w:pPr>
  </w:style>
  <w:style w:type="paragraph" w:styleId="ListNumber2">
    <w:name w:val="List Number 2"/>
    <w:basedOn w:val="Normal"/>
    <w:pPr>
      <w:numPr>
        <w:ilvl w:val="1"/>
        <w:numId w:val="10"/>
      </w:numPr>
      <w:tabs>
        <w:tab w:val="clear" w:pos="1080"/>
        <w:tab w:val="left" w:pos="800"/>
      </w:tabs>
    </w:pPr>
  </w:style>
  <w:style w:type="paragraph" w:styleId="ListNumber3">
    <w:name w:val="List Number 3"/>
    <w:basedOn w:val="Normal"/>
    <w:pPr>
      <w:numPr>
        <w:ilvl w:val="2"/>
        <w:numId w:val="11"/>
      </w:numPr>
      <w:tabs>
        <w:tab w:val="clear" w:pos="1800"/>
        <w:tab w:val="left" w:pos="1200"/>
      </w:tabs>
    </w:pPr>
  </w:style>
  <w:style w:type="paragraph" w:styleId="ListNumber4">
    <w:name w:val="List Number 4"/>
    <w:basedOn w:val="Normal"/>
    <w:pPr>
      <w:numPr>
        <w:ilvl w:val="3"/>
        <w:numId w:val="12"/>
      </w:numPr>
      <w:tabs>
        <w:tab w:val="clear" w:pos="2520"/>
        <w:tab w:val="left" w:pos="1600"/>
      </w:tabs>
    </w:pPr>
  </w:style>
  <w:style w:type="paragraph" w:styleId="ListNumber5">
    <w:name w:val="List Number 5"/>
    <w:basedOn w:val="Normal"/>
    <w:pPr>
      <w:numPr>
        <w:numId w:val="13"/>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15"/>
      </w:numPr>
    </w:pPr>
  </w:style>
  <w:style w:type="paragraph" w:customStyle="1" w:styleId="na3">
    <w:name w:val="na3"/>
    <w:basedOn w:val="a3"/>
    <w:next w:val="Normal"/>
    <w:pPr>
      <w:numPr>
        <w:numId w:val="15"/>
      </w:numPr>
    </w:pPr>
  </w:style>
  <w:style w:type="paragraph" w:customStyle="1" w:styleId="na4">
    <w:name w:val="na4"/>
    <w:basedOn w:val="a4"/>
    <w:next w:val="Normal"/>
    <w:pPr>
      <w:numPr>
        <w:numId w:val="15"/>
      </w:numPr>
      <w:tabs>
        <w:tab w:val="left" w:pos="1060"/>
      </w:tabs>
    </w:pPr>
  </w:style>
  <w:style w:type="paragraph" w:customStyle="1" w:styleId="na5">
    <w:name w:val="na5"/>
    <w:basedOn w:val="a5"/>
    <w:next w:val="Normal"/>
    <w:pPr>
      <w:numPr>
        <w:numId w:val="15"/>
      </w:numPr>
    </w:pPr>
  </w:style>
  <w:style w:type="paragraph" w:customStyle="1" w:styleId="na6">
    <w:name w:val="na6"/>
    <w:basedOn w:val="a6"/>
    <w:next w:val="Normal"/>
    <w:pPr>
      <w:numPr>
        <w:numId w:val="15"/>
      </w:numPr>
    </w:pPr>
  </w:style>
  <w:style w:type="paragraph" w:styleId="NormalIndent">
    <w:name w:val="Normal Indent"/>
    <w:basedOn w:val="Normal"/>
    <w:pPr>
      <w:ind w:left="708"/>
    </w:pPr>
  </w:style>
  <w:style w:type="paragraph" w:customStyle="1" w:styleId="Note">
    <w:name w:val="Note"/>
    <w:basedOn w:val="Normal"/>
    <w:next w:val="Normal"/>
    <w:qFormat/>
    <w:pPr>
      <w:tabs>
        <w:tab w:val="left" w:pos="960"/>
      </w:tabs>
      <w:spacing w:line="210" w:lineRule="atLeast"/>
    </w:pPr>
    <w:rPr>
      <w:sz w:val="18"/>
    </w:rPr>
  </w:style>
  <w:style w:type="paragraph" w:styleId="NoteHeading">
    <w:name w:val="Note Heading"/>
    <w:basedOn w:val="Normal"/>
    <w:next w:val="Normal"/>
    <w:link w:val="NoteHeadingChar"/>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link w:val="PlainTextChar"/>
    <w:uiPriority w:val="99"/>
    <w:rPr>
      <w:rFonts w:ascii="Courier New" w:hAnsi="Courier New"/>
    </w:rPr>
  </w:style>
  <w:style w:type="paragraph" w:customStyle="1" w:styleId="RefNorm">
    <w:name w:val="RefNorm"/>
    <w:basedOn w:val="Normal"/>
    <w:next w:val="Normal"/>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uiPriority w:val="22"/>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8"/>
      </w:numPr>
      <w:jc w:val="left"/>
    </w:pPr>
  </w:style>
  <w:style w:type="paragraph" w:customStyle="1" w:styleId="zzLc6">
    <w:name w:val="zzLc6"/>
    <w:basedOn w:val="Normal"/>
    <w:next w:val="Normal"/>
    <w:pPr>
      <w:numPr>
        <w:ilvl w:val="5"/>
        <w:numId w:val="8"/>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link w:val="M2Char"/>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eastAsia="zh-CN"/>
    </w:rPr>
  </w:style>
  <w:style w:type="character" w:customStyle="1" w:styleId="Heading2Char">
    <w:name w:val="Heading 2 Char"/>
    <w:link w:val="Heading2"/>
    <w:rsid w:val="00D95C58"/>
    <w:rPr>
      <w:rFonts w:ascii="Arial" w:hAnsi="Arial"/>
      <w:b/>
      <w:sz w:val="22"/>
      <w:lang w:val="en-GB"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1">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uiPriority w:val="99"/>
    <w:rsid w:val="007F28F5"/>
    <w:pPr>
      <w:spacing w:after="0" w:line="240" w:lineRule="auto"/>
    </w:pPr>
    <w:rPr>
      <w:rFonts w:ascii="Tahoma" w:hAnsi="Tahoma"/>
      <w:sz w:val="16"/>
      <w:szCs w:val="16"/>
    </w:rPr>
  </w:style>
  <w:style w:type="character" w:customStyle="1" w:styleId="BalloonTextChar">
    <w:name w:val="Balloon Text Char"/>
    <w:link w:val="BalloonText"/>
    <w:uiPriority w:val="99"/>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val="en-GB"/>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link w:val="M0Char"/>
    <w:rsid w:val="0012311B"/>
    <w:pPr>
      <w:spacing w:after="120"/>
      <w:jc w:val="both"/>
    </w:pPr>
    <w:rPr>
      <w:rFonts w:ascii="Arial" w:eastAsia="Times New Roman" w:hAnsi="Arial"/>
      <w:color w:val="000000"/>
      <w:spacing w:val="6"/>
      <w:lang w:val="en-GB"/>
    </w:rPr>
  </w:style>
  <w:style w:type="character" w:customStyle="1" w:styleId="FootnoteTextChar">
    <w:name w:val="Footnote Text Char"/>
    <w:link w:val="FootnoteText"/>
    <w:semiHidden/>
    <w:rsid w:val="00990F07"/>
    <w:rPr>
      <w:rFonts w:ascii="Arial" w:hAnsi="Arial"/>
      <w:sz w:val="18"/>
      <w:lang w:val="en-GB" w:eastAsia="ja-JP"/>
    </w:rPr>
  </w:style>
  <w:style w:type="paragraph" w:customStyle="1" w:styleId="LightShading-Accent51">
    <w:name w:val="Light Shading - Accent 51"/>
    <w:hidden/>
    <w:uiPriority w:val="99"/>
    <w:semiHidden/>
    <w:rsid w:val="00990F07"/>
    <w:rPr>
      <w:rFonts w:ascii="Arial" w:hAnsi="Arial"/>
      <w:lang w:val="en-GB" w:eastAsia="ja-JP"/>
    </w:rPr>
  </w:style>
  <w:style w:type="paragraph" w:customStyle="1" w:styleId="M1">
    <w:name w:val="M1"/>
    <w:basedOn w:val="Normal"/>
    <w:rsid w:val="00990F07"/>
  </w:style>
  <w:style w:type="paragraph" w:customStyle="1" w:styleId="M3">
    <w:name w:val="M3"/>
    <w:basedOn w:val="M0"/>
    <w:rsid w:val="00990F07"/>
    <w:pPr>
      <w:ind w:left="1134"/>
    </w:pPr>
    <w:rPr>
      <w:rFonts w:ascii="Times New Roman" w:hAnsi="Times New Roman"/>
      <w:color w:val="auto"/>
    </w:rPr>
  </w:style>
  <w:style w:type="paragraph" w:customStyle="1" w:styleId="M4">
    <w:name w:val="M4"/>
    <w:basedOn w:val="M0"/>
    <w:rsid w:val="00990F07"/>
    <w:pPr>
      <w:ind w:left="1361"/>
    </w:pPr>
    <w:rPr>
      <w:rFonts w:ascii="Times New Roman" w:hAnsi="Times New Roman"/>
      <w:color w:val="auto"/>
    </w:rPr>
  </w:style>
  <w:style w:type="paragraph" w:customStyle="1" w:styleId="M5">
    <w:name w:val="M5"/>
    <w:basedOn w:val="M0"/>
    <w:rsid w:val="00990F07"/>
    <w:pPr>
      <w:ind w:left="1588"/>
    </w:pPr>
    <w:rPr>
      <w:rFonts w:ascii="Times New Roman" w:hAnsi="Times New Roman"/>
      <w:color w:val="auto"/>
    </w:rPr>
  </w:style>
  <w:style w:type="paragraph" w:customStyle="1" w:styleId="CA">
    <w:name w:val="CA"/>
    <w:basedOn w:val="M0"/>
    <w:rsid w:val="00990F07"/>
    <w:pPr>
      <w:jc w:val="center"/>
    </w:pPr>
    <w:rPr>
      <w:rFonts w:ascii="Times New Roman" w:hAnsi="Times New Roman"/>
      <w:b/>
      <w:color w:val="auto"/>
    </w:rPr>
  </w:style>
  <w:style w:type="paragraph" w:customStyle="1" w:styleId="CB">
    <w:name w:val="CB"/>
    <w:basedOn w:val="M0"/>
    <w:next w:val="CA"/>
    <w:rsid w:val="00990F07"/>
    <w:pPr>
      <w:spacing w:before="360"/>
      <w:jc w:val="center"/>
    </w:pPr>
    <w:rPr>
      <w:rFonts w:ascii="Times New Roman" w:hAnsi="Times New Roman"/>
      <w:b/>
      <w:color w:val="auto"/>
      <w:sz w:val="24"/>
    </w:rPr>
  </w:style>
  <w:style w:type="paragraph" w:customStyle="1" w:styleId="attending">
    <w:name w:val="attending"/>
    <w:basedOn w:val="M0"/>
    <w:rsid w:val="00990F07"/>
    <w:pPr>
      <w:tabs>
        <w:tab w:val="left" w:pos="1701"/>
      </w:tabs>
      <w:ind w:left="1701" w:hanging="1701"/>
    </w:pPr>
    <w:rPr>
      <w:rFonts w:ascii="Times New Roman" w:hAnsi="Times New Roman"/>
      <w:color w:val="auto"/>
      <w:sz w:val="22"/>
    </w:rPr>
  </w:style>
  <w:style w:type="paragraph" w:customStyle="1" w:styleId="note1">
    <w:name w:val="note1"/>
    <w:basedOn w:val="M1"/>
    <w:rsid w:val="00990F07"/>
    <w:rPr>
      <w:i/>
    </w:rPr>
  </w:style>
  <w:style w:type="paragraph" w:customStyle="1" w:styleId="note2">
    <w:name w:val="note2"/>
    <w:basedOn w:val="M2"/>
    <w:rsid w:val="00990F07"/>
    <w:rPr>
      <w:rFonts w:ascii="Times New Roman" w:hAnsi="Times New Roman"/>
      <w:i/>
      <w:color w:val="auto"/>
    </w:rPr>
  </w:style>
  <w:style w:type="paragraph" w:customStyle="1" w:styleId="note3">
    <w:name w:val="note3"/>
    <w:basedOn w:val="M3"/>
    <w:rsid w:val="00990F07"/>
    <w:rPr>
      <w:i/>
    </w:rPr>
  </w:style>
  <w:style w:type="paragraph" w:customStyle="1" w:styleId="note4">
    <w:name w:val="note4"/>
    <w:basedOn w:val="M4"/>
    <w:rsid w:val="00990F07"/>
    <w:rPr>
      <w:i/>
    </w:rPr>
  </w:style>
  <w:style w:type="paragraph" w:customStyle="1" w:styleId="note5">
    <w:name w:val="note5"/>
    <w:basedOn w:val="M5"/>
    <w:rsid w:val="00990F07"/>
    <w:rPr>
      <w:i/>
    </w:rPr>
  </w:style>
  <w:style w:type="paragraph" w:customStyle="1" w:styleId="note0">
    <w:name w:val="note0"/>
    <w:basedOn w:val="M0"/>
    <w:rsid w:val="00990F07"/>
    <w:rPr>
      <w:rFonts w:ascii="Times New Roman" w:hAnsi="Times New Roman"/>
      <w:i/>
      <w:color w:val="auto"/>
    </w:rPr>
  </w:style>
  <w:style w:type="paragraph" w:customStyle="1" w:styleId="CI">
    <w:name w:val="CI"/>
    <w:basedOn w:val="M0"/>
    <w:rsid w:val="00990F07"/>
    <w:pPr>
      <w:spacing w:before="120"/>
      <w:jc w:val="center"/>
    </w:pPr>
    <w:rPr>
      <w:rFonts w:ascii="Times New Roman" w:hAnsi="Times New Roman"/>
      <w:i/>
      <w:color w:val="auto"/>
    </w:rPr>
  </w:style>
  <w:style w:type="paragraph" w:customStyle="1" w:styleId="NameList">
    <w:name w:val="Name List"/>
    <w:basedOn w:val="M0"/>
    <w:rsid w:val="00990F07"/>
    <w:pPr>
      <w:spacing w:after="0"/>
      <w:jc w:val="left"/>
    </w:pPr>
    <w:rPr>
      <w:rFonts w:ascii="Times New Roman" w:hAnsi="Times New Roman"/>
      <w:color w:val="auto"/>
    </w:rPr>
  </w:style>
  <w:style w:type="paragraph" w:customStyle="1" w:styleId="Alg4">
    <w:name w:val="Alg 4"/>
    <w:basedOn w:val="M4"/>
    <w:next w:val="Normal"/>
    <w:rsid w:val="00990F07"/>
    <w:pPr>
      <w:spacing w:after="0"/>
      <w:ind w:left="0"/>
      <w:jc w:val="left"/>
    </w:pPr>
  </w:style>
  <w:style w:type="paragraph" w:customStyle="1" w:styleId="BulletNotlast">
    <w:name w:val="Bullet Notlast"/>
    <w:basedOn w:val="M0"/>
    <w:rsid w:val="00990F07"/>
    <w:pPr>
      <w:spacing w:after="40"/>
      <w:ind w:left="216" w:hanging="216"/>
    </w:pPr>
    <w:rPr>
      <w:rFonts w:ascii="Times New Roman" w:hAnsi="Times New Roman"/>
      <w:color w:val="auto"/>
    </w:rPr>
  </w:style>
  <w:style w:type="paragraph" w:customStyle="1" w:styleId="BulletLast">
    <w:name w:val="Bullet Last"/>
    <w:basedOn w:val="BulletNotlast"/>
    <w:next w:val="M3"/>
    <w:rsid w:val="00990F07"/>
    <w:pPr>
      <w:spacing w:after="220"/>
    </w:pPr>
  </w:style>
  <w:style w:type="paragraph" w:customStyle="1" w:styleId="SyntaxRule2">
    <w:name w:val="SyntaxRule2"/>
    <w:basedOn w:val="SyntaxRule"/>
    <w:next w:val="Normal"/>
    <w:rsid w:val="00990F07"/>
    <w:pPr>
      <w:ind w:left="576"/>
    </w:pPr>
  </w:style>
  <w:style w:type="paragraph" w:customStyle="1" w:styleId="SyntaxRule">
    <w:name w:val="SyntaxRule"/>
    <w:basedOn w:val="Normal"/>
    <w:next w:val="SyntaxDefinition"/>
    <w:rsid w:val="00990F07"/>
    <w:pPr>
      <w:keepNext/>
      <w:tabs>
        <w:tab w:val="left" w:pos="7920"/>
      </w:tabs>
      <w:spacing w:after="0" w:line="240" w:lineRule="auto"/>
    </w:pPr>
    <w:rPr>
      <w:rFonts w:ascii="Times New Roman" w:eastAsia="Times New Roman" w:hAnsi="Times New Roman"/>
      <w:i/>
      <w:lang w:eastAsia="en-US"/>
    </w:rPr>
  </w:style>
  <w:style w:type="paragraph" w:customStyle="1" w:styleId="SyntaxDefinition">
    <w:name w:val="SyntaxDefinition"/>
    <w:basedOn w:val="Normal"/>
    <w:rsid w:val="00990F07"/>
    <w:pPr>
      <w:keepLines/>
      <w:spacing w:after="220" w:line="240" w:lineRule="auto"/>
      <w:ind w:left="576"/>
      <w:jc w:val="left"/>
    </w:pPr>
    <w:rPr>
      <w:rFonts w:ascii="Times New Roman" w:eastAsia="Times New Roman" w:hAnsi="Times New Roman"/>
      <w:i/>
      <w:lang w:eastAsia="en-US"/>
    </w:rPr>
  </w:style>
  <w:style w:type="paragraph" w:customStyle="1" w:styleId="SyntaxDefinition2">
    <w:name w:val="SyntaxDefinition2"/>
    <w:basedOn w:val="SyntaxDefinition"/>
    <w:rsid w:val="00990F07"/>
    <w:pPr>
      <w:ind w:left="1152"/>
    </w:pPr>
  </w:style>
  <w:style w:type="paragraph" w:customStyle="1" w:styleId="Syntax">
    <w:name w:val="Syntax"/>
    <w:basedOn w:val="Normal"/>
    <w:next w:val="Normal"/>
    <w:rsid w:val="00990F07"/>
    <w:pPr>
      <w:keepNext/>
      <w:keepLines/>
      <w:spacing w:before="60" w:after="120" w:line="240" w:lineRule="auto"/>
    </w:pPr>
    <w:rPr>
      <w:rFonts w:ascii="Helvetica" w:eastAsia="Times New Roman" w:hAnsi="Helvetica"/>
      <w:b/>
      <w:lang w:eastAsia="en-US"/>
    </w:rPr>
  </w:style>
  <w:style w:type="paragraph" w:customStyle="1" w:styleId="SyntaxOneOf">
    <w:name w:val="SyntaxOneOf"/>
    <w:basedOn w:val="Normal"/>
    <w:rsid w:val="00990F07"/>
    <w:pPr>
      <w:spacing w:after="120" w:line="240" w:lineRule="auto"/>
    </w:pPr>
    <w:rPr>
      <w:rFonts w:ascii="Courier New" w:eastAsia="Times New Roman" w:hAnsi="Courier New"/>
      <w:b/>
      <w:lang w:eastAsia="en-US"/>
    </w:rPr>
  </w:style>
  <w:style w:type="paragraph" w:customStyle="1" w:styleId="CodeSample3">
    <w:name w:val="Code Sample 3"/>
    <w:basedOn w:val="Normal"/>
    <w:rsid w:val="00990F07"/>
    <w:pPr>
      <w:spacing w:after="220" w:line="240" w:lineRule="auto"/>
      <w:ind w:left="720"/>
    </w:pPr>
    <w:rPr>
      <w:rFonts w:ascii="Courier New" w:eastAsia="Times New Roman" w:hAnsi="Courier New"/>
      <w:b/>
      <w:lang w:eastAsia="en-US"/>
    </w:rPr>
  </w:style>
  <w:style w:type="paragraph" w:customStyle="1" w:styleId="MathSpecialCase3">
    <w:name w:val="MathSpecialCase 3"/>
    <w:basedOn w:val="Normal"/>
    <w:rsid w:val="00990F07"/>
    <w:pPr>
      <w:spacing w:before="20" w:after="120" w:line="240" w:lineRule="auto"/>
      <w:ind w:left="216" w:hanging="216"/>
    </w:pPr>
    <w:rPr>
      <w:rFonts w:ascii="Times New Roman" w:eastAsia="Times New Roman" w:hAnsi="Times New Roman"/>
      <w:lang w:eastAsia="en-US"/>
    </w:rPr>
  </w:style>
  <w:style w:type="paragraph" w:customStyle="1" w:styleId="Bullet2Notlast">
    <w:name w:val="Bullet2 Notlast"/>
    <w:basedOn w:val="BulletNotlast"/>
    <w:rsid w:val="00990F07"/>
    <w:pPr>
      <w:ind w:left="576"/>
    </w:pPr>
  </w:style>
  <w:style w:type="paragraph" w:customStyle="1" w:styleId="Bullet2Last">
    <w:name w:val="Bullet2 Last"/>
    <w:basedOn w:val="Bullet2Notlast"/>
    <w:rsid w:val="00990F07"/>
    <w:pPr>
      <w:spacing w:after="220"/>
    </w:pPr>
  </w:style>
  <w:style w:type="paragraph" w:customStyle="1" w:styleId="Number2">
    <w:name w:val="Number2"/>
    <w:basedOn w:val="M0"/>
    <w:rsid w:val="00990F07"/>
    <w:pPr>
      <w:tabs>
        <w:tab w:val="num" w:pos="936"/>
      </w:tabs>
      <w:spacing w:after="40"/>
      <w:ind w:left="936" w:hanging="360"/>
    </w:pPr>
    <w:rPr>
      <w:rFonts w:ascii="Times New Roman" w:hAnsi="Times New Roman"/>
      <w:color w:val="auto"/>
    </w:rPr>
  </w:style>
  <w:style w:type="paragraph" w:customStyle="1" w:styleId="Number2Last">
    <w:name w:val="Number2 Last"/>
    <w:basedOn w:val="Number2"/>
    <w:next w:val="M3"/>
    <w:rsid w:val="00990F07"/>
    <w:pPr>
      <w:spacing w:after="220"/>
    </w:pPr>
  </w:style>
  <w:style w:type="paragraph" w:customStyle="1" w:styleId="M20">
    <w:name w:val="M2+"/>
    <w:basedOn w:val="M2"/>
    <w:rsid w:val="00990F07"/>
    <w:pPr>
      <w:ind w:left="576"/>
    </w:pPr>
    <w:rPr>
      <w:rFonts w:ascii="Times New Roman" w:hAnsi="Times New Roman"/>
      <w:color w:val="auto"/>
    </w:rPr>
  </w:style>
  <w:style w:type="paragraph" w:customStyle="1" w:styleId="Alg3">
    <w:name w:val="Alg 3"/>
    <w:basedOn w:val="M3"/>
    <w:next w:val="Normal"/>
    <w:rsid w:val="00990F07"/>
    <w:pPr>
      <w:tabs>
        <w:tab w:val="num" w:pos="360"/>
      </w:tabs>
      <w:spacing w:after="0"/>
      <w:ind w:left="360" w:hanging="360"/>
      <w:jc w:val="left"/>
    </w:pPr>
  </w:style>
  <w:style w:type="paragraph" w:customStyle="1" w:styleId="Alg2">
    <w:name w:val="Alg 2"/>
    <w:basedOn w:val="M2"/>
    <w:next w:val="Normal"/>
    <w:rsid w:val="00990F07"/>
    <w:pPr>
      <w:spacing w:after="0"/>
    </w:pPr>
    <w:rPr>
      <w:rFonts w:ascii="Times New Roman" w:hAnsi="Times New Roman"/>
      <w:color w:val="auto"/>
    </w:rPr>
  </w:style>
  <w:style w:type="paragraph" w:customStyle="1" w:styleId="Note20">
    <w:name w:val="Note2"/>
    <w:basedOn w:val="Note"/>
    <w:rsid w:val="00990F07"/>
    <w:pPr>
      <w:tabs>
        <w:tab w:val="clear" w:pos="960"/>
      </w:tabs>
      <w:spacing w:after="120" w:line="240" w:lineRule="auto"/>
      <w:ind w:left="360"/>
    </w:pPr>
    <w:rPr>
      <w:rFonts w:ascii="Times New Roman" w:eastAsia="Times New Roman" w:hAnsi="Times New Roman"/>
      <w:spacing w:val="6"/>
      <w:lang w:eastAsia="en-US"/>
    </w:rPr>
  </w:style>
  <w:style w:type="paragraph" w:customStyle="1" w:styleId="Note30">
    <w:name w:val="Note3"/>
    <w:basedOn w:val="Note"/>
    <w:rsid w:val="00990F07"/>
    <w:pPr>
      <w:tabs>
        <w:tab w:val="clear" w:pos="960"/>
      </w:tabs>
      <w:spacing w:after="120" w:line="240" w:lineRule="auto"/>
      <w:ind w:left="720"/>
    </w:pPr>
    <w:rPr>
      <w:rFonts w:ascii="Times New Roman" w:eastAsia="Times New Roman" w:hAnsi="Times New Roman"/>
      <w:spacing w:val="6"/>
      <w:lang w:eastAsia="en-US"/>
    </w:rPr>
  </w:style>
  <w:style w:type="paragraph" w:customStyle="1" w:styleId="Note2Number">
    <w:name w:val="Note2 Number"/>
    <w:basedOn w:val="Note20"/>
    <w:rsid w:val="00990F07"/>
    <w:pPr>
      <w:tabs>
        <w:tab w:val="num" w:pos="720"/>
      </w:tabs>
      <w:ind w:left="720" w:hanging="360"/>
    </w:pPr>
  </w:style>
  <w:style w:type="paragraph" w:customStyle="1" w:styleId="Alg1">
    <w:name w:val="Alg 1"/>
    <w:basedOn w:val="M1"/>
    <w:next w:val="Normal"/>
    <w:rsid w:val="00990F07"/>
    <w:pPr>
      <w:tabs>
        <w:tab w:val="num" w:pos="360"/>
      </w:tabs>
      <w:spacing w:after="0"/>
      <w:ind w:left="360" w:hanging="360"/>
      <w:jc w:val="left"/>
    </w:pPr>
  </w:style>
  <w:style w:type="paragraph" w:customStyle="1" w:styleId="NoteCode">
    <w:name w:val="Note Code"/>
    <w:basedOn w:val="Note"/>
    <w:next w:val="Note"/>
    <w:rsid w:val="00990F07"/>
    <w:pPr>
      <w:tabs>
        <w:tab w:val="clear" w:pos="960"/>
      </w:tabs>
      <w:spacing w:after="120" w:line="240" w:lineRule="auto"/>
      <w:ind w:left="360"/>
      <w:jc w:val="left"/>
    </w:pPr>
    <w:rPr>
      <w:rFonts w:ascii="Courier New" w:eastAsia="Times New Roman" w:hAnsi="Courier New"/>
      <w:b/>
      <w:spacing w:val="6"/>
      <w:lang w:eastAsia="en-US"/>
    </w:rPr>
  </w:style>
  <w:style w:type="paragraph" w:styleId="HTMLPreformatted">
    <w:name w:val="HTML Preformatted"/>
    <w:basedOn w:val="Normal"/>
    <w:link w:val="HTMLPreformattedChar"/>
    <w:uiPriority w:val="99"/>
    <w:rsid w:val="0099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Courier New" w:hAnsi="Courier New"/>
      <w:lang w:eastAsia="x-none"/>
    </w:rPr>
  </w:style>
  <w:style w:type="character" w:customStyle="1" w:styleId="HTMLPreformattedChar">
    <w:name w:val="HTML Preformatted Char"/>
    <w:link w:val="HTMLPreformatted"/>
    <w:uiPriority w:val="99"/>
    <w:rsid w:val="00990F07"/>
    <w:rPr>
      <w:rFonts w:ascii="Courier New" w:eastAsia="Courier New" w:hAnsi="Courier New"/>
      <w:lang w:val="en-GB"/>
    </w:rPr>
  </w:style>
  <w:style w:type="paragraph" w:customStyle="1" w:styleId="MathDefinition4">
    <w:name w:val="MathDefinition 4"/>
    <w:basedOn w:val="Normal"/>
    <w:rsid w:val="00990F07"/>
    <w:pPr>
      <w:tabs>
        <w:tab w:val="right" w:pos="2160"/>
        <w:tab w:val="left" w:pos="2232"/>
        <w:tab w:val="left" w:pos="3240"/>
        <w:tab w:val="right" w:pos="5040"/>
        <w:tab w:val="left" w:pos="5112"/>
      </w:tabs>
      <w:spacing w:before="120" w:after="60" w:line="240" w:lineRule="auto"/>
      <w:ind w:left="288"/>
    </w:pPr>
    <w:rPr>
      <w:rFonts w:ascii="Times New Roman" w:eastAsia="Times New Roman" w:hAnsi="Times New Roman"/>
      <w:lang w:eastAsia="en-US"/>
    </w:rPr>
  </w:style>
  <w:style w:type="paragraph" w:customStyle="1" w:styleId="CodeSample4">
    <w:name w:val="Code Sample 4"/>
    <w:basedOn w:val="M4"/>
    <w:rsid w:val="00990F07"/>
    <w:pPr>
      <w:ind w:left="720" w:hanging="360"/>
    </w:pPr>
    <w:rPr>
      <w:rFonts w:ascii="Courier New" w:hAnsi="Courier New"/>
      <w:b/>
    </w:rPr>
  </w:style>
  <w:style w:type="paragraph" w:customStyle="1" w:styleId="Alg40">
    <w:name w:val="Alg 4+"/>
    <w:basedOn w:val="M4"/>
    <w:rsid w:val="00990F07"/>
    <w:pPr>
      <w:tabs>
        <w:tab w:val="left" w:pos="864"/>
      </w:tabs>
      <w:spacing w:after="0"/>
      <w:ind w:left="864" w:hanging="360"/>
      <w:jc w:val="left"/>
    </w:pPr>
  </w:style>
  <w:style w:type="paragraph" w:customStyle="1" w:styleId="Alg41">
    <w:name w:val="Alg 4++"/>
    <w:basedOn w:val="M4"/>
    <w:next w:val="Normal"/>
    <w:rsid w:val="00990F07"/>
    <w:pPr>
      <w:tabs>
        <w:tab w:val="num" w:pos="1368"/>
      </w:tabs>
      <w:spacing w:after="0"/>
      <w:ind w:left="1368" w:hanging="360"/>
      <w:jc w:val="left"/>
    </w:pPr>
  </w:style>
  <w:style w:type="paragraph" w:customStyle="1" w:styleId="Note40">
    <w:name w:val="Note4"/>
    <w:basedOn w:val="M4"/>
    <w:next w:val="M4"/>
    <w:rsid w:val="00990F07"/>
    <w:rPr>
      <w:sz w:val="18"/>
    </w:rPr>
  </w:style>
  <w:style w:type="paragraph" w:customStyle="1" w:styleId="Annex1">
    <w:name w:val="Annex1"/>
    <w:basedOn w:val="Heading1"/>
    <w:next w:val="M1"/>
    <w:rsid w:val="00990F07"/>
    <w:pPr>
      <w:numPr>
        <w:numId w:val="0"/>
      </w:numPr>
      <w:tabs>
        <w:tab w:val="clear" w:pos="400"/>
        <w:tab w:val="clear" w:pos="560"/>
        <w:tab w:val="left" w:pos="680"/>
      </w:tabs>
      <w:suppressAutoHyphens w:val="0"/>
      <w:spacing w:before="240" w:after="60" w:line="240" w:lineRule="auto"/>
      <w:ind w:left="677" w:hanging="677"/>
      <w:jc w:val="both"/>
    </w:pPr>
    <w:rPr>
      <w:rFonts w:ascii="Times New Roman" w:eastAsia="Times New Roman" w:hAnsi="Times New Roman"/>
      <w:spacing w:val="10"/>
      <w:lang w:eastAsia="en-US"/>
    </w:rPr>
  </w:style>
  <w:style w:type="paragraph" w:customStyle="1" w:styleId="Annex2">
    <w:name w:val="Annex2"/>
    <w:basedOn w:val="Heading2"/>
    <w:next w:val="M2"/>
    <w:rsid w:val="00990F07"/>
    <w:pPr>
      <w:tabs>
        <w:tab w:val="clear" w:pos="540"/>
        <w:tab w:val="clear" w:pos="700"/>
        <w:tab w:val="left" w:pos="907"/>
      </w:tabs>
      <w:suppressAutoHyphens w:val="0"/>
      <w:spacing w:before="0" w:after="60" w:line="240" w:lineRule="auto"/>
      <w:ind w:left="763" w:hanging="763"/>
      <w:jc w:val="both"/>
    </w:pPr>
    <w:rPr>
      <w:rFonts w:ascii="Times New Roman" w:eastAsia="Times New Roman" w:hAnsi="Times New Roman"/>
      <w:spacing w:val="10"/>
      <w:lang w:eastAsia="en-US"/>
    </w:rPr>
  </w:style>
  <w:style w:type="character" w:customStyle="1" w:styleId="HeaderChar">
    <w:name w:val="Header Char"/>
    <w:link w:val="Header"/>
    <w:rsid w:val="00990F07"/>
    <w:rPr>
      <w:rFonts w:ascii="Arial" w:hAnsi="Arial"/>
      <w:b/>
      <w:sz w:val="22"/>
      <w:lang w:val="en-GB" w:eastAsia="ja-JP"/>
    </w:rPr>
  </w:style>
  <w:style w:type="table" w:styleId="TableGrid">
    <w:name w:val="Table Grid"/>
    <w:basedOn w:val="TableNormal"/>
    <w:rsid w:val="00990F0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uiPriority w:val="99"/>
    <w:semiHidden/>
    <w:rsid w:val="00990F07"/>
    <w:rPr>
      <w:lang w:val="en-GB"/>
    </w:rPr>
  </w:style>
  <w:style w:type="paragraph" w:styleId="CommentSubject">
    <w:name w:val="annotation subject"/>
    <w:basedOn w:val="CommentText"/>
    <w:next w:val="CommentText"/>
    <w:link w:val="CommentSubjectChar"/>
    <w:uiPriority w:val="99"/>
    <w:unhideWhenUsed/>
    <w:rsid w:val="00990F07"/>
    <w:pPr>
      <w:spacing w:after="120" w:line="240" w:lineRule="auto"/>
    </w:pPr>
    <w:rPr>
      <w:rFonts w:eastAsia="Times New Roman"/>
      <w:b/>
      <w:bCs/>
    </w:rPr>
  </w:style>
  <w:style w:type="character" w:customStyle="1" w:styleId="CommentTextChar1">
    <w:name w:val="Comment Text Char1"/>
    <w:link w:val="CommentText"/>
    <w:uiPriority w:val="99"/>
    <w:semiHidden/>
    <w:rsid w:val="00990F07"/>
    <w:rPr>
      <w:rFonts w:ascii="Arial" w:hAnsi="Arial"/>
      <w:lang w:val="en-GB" w:eastAsia="ja-JP"/>
    </w:rPr>
  </w:style>
  <w:style w:type="character" w:customStyle="1" w:styleId="CommentSubjectChar">
    <w:name w:val="Comment Subject Char"/>
    <w:link w:val="CommentSubject"/>
    <w:uiPriority w:val="99"/>
    <w:rsid w:val="00990F07"/>
    <w:rPr>
      <w:rFonts w:ascii="Arial" w:eastAsia="Times New Roman" w:hAnsi="Arial"/>
      <w:b/>
      <w:bCs/>
      <w:lang w:val="en-GB" w:eastAsia="ja-JP"/>
    </w:rPr>
  </w:style>
  <w:style w:type="character" w:customStyle="1" w:styleId="Heading4Char">
    <w:name w:val="Heading 4 Char"/>
    <w:link w:val="Heading4"/>
    <w:rsid w:val="00D148E9"/>
    <w:rPr>
      <w:rFonts w:ascii="Arial" w:hAnsi="Arial"/>
      <w:b/>
      <w:lang w:val="en-GB" w:eastAsia="ja-JP"/>
    </w:rPr>
  </w:style>
  <w:style w:type="character" w:customStyle="1" w:styleId="Heading3Char">
    <w:name w:val="Heading 3 Char"/>
    <w:link w:val="Heading3"/>
    <w:rsid w:val="00D148E9"/>
    <w:rPr>
      <w:rFonts w:ascii="Arial" w:hAnsi="Arial"/>
      <w:b/>
      <w:lang w:val="en-GB" w:eastAsia="ja-JP"/>
    </w:rPr>
  </w:style>
  <w:style w:type="character" w:customStyle="1" w:styleId="DocumentMapChar">
    <w:name w:val="Document Map Char"/>
    <w:link w:val="DocumentMap"/>
    <w:uiPriority w:val="99"/>
    <w:semiHidden/>
    <w:rsid w:val="00990F07"/>
    <w:rPr>
      <w:rFonts w:ascii="Tahoma" w:hAnsi="Tahoma"/>
      <w:shd w:val="clear" w:color="auto" w:fill="000080"/>
      <w:lang w:val="en-GB" w:eastAsia="ja-JP"/>
    </w:rPr>
  </w:style>
  <w:style w:type="paragraph" w:customStyle="1" w:styleId="LightList-Accent51">
    <w:name w:val="Light List - Accent 51"/>
    <w:basedOn w:val="Normal"/>
    <w:uiPriority w:val="34"/>
    <w:qFormat/>
    <w:rsid w:val="00990F07"/>
    <w:pPr>
      <w:spacing w:after="120" w:line="240" w:lineRule="auto"/>
      <w:ind w:left="720"/>
      <w:contextualSpacing/>
    </w:pPr>
    <w:rPr>
      <w:rFonts w:ascii="Times New Roman" w:eastAsia="Times New Roman" w:hAnsi="Times New Roman"/>
      <w:lang w:eastAsia="en-US"/>
    </w:rPr>
  </w:style>
  <w:style w:type="character" w:styleId="HTMLTypewriter">
    <w:name w:val="HTML Typewriter"/>
    <w:rsid w:val="00990F07"/>
    <w:rPr>
      <w:rFonts w:ascii="Courier New" w:hAnsi="Courier New" w:cs="Courier New"/>
      <w:sz w:val="20"/>
      <w:szCs w:val="20"/>
    </w:rPr>
  </w:style>
  <w:style w:type="character" w:styleId="HTMLSample">
    <w:name w:val="HTML Sample"/>
    <w:rsid w:val="00990F07"/>
    <w:rPr>
      <w:rFonts w:ascii="Courier New" w:hAnsi="Courier New" w:cs="Courier New"/>
    </w:rPr>
  </w:style>
  <w:style w:type="character" w:styleId="HTMLCode">
    <w:name w:val="HTML Code"/>
    <w:uiPriority w:val="99"/>
    <w:rsid w:val="00990F07"/>
    <w:rPr>
      <w:rFonts w:ascii="Courier New" w:hAnsi="Courier New" w:cs="Courier New"/>
      <w:sz w:val="20"/>
      <w:szCs w:val="20"/>
    </w:rPr>
  </w:style>
  <w:style w:type="paragraph" w:customStyle="1" w:styleId="MediumGrid21">
    <w:name w:val="Medium Grid 21"/>
    <w:uiPriority w:val="1"/>
    <w:qFormat/>
    <w:rsid w:val="00990F07"/>
    <w:pPr>
      <w:jc w:val="both"/>
    </w:pPr>
    <w:rPr>
      <w:rFonts w:ascii="Tms Rmn" w:eastAsia="Times New Roman" w:hAnsi="Tms Rmn"/>
    </w:rPr>
  </w:style>
  <w:style w:type="character" w:customStyle="1" w:styleId="PlainTextChar">
    <w:name w:val="Plain Text Char"/>
    <w:link w:val="PlainText"/>
    <w:uiPriority w:val="99"/>
    <w:rsid w:val="00990F07"/>
    <w:rPr>
      <w:rFonts w:ascii="Courier New" w:hAnsi="Courier New"/>
      <w:lang w:val="en-GB" w:eastAsia="ja-JP"/>
    </w:rPr>
  </w:style>
  <w:style w:type="character" w:customStyle="1" w:styleId="Heading5Char">
    <w:name w:val="Heading 5 Char"/>
    <w:link w:val="Heading5"/>
    <w:rsid w:val="00483C7C"/>
    <w:rPr>
      <w:rFonts w:ascii="Arial" w:hAnsi="Arial"/>
      <w:b/>
      <w:lang w:val="en-GB" w:eastAsia="ja-JP"/>
    </w:rPr>
  </w:style>
  <w:style w:type="character" w:customStyle="1" w:styleId="Heading6Char">
    <w:name w:val="Heading 6 Char"/>
    <w:aliases w:val="do not use! Char"/>
    <w:link w:val="Heading6"/>
    <w:rsid w:val="00990F07"/>
    <w:rPr>
      <w:rFonts w:ascii="Arial" w:hAnsi="Arial"/>
      <w:b/>
      <w:lang w:val="en-GB" w:eastAsia="ja-JP"/>
    </w:rPr>
  </w:style>
  <w:style w:type="paragraph" w:customStyle="1" w:styleId="Code1">
    <w:name w:val="Code 1"/>
    <w:basedOn w:val="M1"/>
    <w:rsid w:val="00990F07"/>
    <w:rPr>
      <w:rFonts w:ascii="Courier New" w:hAnsi="Courier New"/>
    </w:rPr>
  </w:style>
  <w:style w:type="character" w:customStyle="1" w:styleId="FooterChar">
    <w:name w:val="Footer Char"/>
    <w:link w:val="Footer"/>
    <w:rsid w:val="00990F07"/>
    <w:rPr>
      <w:rFonts w:ascii="Arial" w:hAnsi="Arial"/>
      <w:lang w:val="en-GB" w:eastAsia="ja-JP"/>
    </w:rPr>
  </w:style>
  <w:style w:type="character" w:customStyle="1" w:styleId="bnf">
    <w:name w:val="bnf"/>
    <w:qFormat/>
    <w:rsid w:val="00990F07"/>
    <w:rPr>
      <w:rFonts w:ascii="Times New Roman" w:hAnsi="Times New Roman"/>
      <w:i/>
    </w:rPr>
  </w:style>
  <w:style w:type="numbering" w:customStyle="1" w:styleId="ag3">
    <w:name w:val="ag3"/>
    <w:uiPriority w:val="99"/>
    <w:rsid w:val="00990F07"/>
    <w:pPr>
      <w:numPr>
        <w:numId w:val="16"/>
      </w:numPr>
    </w:pPr>
  </w:style>
  <w:style w:type="paragraph" w:styleId="E-mailSignature">
    <w:name w:val="E-mail Signature"/>
    <w:basedOn w:val="Normal"/>
    <w:link w:val="E-mailSignatureChar"/>
    <w:rsid w:val="004C02EF"/>
  </w:style>
  <w:style w:type="character" w:customStyle="1" w:styleId="E-mailSignatureChar">
    <w:name w:val="E-mail Signature Char"/>
    <w:link w:val="E-mailSignature"/>
    <w:rsid w:val="004C02EF"/>
    <w:rPr>
      <w:rFonts w:ascii="Arial" w:hAnsi="Arial"/>
      <w:lang w:val="en-GB" w:eastAsia="ja-JP"/>
    </w:rPr>
  </w:style>
  <w:style w:type="paragraph" w:styleId="HTMLAddress">
    <w:name w:val="HTML Address"/>
    <w:basedOn w:val="Normal"/>
    <w:link w:val="HTMLAddressChar"/>
    <w:rsid w:val="004C02EF"/>
    <w:rPr>
      <w:i/>
      <w:iCs/>
    </w:rPr>
  </w:style>
  <w:style w:type="character" w:customStyle="1" w:styleId="HTMLAddressChar">
    <w:name w:val="HTML Address Char"/>
    <w:link w:val="HTMLAddress"/>
    <w:rsid w:val="004C02EF"/>
    <w:rPr>
      <w:rFonts w:ascii="Arial" w:hAnsi="Arial"/>
      <w:i/>
      <w:iCs/>
      <w:lang w:val="en-GB" w:eastAsia="ja-JP"/>
    </w:rPr>
  </w:style>
  <w:style w:type="paragraph" w:styleId="NormalWeb">
    <w:name w:val="Normal (Web)"/>
    <w:basedOn w:val="Normal"/>
    <w:rsid w:val="004C02EF"/>
    <w:rPr>
      <w:rFonts w:ascii="Times New Roman" w:hAnsi="Times New Roman"/>
      <w:sz w:val="24"/>
      <w:szCs w:val="24"/>
    </w:rPr>
  </w:style>
  <w:style w:type="character" w:customStyle="1" w:styleId="headertitle2">
    <w:name w:val="headertitle2"/>
    <w:basedOn w:val="DefaultParagraphFont"/>
    <w:rsid w:val="004C02EF"/>
  </w:style>
  <w:style w:type="character" w:customStyle="1" w:styleId="M0Char">
    <w:name w:val="M0 Char"/>
    <w:link w:val="M0"/>
    <w:rsid w:val="004C02EF"/>
    <w:rPr>
      <w:rFonts w:ascii="Arial" w:eastAsia="Times New Roman" w:hAnsi="Arial"/>
      <w:color w:val="000000"/>
      <w:spacing w:val="6"/>
      <w:lang w:val="en-GB" w:eastAsia="en-US" w:bidi="ar-SA"/>
    </w:rPr>
  </w:style>
  <w:style w:type="character" w:customStyle="1" w:styleId="M2Char">
    <w:name w:val="M2 Char"/>
    <w:link w:val="M2"/>
    <w:rsid w:val="004C02EF"/>
    <w:rPr>
      <w:rFonts w:ascii="Arial" w:eastAsia="Times New Roman" w:hAnsi="Arial"/>
      <w:color w:val="000000"/>
      <w:spacing w:val="6"/>
      <w:lang w:val="en-GB" w:eastAsia="en-US"/>
    </w:rPr>
  </w:style>
  <w:style w:type="paragraph" w:customStyle="1" w:styleId="defin">
    <w:name w:val="defin"/>
    <w:basedOn w:val="M0"/>
    <w:rsid w:val="004C02EF"/>
    <w:rPr>
      <w:smallCaps/>
      <w:color w:val="FF0000"/>
    </w:rPr>
  </w:style>
  <w:style w:type="paragraph" w:customStyle="1" w:styleId="Reference">
    <w:name w:val="Reference"/>
    <w:basedOn w:val="Normal"/>
    <w:rsid w:val="004C02EF"/>
    <w:pPr>
      <w:spacing w:before="60" w:after="60" w:line="240" w:lineRule="auto"/>
      <w:ind w:left="3240" w:hanging="2520"/>
      <w:jc w:val="left"/>
    </w:pPr>
    <w:rPr>
      <w:rFonts w:ascii="Times New Roman" w:eastAsia="Times New Roman" w:hAnsi="Times New Roman"/>
      <w:color w:val="000000"/>
      <w:sz w:val="24"/>
      <w:lang w:eastAsia="en-US"/>
    </w:rPr>
  </w:style>
  <w:style w:type="paragraph" w:customStyle="1" w:styleId="TimesDoubles">
    <w:name w:val="TimesDoubles"/>
    <w:basedOn w:val="Normal"/>
    <w:rsid w:val="004C02EF"/>
    <w:pPr>
      <w:spacing w:after="0" w:line="267" w:lineRule="atLeast"/>
      <w:jc w:val="left"/>
    </w:pPr>
    <w:rPr>
      <w:rFonts w:ascii="Times New Roman" w:eastAsia="Times New Roman" w:hAnsi="Times New Roman"/>
      <w:color w:val="000000"/>
      <w:sz w:val="24"/>
      <w:u w:val="double"/>
      <w:lang w:eastAsia="en-US"/>
    </w:rPr>
  </w:style>
  <w:style w:type="paragraph" w:customStyle="1" w:styleId="Action">
    <w:name w:val="Action"/>
    <w:basedOn w:val="M0"/>
    <w:rsid w:val="004C02EF"/>
    <w:pPr>
      <w:framePr w:w="9639" w:hSpace="142" w:vSpace="142" w:wrap="around" w:vAnchor="text" w:hAnchor="text" w:xAlign="center" w:y="285"/>
      <w:pBdr>
        <w:top w:val="single" w:sz="4" w:space="3" w:color="FF6600"/>
        <w:left w:val="single" w:sz="4" w:space="4" w:color="FF6600"/>
        <w:bottom w:val="single" w:sz="4" w:space="3" w:color="FF6600"/>
        <w:right w:val="single" w:sz="4" w:space="4" w:color="FF6600"/>
      </w:pBdr>
      <w:spacing w:before="120"/>
      <w:jc w:val="center"/>
    </w:pPr>
    <w:rPr>
      <w:i/>
      <w:color w:val="FF6600"/>
    </w:rPr>
  </w:style>
  <w:style w:type="paragraph" w:customStyle="1" w:styleId="Code0">
    <w:name w:val="Code 0"/>
    <w:basedOn w:val="M0"/>
    <w:rsid w:val="004C02EF"/>
    <w:rPr>
      <w:rFonts w:ascii="Courier New" w:hAnsi="Courier New"/>
      <w:color w:val="auto"/>
    </w:rPr>
  </w:style>
  <w:style w:type="paragraph" w:customStyle="1" w:styleId="Code2">
    <w:name w:val="Code 2"/>
    <w:basedOn w:val="M2"/>
    <w:rsid w:val="004C02EF"/>
    <w:pPr>
      <w:keepNext/>
      <w:tabs>
        <w:tab w:val="num" w:pos="360"/>
        <w:tab w:val="left" w:pos="500"/>
        <w:tab w:val="left" w:pos="540"/>
        <w:tab w:val="left" w:pos="720"/>
      </w:tabs>
      <w:suppressAutoHyphens/>
      <w:spacing w:before="270" w:after="240" w:line="270" w:lineRule="exact"/>
      <w:jc w:val="left"/>
      <w:outlineLvl w:val="1"/>
    </w:pPr>
    <w:rPr>
      <w:rFonts w:ascii="Courier New" w:hAnsi="Courier New"/>
      <w:b/>
      <w:color w:val="auto"/>
      <w:sz w:val="24"/>
      <w:lang w:eastAsia="ja-JP"/>
    </w:rPr>
  </w:style>
  <w:style w:type="paragraph" w:customStyle="1" w:styleId="Code3">
    <w:name w:val="Code 3"/>
    <w:basedOn w:val="M3"/>
    <w:rsid w:val="004C02EF"/>
    <w:rPr>
      <w:rFonts w:ascii="Courier New" w:hAnsi="Courier New"/>
    </w:rPr>
  </w:style>
  <w:style w:type="paragraph" w:customStyle="1" w:styleId="Code4">
    <w:name w:val="Code 4"/>
    <w:basedOn w:val="M4"/>
    <w:rsid w:val="004C02EF"/>
    <w:rPr>
      <w:rFonts w:ascii="Courier New" w:hAnsi="Courier New"/>
    </w:rPr>
  </w:style>
  <w:style w:type="paragraph" w:customStyle="1" w:styleId="Code5">
    <w:name w:val="Code 5"/>
    <w:basedOn w:val="M5"/>
    <w:rsid w:val="004C02EF"/>
    <w:rPr>
      <w:rFonts w:ascii="Courier New" w:hAnsi="Courier New"/>
    </w:rPr>
  </w:style>
  <w:style w:type="paragraph" w:customStyle="1" w:styleId="ImportantWords">
    <w:name w:val="Important Words"/>
    <w:basedOn w:val="Normal"/>
    <w:rsid w:val="004C02EF"/>
    <w:pPr>
      <w:spacing w:after="120" w:line="240" w:lineRule="auto"/>
    </w:pPr>
    <w:rPr>
      <w:rFonts w:eastAsia="Times New Roman"/>
      <w:b/>
      <w:color w:val="FF6600"/>
      <w:lang w:eastAsia="en-US"/>
    </w:rPr>
  </w:style>
  <w:style w:type="paragraph" w:customStyle="1" w:styleId="TableTitle0">
    <w:name w:val="Table Title"/>
    <w:basedOn w:val="CA"/>
    <w:rsid w:val="004C02EF"/>
    <w:pPr>
      <w:keepNext/>
      <w:keepLines/>
    </w:pPr>
    <w:rPr>
      <w:rFonts w:ascii="Arial" w:hAnsi="Arial"/>
      <w:b w:val="0"/>
      <w:color w:val="808080"/>
      <w:spacing w:val="20"/>
    </w:rPr>
  </w:style>
  <w:style w:type="character" w:styleId="HTMLVariable">
    <w:name w:val="HTML Variable"/>
    <w:rsid w:val="004C02EF"/>
    <w:rPr>
      <w:i/>
    </w:rPr>
  </w:style>
  <w:style w:type="paragraph" w:customStyle="1" w:styleId="Informationtitle1">
    <w:name w:val="Information title 1"/>
    <w:basedOn w:val="Title"/>
    <w:rsid w:val="004C02EF"/>
    <w:pPr>
      <w:keepLines/>
      <w:tabs>
        <w:tab w:val="left" w:pos="5245"/>
      </w:tabs>
      <w:spacing w:before="60" w:after="120" w:line="240" w:lineRule="auto"/>
      <w:jc w:val="both"/>
    </w:pPr>
    <w:rPr>
      <w:rFonts w:eastAsia="Times New Roman"/>
      <w:i/>
      <w:color w:val="FF6600"/>
      <w:sz w:val="28"/>
      <w:lang w:eastAsia="en-US"/>
    </w:rPr>
  </w:style>
  <w:style w:type="paragraph" w:customStyle="1" w:styleId="TLannouncement">
    <w:name w:val="T&amp;L announcement"/>
    <w:basedOn w:val="Header"/>
    <w:rsid w:val="004C02EF"/>
    <w:pPr>
      <w:tabs>
        <w:tab w:val="left" w:pos="3261"/>
      </w:tabs>
      <w:spacing w:before="600" w:after="0" w:line="240" w:lineRule="auto"/>
      <w:jc w:val="center"/>
    </w:pPr>
    <w:rPr>
      <w:rFonts w:eastAsia="Times New Roman"/>
      <w:color w:val="333333"/>
      <w:spacing w:val="20"/>
      <w:sz w:val="20"/>
      <w:lang w:eastAsia="en-US"/>
    </w:rPr>
  </w:style>
  <w:style w:type="paragraph" w:customStyle="1" w:styleId="TLtitle">
    <w:name w:val="T&amp;L title"/>
    <w:basedOn w:val="Header"/>
    <w:next w:val="TLannouncement"/>
    <w:rsid w:val="004C02EF"/>
    <w:pPr>
      <w:tabs>
        <w:tab w:val="left" w:pos="3261"/>
      </w:tabs>
      <w:spacing w:before="600" w:after="0" w:line="240" w:lineRule="auto"/>
      <w:jc w:val="center"/>
    </w:pPr>
    <w:rPr>
      <w:rFonts w:eastAsia="Times New Roman"/>
      <w:color w:val="808080"/>
      <w:spacing w:val="20"/>
      <w:sz w:val="20"/>
      <w:lang w:eastAsia="en-US"/>
    </w:rPr>
  </w:style>
  <w:style w:type="character" w:customStyle="1" w:styleId="HTMLVariable1">
    <w:name w:val="HTML Variable1"/>
    <w:rsid w:val="004C02EF"/>
    <w:rPr>
      <w:i/>
    </w:rPr>
  </w:style>
  <w:style w:type="paragraph" w:customStyle="1" w:styleId="AnnexHeading">
    <w:name w:val="Annex Heading"/>
    <w:basedOn w:val="Heading1"/>
    <w:link w:val="AnnexHeadingChar"/>
    <w:rsid w:val="004C02EF"/>
    <w:pPr>
      <w:numPr>
        <w:numId w:val="0"/>
      </w:numPr>
      <w:tabs>
        <w:tab w:val="clear" w:pos="400"/>
        <w:tab w:val="clear" w:pos="560"/>
        <w:tab w:val="left" w:pos="680"/>
      </w:tabs>
      <w:suppressAutoHyphens w:val="0"/>
      <w:spacing w:before="0" w:after="120" w:line="240" w:lineRule="auto"/>
      <w:jc w:val="center"/>
    </w:pPr>
    <w:rPr>
      <w:rFonts w:eastAsia="Times New Roman"/>
      <w:color w:val="FF6600"/>
      <w:spacing w:val="6"/>
    </w:rPr>
  </w:style>
  <w:style w:type="paragraph" w:customStyle="1" w:styleId="Footerwithoutline">
    <w:name w:val="Footer without line"/>
    <w:basedOn w:val="Footer"/>
    <w:rsid w:val="004C02EF"/>
    <w:pPr>
      <w:spacing w:before="60" w:after="120" w:line="240" w:lineRule="auto"/>
      <w:jc w:val="center"/>
    </w:pPr>
    <w:rPr>
      <w:rFonts w:eastAsia="Times New Roman"/>
      <w:i/>
      <w:color w:val="000000"/>
      <w:spacing w:val="6"/>
      <w:sz w:val="16"/>
      <w:lang w:eastAsia="en-US"/>
    </w:rPr>
  </w:style>
  <w:style w:type="paragraph" w:customStyle="1" w:styleId="b">
    <w:name w:val="b#"/>
    <w:basedOn w:val="Normal"/>
    <w:rsid w:val="004C02EF"/>
    <w:pPr>
      <w:widowControl w:val="0"/>
      <w:spacing w:before="160" w:after="20" w:line="240" w:lineRule="auto"/>
      <w:jc w:val="center"/>
    </w:pPr>
    <w:rPr>
      <w:rFonts w:ascii="Garamond" w:eastAsia="MS Gothic" w:hAnsi="Garamond"/>
      <w:sz w:val="16"/>
    </w:rPr>
  </w:style>
  <w:style w:type="paragraph" w:customStyle="1" w:styleId="b0">
    <w:name w:val="新b#下枠"/>
    <w:basedOn w:val="Normal"/>
    <w:rsid w:val="004C02EF"/>
    <w:pPr>
      <w:widowControl w:val="0"/>
      <w:spacing w:after="120" w:line="240" w:lineRule="auto"/>
      <w:jc w:val="center"/>
    </w:pPr>
    <w:rPr>
      <w:rFonts w:ascii="Garamond" w:eastAsia="MS Gothic" w:hAnsi="Garamond"/>
      <w:sz w:val="21"/>
    </w:rPr>
  </w:style>
  <w:style w:type="paragraph" w:customStyle="1" w:styleId="TableItem">
    <w:name w:val="Table Item"/>
    <w:basedOn w:val="TableText"/>
    <w:rsid w:val="004C02EF"/>
    <w:rPr>
      <w:b/>
      <w:sz w:val="21"/>
    </w:rPr>
  </w:style>
  <w:style w:type="paragraph" w:customStyle="1" w:styleId="TableText">
    <w:name w:val="Table Text"/>
    <w:basedOn w:val="NormalIndent"/>
    <w:rsid w:val="004C02EF"/>
    <w:pPr>
      <w:widowControl w:val="0"/>
      <w:tabs>
        <w:tab w:val="left" w:pos="4961"/>
      </w:tabs>
      <w:spacing w:after="120" w:line="240" w:lineRule="atLeast"/>
      <w:ind w:left="0"/>
    </w:pPr>
    <w:rPr>
      <w:rFonts w:ascii="Tms Rmn" w:eastAsia="Times New Roman" w:hAnsi="Tms Rmn"/>
      <w:color w:val="000000"/>
      <w:sz w:val="18"/>
      <w:lang w:eastAsia="en-US"/>
    </w:rPr>
  </w:style>
  <w:style w:type="paragraph" w:customStyle="1" w:styleId="a7">
    <w:name w:val="??"/>
    <w:rsid w:val="004C02EF"/>
    <w:pPr>
      <w:widowControl w:val="0"/>
      <w:overflowPunct w:val="0"/>
      <w:autoSpaceDE w:val="0"/>
      <w:autoSpaceDN w:val="0"/>
      <w:adjustRightInd w:val="0"/>
      <w:textAlignment w:val="baseline"/>
    </w:pPr>
    <w:rPr>
      <w:sz w:val="24"/>
    </w:rPr>
  </w:style>
  <w:style w:type="paragraph" w:customStyle="1" w:styleId="1">
    <w:name w:val="??? 1"/>
    <w:basedOn w:val="M0"/>
    <w:next w:val="M1"/>
    <w:rsid w:val="004C02EF"/>
    <w:pPr>
      <w:keepNext/>
      <w:widowControl w:val="0"/>
      <w:tabs>
        <w:tab w:val="left" w:pos="680"/>
      </w:tabs>
      <w:spacing w:before="240" w:after="72"/>
      <w:ind w:left="680" w:hanging="680"/>
    </w:pPr>
    <w:rPr>
      <w:rFonts w:ascii="Times New Roman" w:hAnsi="Times New Roman"/>
      <w:b/>
      <w:spacing w:val="10"/>
      <w:sz w:val="24"/>
      <w:lang w:val="en-US"/>
    </w:rPr>
  </w:style>
  <w:style w:type="paragraph" w:customStyle="1" w:styleId="Garamond">
    <w:name w:val="標準　Garamond"/>
    <w:basedOn w:val="Normal"/>
    <w:rsid w:val="004C02EF"/>
    <w:pPr>
      <w:keepLines/>
      <w:widowControl w:val="0"/>
      <w:spacing w:after="120" w:line="330" w:lineRule="atLeast"/>
    </w:pPr>
    <w:rPr>
      <w:rFonts w:ascii="Garamond" w:eastAsia="MS Gothic" w:hAnsi="Garamond"/>
      <w:sz w:val="22"/>
    </w:rPr>
  </w:style>
  <w:style w:type="paragraph" w:customStyle="1" w:styleId="a0">
    <w:name w:val="・箇条書き"/>
    <w:basedOn w:val="Normal"/>
    <w:next w:val="Normal"/>
    <w:rsid w:val="004C02EF"/>
    <w:pPr>
      <w:widowControl w:val="0"/>
      <w:numPr>
        <w:numId w:val="17"/>
      </w:numPr>
      <w:tabs>
        <w:tab w:val="clear" w:pos="360"/>
      </w:tabs>
      <w:adjustRightInd w:val="0"/>
      <w:spacing w:after="0" w:line="330" w:lineRule="atLeast"/>
      <w:ind w:left="199" w:hanging="199"/>
      <w:jc w:val="left"/>
      <w:textAlignment w:val="baseline"/>
    </w:pPr>
    <w:rPr>
      <w:rFonts w:ascii="Garamond" w:eastAsia="MS PMincho" w:hAnsi="Garamond"/>
      <w:b/>
      <w:i/>
      <w:sz w:val="22"/>
      <w:lang w:val="en-US"/>
    </w:rPr>
  </w:style>
  <w:style w:type="paragraph" w:customStyle="1" w:styleId="a">
    <w:name w:val="箇条書"/>
    <w:basedOn w:val="PlainText"/>
    <w:rsid w:val="004C02EF"/>
    <w:pPr>
      <w:widowControl w:val="0"/>
      <w:numPr>
        <w:numId w:val="18"/>
      </w:numPr>
      <w:tabs>
        <w:tab w:val="clear" w:pos="360"/>
      </w:tabs>
      <w:adjustRightInd w:val="0"/>
      <w:spacing w:after="0" w:line="330" w:lineRule="atLeast"/>
      <w:jc w:val="left"/>
      <w:textAlignment w:val="baseline"/>
    </w:pPr>
    <w:rPr>
      <w:rFonts w:ascii="Garamond" w:eastAsia="MS PMincho" w:hAnsi="Garamond"/>
      <w:sz w:val="22"/>
      <w:lang w:val="en-US"/>
    </w:rPr>
  </w:style>
  <w:style w:type="paragraph" w:customStyle="1" w:styleId="10">
    <w:name w:val="箇条書　1)"/>
    <w:basedOn w:val="Normal"/>
    <w:rsid w:val="004C02EF"/>
    <w:pPr>
      <w:keepLines/>
      <w:widowControl w:val="0"/>
      <w:tabs>
        <w:tab w:val="left" w:pos="170"/>
        <w:tab w:val="num" w:pos="360"/>
      </w:tabs>
      <w:adjustRightInd w:val="0"/>
      <w:spacing w:after="0" w:line="330" w:lineRule="atLeast"/>
      <w:ind w:left="284" w:hanging="284"/>
      <w:jc w:val="left"/>
      <w:textAlignment w:val="baseline"/>
    </w:pPr>
    <w:rPr>
      <w:rFonts w:ascii="Garamond" w:eastAsia="MS Gothic" w:hAnsi="Garamond"/>
      <w:sz w:val="24"/>
      <w:lang w:val="en-US"/>
    </w:rPr>
  </w:style>
  <w:style w:type="paragraph" w:customStyle="1" w:styleId="TABLE">
    <w:name w:val="TABLE　行間"/>
    <w:basedOn w:val="Normal"/>
    <w:rsid w:val="004C02EF"/>
    <w:pPr>
      <w:keepLines/>
      <w:widowControl w:val="0"/>
      <w:adjustRightInd w:val="0"/>
      <w:spacing w:after="0" w:line="280" w:lineRule="atLeast"/>
      <w:jc w:val="center"/>
      <w:textAlignment w:val="baseline"/>
    </w:pPr>
    <w:rPr>
      <w:rFonts w:ascii="Garamond" w:eastAsia="MS Gothic" w:hAnsi="Garamond"/>
      <w:sz w:val="22"/>
      <w:lang w:val="en-US"/>
    </w:rPr>
  </w:style>
  <w:style w:type="character" w:customStyle="1" w:styleId="Heading1Char">
    <w:name w:val="Heading 1 Char"/>
    <w:link w:val="Heading1"/>
    <w:rsid w:val="004C02EF"/>
    <w:rPr>
      <w:rFonts w:ascii="Arial" w:hAnsi="Arial"/>
      <w:b/>
      <w:sz w:val="24"/>
      <w:lang w:val="en-GB" w:eastAsia="ja-JP"/>
    </w:rPr>
  </w:style>
  <w:style w:type="character" w:customStyle="1" w:styleId="AnnexHeadingChar">
    <w:name w:val="Annex Heading Char"/>
    <w:link w:val="AnnexHeading"/>
    <w:rsid w:val="004C02EF"/>
    <w:rPr>
      <w:rFonts w:ascii="Arial" w:eastAsia="Times New Roman" w:hAnsi="Arial"/>
      <w:b/>
      <w:color w:val="FF6600"/>
      <w:spacing w:val="6"/>
      <w:sz w:val="24"/>
      <w:lang w:val="en-GB" w:eastAsia="ja-JP"/>
    </w:rPr>
  </w:style>
  <w:style w:type="paragraph" w:customStyle="1" w:styleId="figure">
    <w:name w:val="figure行間１"/>
    <w:basedOn w:val="Normal"/>
    <w:rsid w:val="004C02EF"/>
    <w:pPr>
      <w:keepLines/>
      <w:widowControl w:val="0"/>
      <w:adjustRightInd w:val="0"/>
      <w:spacing w:after="0" w:line="240" w:lineRule="auto"/>
      <w:jc w:val="center"/>
      <w:textAlignment w:val="baseline"/>
    </w:pPr>
    <w:rPr>
      <w:rFonts w:ascii="Garamond" w:eastAsia="MS Gothic" w:hAnsi="Garamond"/>
      <w:sz w:val="22"/>
      <w:lang w:val="en-US"/>
    </w:rPr>
  </w:style>
  <w:style w:type="character" w:customStyle="1" w:styleId="Heading9Char">
    <w:name w:val="Heading 9 Char"/>
    <w:aliases w:val="do not use!!!! Char"/>
    <w:link w:val="Heading9"/>
    <w:rsid w:val="004C02EF"/>
    <w:rPr>
      <w:rFonts w:ascii="Arial" w:hAnsi="Arial"/>
      <w:b/>
      <w:lang w:val="en-GB" w:eastAsia="ja-JP"/>
    </w:rPr>
  </w:style>
  <w:style w:type="paragraph" w:customStyle="1" w:styleId="RA">
    <w:name w:val="RA"/>
    <w:rsid w:val="004C02EF"/>
    <w:pPr>
      <w:spacing w:after="120" w:line="264" w:lineRule="atLeast"/>
      <w:jc w:val="right"/>
    </w:pPr>
    <w:rPr>
      <w:rFonts w:ascii="Geneva" w:hAnsi="Geneva"/>
    </w:rPr>
  </w:style>
  <w:style w:type="paragraph" w:customStyle="1" w:styleId="RB">
    <w:name w:val="RB"/>
    <w:rsid w:val="004C02EF"/>
    <w:pPr>
      <w:spacing w:line="264" w:lineRule="atLeast"/>
      <w:jc w:val="right"/>
    </w:pPr>
    <w:rPr>
      <w:rFonts w:ascii="Geneva" w:hAnsi="Geneva"/>
    </w:rPr>
  </w:style>
  <w:style w:type="paragraph" w:customStyle="1" w:styleId="D3">
    <w:name w:val="D3"/>
    <w:rsid w:val="004C02EF"/>
    <w:pPr>
      <w:tabs>
        <w:tab w:val="left" w:pos="1418"/>
      </w:tabs>
      <w:spacing w:after="120" w:line="264" w:lineRule="atLeast"/>
      <w:ind w:left="1418" w:hanging="284"/>
      <w:jc w:val="both"/>
    </w:pPr>
    <w:rPr>
      <w:rFonts w:ascii="Geneva" w:hAnsi="Geneva"/>
    </w:rPr>
  </w:style>
  <w:style w:type="paragraph" w:customStyle="1" w:styleId="D2">
    <w:name w:val="D2"/>
    <w:rsid w:val="004C02EF"/>
    <w:pPr>
      <w:tabs>
        <w:tab w:val="left" w:pos="1191"/>
      </w:tabs>
      <w:spacing w:after="120" w:line="264" w:lineRule="atLeast"/>
      <w:ind w:left="1191" w:hanging="284"/>
      <w:jc w:val="both"/>
    </w:pPr>
    <w:rPr>
      <w:rFonts w:ascii="Geneva" w:hAnsi="Geneva"/>
    </w:rPr>
  </w:style>
  <w:style w:type="paragraph" w:customStyle="1" w:styleId="D1">
    <w:name w:val="D1"/>
    <w:rsid w:val="004C02EF"/>
    <w:pPr>
      <w:tabs>
        <w:tab w:val="left" w:pos="964"/>
      </w:tabs>
      <w:spacing w:after="120" w:line="264" w:lineRule="atLeast"/>
      <w:ind w:left="964" w:hanging="284"/>
      <w:jc w:val="both"/>
    </w:pPr>
    <w:rPr>
      <w:rFonts w:ascii="Geneva" w:hAnsi="Geneva"/>
    </w:rPr>
  </w:style>
  <w:style w:type="paragraph" w:customStyle="1" w:styleId="TC">
    <w:name w:val="TC"/>
    <w:rsid w:val="004C02EF"/>
    <w:pPr>
      <w:spacing w:line="264" w:lineRule="atLeast"/>
    </w:pPr>
    <w:rPr>
      <w:rFonts w:ascii="Geneva" w:hAnsi="Geneva"/>
    </w:rPr>
  </w:style>
  <w:style w:type="paragraph" w:customStyle="1" w:styleId="T0">
    <w:name w:val="T0"/>
    <w:rsid w:val="004C02EF"/>
    <w:pPr>
      <w:keepNext/>
      <w:spacing w:after="120" w:line="264" w:lineRule="atLeast"/>
    </w:pPr>
    <w:rPr>
      <w:rFonts w:ascii="Geneva" w:hAnsi="Geneva"/>
      <w:b/>
    </w:rPr>
  </w:style>
  <w:style w:type="paragraph" w:customStyle="1" w:styleId="D4">
    <w:name w:val="D4"/>
    <w:rsid w:val="004C02EF"/>
    <w:pPr>
      <w:tabs>
        <w:tab w:val="left" w:pos="1644"/>
      </w:tabs>
      <w:spacing w:after="120" w:line="264" w:lineRule="atLeast"/>
      <w:ind w:left="1644" w:hanging="284"/>
      <w:jc w:val="both"/>
    </w:pPr>
    <w:rPr>
      <w:rFonts w:ascii="Geneva" w:hAnsi="Geneva"/>
    </w:rPr>
  </w:style>
  <w:style w:type="paragraph" w:customStyle="1" w:styleId="S1">
    <w:name w:val="S1"/>
    <w:rsid w:val="004C02EF"/>
    <w:pPr>
      <w:tabs>
        <w:tab w:val="left" w:pos="1531"/>
      </w:tabs>
      <w:spacing w:after="120" w:line="264" w:lineRule="atLeast"/>
      <w:ind w:left="1531" w:hanging="851"/>
      <w:jc w:val="both"/>
    </w:pPr>
    <w:rPr>
      <w:rFonts w:ascii="Geneva" w:hAnsi="Geneva"/>
    </w:rPr>
  </w:style>
  <w:style w:type="paragraph" w:customStyle="1" w:styleId="D5">
    <w:name w:val="D5"/>
    <w:rsid w:val="004C02EF"/>
    <w:pPr>
      <w:tabs>
        <w:tab w:val="left" w:pos="1871"/>
      </w:tabs>
      <w:spacing w:after="120" w:line="264" w:lineRule="atLeast"/>
      <w:ind w:left="1871" w:hanging="284"/>
      <w:jc w:val="both"/>
    </w:pPr>
    <w:rPr>
      <w:rFonts w:ascii="Geneva" w:hAnsi="Geneva"/>
    </w:rPr>
  </w:style>
  <w:style w:type="paragraph" w:customStyle="1" w:styleId="S2">
    <w:name w:val="S2"/>
    <w:rsid w:val="004C02EF"/>
    <w:pPr>
      <w:tabs>
        <w:tab w:val="left" w:pos="1758"/>
      </w:tabs>
      <w:spacing w:after="120" w:line="264" w:lineRule="atLeast"/>
      <w:ind w:left="1758" w:hanging="851"/>
      <w:jc w:val="both"/>
    </w:pPr>
    <w:rPr>
      <w:rFonts w:ascii="Geneva" w:hAnsi="Geneva"/>
    </w:rPr>
  </w:style>
  <w:style w:type="paragraph" w:customStyle="1" w:styleId="S3">
    <w:name w:val="S3"/>
    <w:rsid w:val="004C02EF"/>
    <w:pPr>
      <w:tabs>
        <w:tab w:val="left" w:pos="1985"/>
      </w:tabs>
      <w:spacing w:after="120" w:line="264" w:lineRule="atLeast"/>
      <w:ind w:left="1985" w:hanging="851"/>
      <w:jc w:val="both"/>
    </w:pPr>
    <w:rPr>
      <w:rFonts w:ascii="Geneva" w:hAnsi="Geneva"/>
    </w:rPr>
  </w:style>
  <w:style w:type="paragraph" w:customStyle="1" w:styleId="TB">
    <w:name w:val="TB"/>
    <w:rsid w:val="004C02EF"/>
    <w:pPr>
      <w:keepNext/>
      <w:spacing w:line="264" w:lineRule="atLeast"/>
    </w:pPr>
    <w:rPr>
      <w:rFonts w:ascii="Geneva" w:hAnsi="Geneva"/>
    </w:rPr>
  </w:style>
  <w:style w:type="paragraph" w:customStyle="1" w:styleId="S8">
    <w:name w:val="S8"/>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line="312" w:lineRule="atLeast"/>
      <w:ind w:left="500"/>
    </w:pPr>
    <w:rPr>
      <w:rFonts w:ascii="Geneva" w:hAnsi="Geneva"/>
    </w:rPr>
  </w:style>
  <w:style w:type="paragraph" w:customStyle="1" w:styleId="S7">
    <w:name w:val="S7"/>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120" w:line="312" w:lineRule="atLeast"/>
      <w:ind w:left="500"/>
    </w:pPr>
    <w:rPr>
      <w:rFonts w:ascii="Geneva" w:hAnsi="Geneva"/>
    </w:rPr>
  </w:style>
  <w:style w:type="paragraph" w:customStyle="1" w:styleId="D0">
    <w:name w:val="D0"/>
    <w:rsid w:val="004C02EF"/>
    <w:pPr>
      <w:tabs>
        <w:tab w:val="left" w:pos="284"/>
      </w:tabs>
      <w:spacing w:after="120" w:line="264" w:lineRule="atLeast"/>
      <w:ind w:left="284" w:hanging="284"/>
      <w:jc w:val="both"/>
    </w:pPr>
    <w:rPr>
      <w:rFonts w:ascii="Geneva" w:hAnsi="Geneva"/>
    </w:rPr>
  </w:style>
  <w:style w:type="paragraph" w:customStyle="1" w:styleId="S9">
    <w:name w:val="S9"/>
    <w:rsid w:val="004C02EF"/>
    <w:pPr>
      <w:tabs>
        <w:tab w:val="left" w:pos="1730"/>
        <w:tab w:val="right" w:pos="4320"/>
      </w:tabs>
      <w:spacing w:line="264" w:lineRule="atLeast"/>
    </w:pPr>
    <w:rPr>
      <w:rFonts w:ascii="Geneva" w:hAnsi="Geneva"/>
    </w:rPr>
  </w:style>
  <w:style w:type="paragraph" w:customStyle="1" w:styleId="SF">
    <w:name w:val="SF"/>
    <w:rsid w:val="004C02EF"/>
    <w:pPr>
      <w:tabs>
        <w:tab w:val="left" w:pos="1730"/>
        <w:tab w:val="right" w:pos="4320"/>
      </w:tabs>
      <w:spacing w:after="120" w:line="264" w:lineRule="atLeast"/>
    </w:pPr>
    <w:rPr>
      <w:rFonts w:ascii="Geneva" w:hAnsi="Geneva"/>
    </w:rPr>
  </w:style>
  <w:style w:type="paragraph" w:customStyle="1" w:styleId="TK">
    <w:name w:val="TK"/>
    <w:rsid w:val="004C02EF"/>
    <w:pPr>
      <w:keepNext/>
      <w:spacing w:line="264" w:lineRule="atLeast"/>
    </w:pPr>
    <w:rPr>
      <w:rFonts w:ascii="Geneva" w:hAnsi="Geneva"/>
    </w:rPr>
  </w:style>
  <w:style w:type="paragraph" w:customStyle="1" w:styleId="S4">
    <w:name w:val="S4"/>
    <w:rsid w:val="004C02EF"/>
    <w:pPr>
      <w:tabs>
        <w:tab w:val="left" w:pos="2211"/>
      </w:tabs>
      <w:spacing w:after="120" w:line="264" w:lineRule="atLeast"/>
      <w:ind w:left="2211" w:hanging="851"/>
      <w:jc w:val="both"/>
    </w:pPr>
    <w:rPr>
      <w:rFonts w:ascii="Geneva" w:hAnsi="Geneva"/>
    </w:rPr>
  </w:style>
  <w:style w:type="paragraph" w:customStyle="1" w:styleId="S5">
    <w:name w:val="S5"/>
    <w:rsid w:val="004C02EF"/>
    <w:pPr>
      <w:tabs>
        <w:tab w:val="left" w:pos="2438"/>
      </w:tabs>
      <w:spacing w:after="120" w:line="264" w:lineRule="atLeast"/>
      <w:ind w:left="2438" w:hanging="851"/>
      <w:jc w:val="both"/>
    </w:pPr>
    <w:rPr>
      <w:rFonts w:ascii="Geneva" w:hAnsi="Geneva"/>
    </w:rPr>
  </w:style>
  <w:style w:type="paragraph" w:customStyle="1" w:styleId="H0">
    <w:name w:val="H0"/>
    <w:rsid w:val="004C02EF"/>
    <w:pPr>
      <w:tabs>
        <w:tab w:val="left" w:pos="567"/>
      </w:tabs>
      <w:spacing w:after="120" w:line="264" w:lineRule="atLeast"/>
      <w:ind w:left="567" w:hanging="284"/>
      <w:jc w:val="both"/>
    </w:pPr>
    <w:rPr>
      <w:rFonts w:ascii="Geneva" w:hAnsi="Geneva"/>
    </w:rPr>
  </w:style>
  <w:style w:type="paragraph" w:customStyle="1" w:styleId="T5">
    <w:name w:val="T5"/>
    <w:rsid w:val="004C02EF"/>
    <w:pPr>
      <w:keepNext/>
      <w:keepLines/>
      <w:tabs>
        <w:tab w:val="left" w:pos="1588"/>
      </w:tabs>
      <w:spacing w:after="120" w:line="264" w:lineRule="atLeast"/>
      <w:ind w:left="1588" w:hanging="1247"/>
    </w:pPr>
    <w:rPr>
      <w:rFonts w:ascii="Geneva" w:hAnsi="Geneva"/>
      <w:b/>
    </w:rPr>
  </w:style>
  <w:style w:type="paragraph" w:customStyle="1" w:styleId="H1">
    <w:name w:val="H1"/>
    <w:rsid w:val="004C02EF"/>
    <w:pPr>
      <w:tabs>
        <w:tab w:val="left" w:pos="1247"/>
      </w:tabs>
      <w:spacing w:after="120" w:line="264" w:lineRule="atLeast"/>
      <w:ind w:left="1247" w:hanging="284"/>
      <w:jc w:val="both"/>
    </w:pPr>
    <w:rPr>
      <w:rFonts w:ascii="Geneva" w:hAnsi="Geneva"/>
    </w:rPr>
  </w:style>
  <w:style w:type="paragraph" w:customStyle="1" w:styleId="H2">
    <w:name w:val="H2"/>
    <w:rsid w:val="004C02EF"/>
    <w:pPr>
      <w:tabs>
        <w:tab w:val="left" w:pos="1474"/>
      </w:tabs>
      <w:spacing w:after="120" w:line="264" w:lineRule="atLeast"/>
      <w:ind w:left="1474" w:hanging="284"/>
      <w:jc w:val="both"/>
    </w:pPr>
    <w:rPr>
      <w:rFonts w:ascii="Geneva" w:hAnsi="Geneva"/>
    </w:rPr>
  </w:style>
  <w:style w:type="paragraph" w:customStyle="1" w:styleId="H3">
    <w:name w:val="H3"/>
    <w:rsid w:val="004C02EF"/>
    <w:pPr>
      <w:tabs>
        <w:tab w:val="left" w:pos="1701"/>
      </w:tabs>
      <w:spacing w:after="120" w:line="264" w:lineRule="atLeast"/>
      <w:ind w:left="1701" w:hanging="284"/>
      <w:jc w:val="both"/>
    </w:pPr>
    <w:rPr>
      <w:rFonts w:ascii="Geneva" w:hAnsi="Geneva"/>
    </w:rPr>
  </w:style>
  <w:style w:type="paragraph" w:customStyle="1" w:styleId="H4">
    <w:name w:val="H4"/>
    <w:rsid w:val="004C02EF"/>
    <w:pPr>
      <w:tabs>
        <w:tab w:val="left" w:pos="1928"/>
      </w:tabs>
      <w:spacing w:after="120" w:line="264" w:lineRule="atLeast"/>
      <w:ind w:left="1928" w:hanging="284"/>
      <w:jc w:val="both"/>
    </w:pPr>
    <w:rPr>
      <w:rFonts w:ascii="Geneva" w:hAnsi="Geneva"/>
    </w:rPr>
  </w:style>
  <w:style w:type="paragraph" w:customStyle="1" w:styleId="H5">
    <w:name w:val="H5"/>
    <w:rsid w:val="004C02EF"/>
    <w:pPr>
      <w:tabs>
        <w:tab w:val="left" w:pos="2155"/>
      </w:tabs>
      <w:spacing w:after="120" w:line="264" w:lineRule="atLeast"/>
      <w:ind w:left="2155" w:hanging="284"/>
      <w:jc w:val="both"/>
    </w:pPr>
    <w:rPr>
      <w:rFonts w:ascii="Geneva" w:hAnsi="Geneva"/>
    </w:rPr>
  </w:style>
  <w:style w:type="paragraph" w:customStyle="1" w:styleId="S0">
    <w:name w:val="S0"/>
    <w:rsid w:val="004C02EF"/>
    <w:pPr>
      <w:tabs>
        <w:tab w:val="left" w:pos="851"/>
      </w:tabs>
      <w:spacing w:after="120" w:line="264" w:lineRule="atLeast"/>
      <w:ind w:left="851" w:hanging="851"/>
      <w:jc w:val="both"/>
    </w:pPr>
    <w:rPr>
      <w:rFonts w:ascii="Geneva" w:hAnsi="Geneva"/>
    </w:rPr>
  </w:style>
  <w:style w:type="paragraph" w:customStyle="1" w:styleId="T4">
    <w:name w:val="T4"/>
    <w:rsid w:val="004C02EF"/>
    <w:pPr>
      <w:keepNext/>
      <w:keepLines/>
      <w:tabs>
        <w:tab w:val="left" w:pos="1361"/>
      </w:tabs>
      <w:spacing w:after="120" w:line="264" w:lineRule="atLeast"/>
      <w:ind w:left="1361" w:hanging="1089"/>
    </w:pPr>
    <w:rPr>
      <w:rFonts w:ascii="Geneva" w:hAnsi="Geneva"/>
      <w:b/>
    </w:rPr>
  </w:style>
  <w:style w:type="paragraph" w:customStyle="1" w:styleId="E1">
    <w:name w:val="E1"/>
    <w:rsid w:val="004C02EF"/>
    <w:pPr>
      <w:tabs>
        <w:tab w:val="left" w:pos="737"/>
        <w:tab w:val="decimal" w:pos="8060"/>
      </w:tabs>
      <w:spacing w:before="240" w:line="264" w:lineRule="atLeast"/>
      <w:ind w:left="737" w:hanging="669"/>
    </w:pPr>
    <w:rPr>
      <w:rFonts w:ascii="Geneva" w:hAnsi="Geneva"/>
      <w:b/>
    </w:rPr>
  </w:style>
  <w:style w:type="paragraph" w:customStyle="1" w:styleId="E2">
    <w:name w:val="E2"/>
    <w:rsid w:val="004C02EF"/>
    <w:pPr>
      <w:tabs>
        <w:tab w:val="left" w:pos="1644"/>
        <w:tab w:val="left" w:pos="7960"/>
      </w:tabs>
      <w:spacing w:line="264" w:lineRule="atLeast"/>
      <w:ind w:left="1644" w:hanging="907"/>
      <w:jc w:val="both"/>
    </w:pPr>
    <w:rPr>
      <w:rFonts w:ascii="Geneva" w:hAnsi="Geneva"/>
    </w:rPr>
  </w:style>
  <w:style w:type="paragraph" w:customStyle="1" w:styleId="E3">
    <w:name w:val="E3"/>
    <w:rsid w:val="004C02EF"/>
    <w:pPr>
      <w:tabs>
        <w:tab w:val="left" w:pos="2778"/>
        <w:tab w:val="left" w:pos="7960"/>
        <w:tab w:val="decimal" w:pos="9639"/>
      </w:tabs>
      <w:spacing w:line="264" w:lineRule="atLeast"/>
      <w:ind w:left="2778" w:hanging="1134"/>
    </w:pPr>
    <w:rPr>
      <w:rFonts w:ascii="Geneva" w:hAnsi="Geneva"/>
    </w:rPr>
  </w:style>
  <w:style w:type="paragraph" w:customStyle="1" w:styleId="E4">
    <w:name w:val="E4"/>
    <w:rsid w:val="004C02EF"/>
    <w:pPr>
      <w:tabs>
        <w:tab w:val="left" w:pos="4139"/>
        <w:tab w:val="decimal" w:pos="9639"/>
      </w:tabs>
      <w:spacing w:line="264" w:lineRule="atLeast"/>
      <w:ind w:left="4139" w:hanging="1361"/>
    </w:pPr>
    <w:rPr>
      <w:rFonts w:ascii="Geneva" w:hAnsi="Geneva"/>
    </w:rPr>
  </w:style>
  <w:style w:type="paragraph" w:customStyle="1" w:styleId="CommentText1">
    <w:name w:val="Comment Text1"/>
    <w:basedOn w:val="Normal"/>
    <w:rsid w:val="004C02EF"/>
    <w:pPr>
      <w:spacing w:after="120" w:line="240" w:lineRule="auto"/>
    </w:pPr>
    <w:rPr>
      <w:rFonts w:ascii="Times" w:eastAsia="Times New Roman" w:hAnsi="Times"/>
      <w:lang w:eastAsia="en-US"/>
    </w:rPr>
  </w:style>
  <w:style w:type="paragraph" w:customStyle="1" w:styleId="toc">
    <w:name w:val="toc"/>
    <w:basedOn w:val="Normal"/>
    <w:next w:val="Normal"/>
    <w:rsid w:val="004C02EF"/>
    <w:pPr>
      <w:tabs>
        <w:tab w:val="left" w:leader="dot" w:pos="8280"/>
        <w:tab w:val="right" w:pos="8640"/>
      </w:tabs>
      <w:spacing w:after="120" w:line="240" w:lineRule="auto"/>
      <w:ind w:left="720" w:right="720"/>
    </w:pPr>
    <w:rPr>
      <w:rFonts w:ascii="Times" w:eastAsia="Times New Roman" w:hAnsi="Times"/>
      <w:lang w:eastAsia="en-US"/>
    </w:rPr>
  </w:style>
  <w:style w:type="paragraph" w:customStyle="1" w:styleId="IndexHeading1">
    <w:name w:val="Index Heading1"/>
    <w:basedOn w:val="Normal"/>
    <w:next w:val="Index1"/>
    <w:rsid w:val="004C02EF"/>
    <w:pPr>
      <w:spacing w:after="120" w:line="240" w:lineRule="auto"/>
    </w:pPr>
    <w:rPr>
      <w:rFonts w:ascii="Times" w:eastAsia="Times New Roman" w:hAnsi="Times"/>
      <w:lang w:eastAsia="en-US"/>
    </w:rPr>
  </w:style>
  <w:style w:type="paragraph" w:customStyle="1" w:styleId="a8">
    <w:name w:val="]"/>
    <w:basedOn w:val="Normal"/>
    <w:rsid w:val="004C02EF"/>
    <w:pPr>
      <w:spacing w:after="120" w:line="264" w:lineRule="exact"/>
      <w:jc w:val="center"/>
    </w:pPr>
    <w:rPr>
      <w:rFonts w:ascii="Times" w:eastAsia="Times New Roman" w:hAnsi="Times"/>
      <w:b/>
      <w:lang w:eastAsia="en-US"/>
    </w:rPr>
  </w:style>
  <w:style w:type="paragraph" w:customStyle="1" w:styleId="Normalplus">
    <w:name w:val="Normal plus"/>
    <w:basedOn w:val="Heading2"/>
    <w:next w:val="Normal"/>
    <w:rsid w:val="004C02EF"/>
    <w:pPr>
      <w:tabs>
        <w:tab w:val="clear" w:pos="540"/>
        <w:tab w:val="clear" w:pos="700"/>
        <w:tab w:val="left" w:pos="9923"/>
      </w:tabs>
      <w:suppressAutoHyphens w:val="0"/>
      <w:spacing w:before="0" w:after="60" w:line="240" w:lineRule="auto"/>
      <w:ind w:left="648" w:hanging="648"/>
      <w:outlineLvl w:val="9"/>
    </w:pPr>
    <w:rPr>
      <w:rFonts w:ascii="Times New Roman" w:eastAsia="Times New Roman" w:hAnsi="Times New Roman"/>
      <w:b w:val="0"/>
      <w:color w:val="008080"/>
      <w:spacing w:val="20"/>
      <w:lang w:eastAsia="fr-FR"/>
    </w:rPr>
  </w:style>
  <w:style w:type="character" w:customStyle="1" w:styleId="contenttitle">
    <w:name w:val="contenttitle"/>
    <w:basedOn w:val="DefaultParagraphFont"/>
    <w:rsid w:val="004C02EF"/>
  </w:style>
  <w:style w:type="character" w:customStyle="1" w:styleId="cataloguedetail-doctitle">
    <w:name w:val="cataloguedetail-doctitle"/>
    <w:basedOn w:val="DefaultParagraphFont"/>
    <w:rsid w:val="004C02EF"/>
  </w:style>
  <w:style w:type="character" w:customStyle="1" w:styleId="BodyTextIndent3Char">
    <w:name w:val="Body Text Indent 3 Char"/>
    <w:link w:val="BodyTextIndent3"/>
    <w:rsid w:val="004C02EF"/>
    <w:rPr>
      <w:rFonts w:ascii="Arial" w:hAnsi="Arial"/>
      <w:sz w:val="16"/>
      <w:lang w:val="en-GB" w:eastAsia="ja-JP"/>
    </w:rPr>
  </w:style>
  <w:style w:type="character" w:customStyle="1" w:styleId="BodyTextIndentChar">
    <w:name w:val="Body Text Indent Char"/>
    <w:link w:val="BodyTextIndent"/>
    <w:rsid w:val="004C02EF"/>
    <w:rPr>
      <w:rFonts w:ascii="Arial" w:hAnsi="Arial"/>
      <w:lang w:val="en-GB" w:eastAsia="ja-JP"/>
    </w:rPr>
  </w:style>
  <w:style w:type="paragraph" w:customStyle="1" w:styleId="Style1">
    <w:name w:val="Style1"/>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paragraph" w:customStyle="1" w:styleId="Style2">
    <w:name w:val="Style2"/>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character" w:customStyle="1" w:styleId="BodyText2Char">
    <w:name w:val="Body Text 2 Char"/>
    <w:link w:val="BodyText2"/>
    <w:rsid w:val="004C02EF"/>
    <w:rPr>
      <w:rFonts w:ascii="Arial" w:hAnsi="Arial"/>
      <w:sz w:val="16"/>
      <w:lang w:val="en-GB" w:eastAsia="ja-JP"/>
    </w:rPr>
  </w:style>
  <w:style w:type="character" w:customStyle="1" w:styleId="BodyText3Char">
    <w:name w:val="Body Text 3 Char"/>
    <w:link w:val="BodyText3"/>
    <w:rsid w:val="004C02EF"/>
    <w:rPr>
      <w:rFonts w:ascii="Arial" w:hAnsi="Arial"/>
      <w:sz w:val="14"/>
      <w:lang w:val="en-GB" w:eastAsia="ja-JP"/>
    </w:rPr>
  </w:style>
  <w:style w:type="paragraph" w:customStyle="1" w:styleId="3">
    <w:name w:val="... 3"/>
    <w:basedOn w:val="Default"/>
    <w:next w:val="Default"/>
    <w:rsid w:val="004C02EF"/>
    <w:pPr>
      <w:widowControl/>
    </w:pPr>
    <w:rPr>
      <w:rFonts w:ascii="Arial" w:eastAsia="Times New Roman" w:hAnsi="Arial" w:cs="Times New Roman"/>
      <w:color w:val="auto"/>
      <w:lang w:val="fr-FR" w:eastAsia="fr-FR"/>
    </w:rPr>
  </w:style>
  <w:style w:type="paragraph" w:customStyle="1" w:styleId="a9">
    <w:name w:val="..."/>
    <w:basedOn w:val="Default"/>
    <w:next w:val="Default"/>
    <w:rsid w:val="004C02EF"/>
    <w:pPr>
      <w:widowControl/>
    </w:pPr>
    <w:rPr>
      <w:rFonts w:ascii="Arial" w:eastAsia="Times New Roman" w:hAnsi="Arial" w:cs="Times New Roman"/>
      <w:color w:val="auto"/>
      <w:lang w:val="fr-FR" w:eastAsia="fr-FR"/>
    </w:rPr>
  </w:style>
  <w:style w:type="paragraph" w:customStyle="1" w:styleId="2">
    <w:name w:val="... 2"/>
    <w:basedOn w:val="Default"/>
    <w:next w:val="Default"/>
    <w:rsid w:val="004C02EF"/>
    <w:pPr>
      <w:widowControl/>
    </w:pPr>
    <w:rPr>
      <w:rFonts w:ascii="Arial" w:eastAsia="Times New Roman" w:hAnsi="Arial" w:cs="Times New Roman"/>
      <w:color w:val="auto"/>
      <w:lang w:val="fr-FR" w:eastAsia="fr-FR"/>
    </w:rPr>
  </w:style>
  <w:style w:type="character" w:customStyle="1" w:styleId="BodyTextIndent2Char">
    <w:name w:val="Body Text Indent 2 Char"/>
    <w:link w:val="BodyTextIndent2"/>
    <w:rsid w:val="004C02EF"/>
    <w:rPr>
      <w:rFonts w:ascii="Arial" w:hAnsi="Arial"/>
      <w:lang w:val="en-GB" w:eastAsia="ja-JP"/>
    </w:rPr>
  </w:style>
  <w:style w:type="character" w:customStyle="1" w:styleId="stsubtitle1">
    <w:name w:val="stsubtitle1"/>
    <w:rsid w:val="004C02EF"/>
    <w:rPr>
      <w:caps w:val="0"/>
      <w:strike w:val="0"/>
      <w:dstrike w:val="0"/>
      <w:color w:val="FF6600"/>
      <w:spacing w:val="0"/>
      <w:u w:val="none"/>
      <w:effect w:val="none"/>
      <w:vertAlign w:val="baseline"/>
    </w:rPr>
  </w:style>
  <w:style w:type="paragraph" w:customStyle="1" w:styleId="aa">
    <w:name w:val="項本文"/>
    <w:basedOn w:val="Normal"/>
    <w:rsid w:val="004C02EF"/>
    <w:pPr>
      <w:widowControl w:val="0"/>
      <w:spacing w:after="0" w:line="240" w:lineRule="auto"/>
      <w:ind w:leftChars="400" w:left="840" w:firstLineChars="100" w:firstLine="210"/>
    </w:pPr>
    <w:rPr>
      <w:rFonts w:ascii="Century" w:hAnsi="Century"/>
      <w:kern w:val="2"/>
      <w:sz w:val="21"/>
      <w:lang w:val="en-US"/>
    </w:rPr>
  </w:style>
  <w:style w:type="paragraph" w:customStyle="1" w:styleId="ab">
    <w:name w:val=".."/>
    <w:basedOn w:val="Default"/>
    <w:next w:val="Default"/>
    <w:rsid w:val="004C02EF"/>
    <w:pPr>
      <w:widowControl/>
    </w:pPr>
    <w:rPr>
      <w:rFonts w:ascii="Century" w:eastAsia="Times New Roman" w:hAnsi="Century" w:cs="Times New Roman"/>
      <w:color w:val="auto"/>
      <w:lang w:val="fr-FR" w:eastAsia="fr-FR"/>
    </w:rPr>
  </w:style>
  <w:style w:type="paragraph" w:customStyle="1" w:styleId="11">
    <w:name w:val="... 1"/>
    <w:basedOn w:val="Default"/>
    <w:next w:val="Default"/>
    <w:rsid w:val="004C02EF"/>
    <w:pPr>
      <w:widowControl/>
    </w:pPr>
    <w:rPr>
      <w:rFonts w:ascii="Century" w:eastAsia="Times New Roman" w:hAnsi="Century" w:cs="Times New Roman"/>
      <w:color w:val="auto"/>
      <w:lang w:val="fr-FR" w:eastAsia="fr-FR"/>
    </w:rPr>
  </w:style>
  <w:style w:type="paragraph" w:customStyle="1" w:styleId="font0">
    <w:name w:val="font0"/>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font5">
    <w:name w:val="font5"/>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xl27">
    <w:name w:val="xl27"/>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8">
    <w:name w:val="xl28"/>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9">
    <w:name w:val="xl29"/>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0">
    <w:name w:val="xl30"/>
    <w:basedOn w:val="Normal"/>
    <w:rsid w:val="004C02EF"/>
    <w:pP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1">
    <w:name w:val="xl31"/>
    <w:basedOn w:val="Normal"/>
    <w:rsid w:val="004C02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2">
    <w:name w:val="xl32"/>
    <w:basedOn w:val="Normal"/>
    <w:rsid w:val="004C02EF"/>
    <w:pPr>
      <w:pBdr>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3">
    <w:name w:val="xl33"/>
    <w:basedOn w:val="Normal"/>
    <w:rsid w:val="004C02EF"/>
    <w:pP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4">
    <w:name w:val="xl34"/>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5">
    <w:name w:val="xl35"/>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6">
    <w:name w:val="xl36"/>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7">
    <w:name w:val="xl37"/>
    <w:basedOn w:val="Normal"/>
    <w:rsid w:val="004C02EF"/>
    <w:pPr>
      <w:pBdr>
        <w:top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8">
    <w:name w:val="xl38"/>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9">
    <w:name w:val="xl39"/>
    <w:basedOn w:val="Normal"/>
    <w:rsid w:val="004C02EF"/>
    <w:pPr>
      <w:pBdr>
        <w:top w:val="single" w:sz="4" w:space="0" w:color="auto"/>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0">
    <w:name w:val="xl40"/>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1">
    <w:name w:val="xl41"/>
    <w:basedOn w:val="Normal"/>
    <w:rsid w:val="004C02EF"/>
    <w:pPr>
      <w:pBdr>
        <w:top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2">
    <w:name w:val="xl42"/>
    <w:basedOn w:val="Normal"/>
    <w:rsid w:val="004C02EF"/>
    <w:pPr>
      <w:pBdr>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3">
    <w:name w:val="xl43"/>
    <w:basedOn w:val="Normal"/>
    <w:rsid w:val="004C02EF"/>
    <w:pPr>
      <w:pBdr>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4">
    <w:name w:val="xl44"/>
    <w:basedOn w:val="Normal"/>
    <w:rsid w:val="004C02EF"/>
    <w:pPr>
      <w:pBdr>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5">
    <w:name w:val="xl45"/>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6">
    <w:name w:val="xl46"/>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7">
    <w:name w:val="xl47"/>
    <w:basedOn w:val="Normal"/>
    <w:rsid w:val="004C02EF"/>
    <w:pP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8">
    <w:name w:val="xl48"/>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9">
    <w:name w:val="xl49"/>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50">
    <w:name w:val="xl50"/>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1">
    <w:name w:val="xl51"/>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2">
    <w:name w:val="xl52"/>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3">
    <w:name w:val="xl53"/>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M21">
    <w:name w:val="M21"/>
    <w:basedOn w:val="M0"/>
    <w:next w:val="M2"/>
    <w:rsid w:val="004C02EF"/>
    <w:pPr>
      <w:ind w:left="907"/>
    </w:pPr>
  </w:style>
  <w:style w:type="character" w:customStyle="1" w:styleId="apple-style-span">
    <w:name w:val="apple-style-span"/>
    <w:rsid w:val="004C02EF"/>
  </w:style>
  <w:style w:type="paragraph" w:customStyle="1" w:styleId="ISOChange">
    <w:name w:val="ISO_Change"/>
    <w:basedOn w:val="Normal"/>
    <w:rsid w:val="004C02EF"/>
    <w:pPr>
      <w:spacing w:before="210" w:after="0" w:line="210" w:lineRule="exact"/>
      <w:jc w:val="left"/>
    </w:pPr>
    <w:rPr>
      <w:rFonts w:eastAsia="Times New Roman"/>
      <w:sz w:val="18"/>
      <w:lang w:eastAsia="en-US"/>
    </w:rPr>
  </w:style>
  <w:style w:type="paragraph" w:customStyle="1" w:styleId="ColorfulShading-Accent11">
    <w:name w:val="Colorful Shading - Accent 11"/>
    <w:hidden/>
    <w:uiPriority w:val="71"/>
    <w:rsid w:val="0059330D"/>
    <w:rPr>
      <w:rFonts w:ascii="Arial" w:hAnsi="Arial"/>
      <w:lang w:val="en-GB" w:eastAsia="ja-JP"/>
    </w:rPr>
  </w:style>
  <w:style w:type="paragraph" w:styleId="Revision">
    <w:name w:val="Revision"/>
    <w:hidden/>
    <w:uiPriority w:val="99"/>
    <w:semiHidden/>
    <w:rsid w:val="00E77497"/>
    <w:rPr>
      <w:rFonts w:ascii="Arial" w:hAnsi="Arial"/>
      <w:lang w:val="en-GB" w:eastAsia="ja-JP"/>
    </w:rPr>
  </w:style>
  <w:style w:type="numbering" w:customStyle="1" w:styleId="ag31">
    <w:name w:val="ag31"/>
    <w:uiPriority w:val="99"/>
    <w:rsid w:val="00E83F05"/>
  </w:style>
  <w:style w:type="numbering" w:customStyle="1" w:styleId="ag32">
    <w:name w:val="ag32"/>
    <w:uiPriority w:val="99"/>
    <w:rsid w:val="002A2777"/>
  </w:style>
  <w:style w:type="numbering" w:customStyle="1" w:styleId="ag33">
    <w:name w:val="ag33"/>
    <w:uiPriority w:val="99"/>
    <w:rsid w:val="00640BCB"/>
  </w:style>
  <w:style w:type="numbering" w:customStyle="1" w:styleId="ag34">
    <w:name w:val="ag34"/>
    <w:uiPriority w:val="99"/>
    <w:rsid w:val="00762CE7"/>
  </w:style>
  <w:style w:type="table" w:styleId="TableProfessional">
    <w:name w:val="Table Professional"/>
    <w:basedOn w:val="TableNormal"/>
    <w:rsid w:val="00010F9D"/>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qFormat/>
    <w:rsid w:val="002166A8"/>
    <w:rPr>
      <w:b/>
      <w:bCs/>
    </w:rPr>
  </w:style>
  <w:style w:type="numbering" w:customStyle="1" w:styleId="ag35">
    <w:name w:val="ag35"/>
    <w:uiPriority w:val="99"/>
    <w:rsid w:val="00E732A6"/>
  </w:style>
  <w:style w:type="character" w:customStyle="1" w:styleId="Heading7Char">
    <w:name w:val="Heading 7 Char"/>
    <w:aliases w:val="do not use!! Char"/>
    <w:link w:val="Heading7"/>
    <w:rsid w:val="00A33491"/>
    <w:rPr>
      <w:rFonts w:ascii="Arial" w:hAnsi="Arial"/>
      <w:b/>
      <w:lang w:val="en-GB" w:eastAsia="ja-JP"/>
    </w:rPr>
  </w:style>
  <w:style w:type="character" w:customStyle="1" w:styleId="Heading8Char">
    <w:name w:val="Heading 8 Char"/>
    <w:aliases w:val="do not use!!! Char"/>
    <w:link w:val="Heading8"/>
    <w:rsid w:val="00A33491"/>
    <w:rPr>
      <w:rFonts w:ascii="Arial" w:hAnsi="Arial"/>
      <w:b/>
      <w:lang w:val="en-GB" w:eastAsia="ja-JP"/>
    </w:rPr>
  </w:style>
  <w:style w:type="character" w:customStyle="1" w:styleId="BodyTextChar">
    <w:name w:val="Body Text Char"/>
    <w:link w:val="BodyText"/>
    <w:rsid w:val="00A33491"/>
    <w:rPr>
      <w:rFonts w:ascii="Arial" w:hAnsi="Arial"/>
      <w:sz w:val="18"/>
      <w:lang w:val="en-GB" w:eastAsia="ja-JP"/>
    </w:rPr>
  </w:style>
  <w:style w:type="character" w:customStyle="1" w:styleId="BodyTextFirstIndentChar">
    <w:name w:val="Body Text First Indent Char"/>
    <w:link w:val="BodyTextFirstIndent"/>
    <w:rsid w:val="00A33491"/>
    <w:rPr>
      <w:rFonts w:ascii="Arial" w:hAnsi="Arial"/>
      <w:sz w:val="18"/>
      <w:lang w:val="en-GB" w:eastAsia="ja-JP"/>
    </w:rPr>
  </w:style>
  <w:style w:type="character" w:customStyle="1" w:styleId="BodyTextFirstIndent2Char">
    <w:name w:val="Body Text First Indent 2 Char"/>
    <w:link w:val="BodyTextFirstIndent2"/>
    <w:rsid w:val="00A33491"/>
    <w:rPr>
      <w:rFonts w:ascii="Arial" w:hAnsi="Arial"/>
      <w:lang w:val="en-GB" w:eastAsia="ja-JP"/>
    </w:rPr>
  </w:style>
  <w:style w:type="character" w:customStyle="1" w:styleId="ClosingChar">
    <w:name w:val="Closing Char"/>
    <w:link w:val="Closing"/>
    <w:rsid w:val="00A33491"/>
    <w:rPr>
      <w:rFonts w:ascii="Arial" w:hAnsi="Arial"/>
      <w:lang w:val="en-GB" w:eastAsia="ja-JP"/>
    </w:rPr>
  </w:style>
  <w:style w:type="character" w:customStyle="1" w:styleId="DateChar">
    <w:name w:val="Date Char"/>
    <w:link w:val="Date"/>
    <w:rsid w:val="00A33491"/>
    <w:rPr>
      <w:rFonts w:ascii="Arial" w:hAnsi="Arial"/>
      <w:lang w:val="en-GB" w:eastAsia="ja-JP"/>
    </w:rPr>
  </w:style>
  <w:style w:type="character" w:customStyle="1" w:styleId="EndnoteTextChar">
    <w:name w:val="Endnote Text Char"/>
    <w:link w:val="EndnoteText"/>
    <w:semiHidden/>
    <w:rsid w:val="00A33491"/>
    <w:rPr>
      <w:rFonts w:ascii="Arial" w:hAnsi="Arial"/>
      <w:lang w:val="en-GB" w:eastAsia="ja-JP"/>
    </w:rPr>
  </w:style>
  <w:style w:type="character" w:customStyle="1" w:styleId="MacroTextChar">
    <w:name w:val="Macro Text Char"/>
    <w:link w:val="MacroText"/>
    <w:semiHidden/>
    <w:rsid w:val="00A33491"/>
    <w:rPr>
      <w:rFonts w:ascii="Courier New" w:hAnsi="Courier New"/>
      <w:lang w:val="en-GB" w:eastAsia="ja-JP"/>
    </w:rPr>
  </w:style>
  <w:style w:type="character" w:customStyle="1" w:styleId="MessageHeaderChar">
    <w:name w:val="Message Header Char"/>
    <w:link w:val="MessageHeader"/>
    <w:rsid w:val="00A33491"/>
    <w:rPr>
      <w:rFonts w:ascii="Arial" w:hAnsi="Arial"/>
      <w:sz w:val="24"/>
      <w:shd w:val="pct20" w:color="auto" w:fill="auto"/>
      <w:lang w:val="en-GB" w:eastAsia="ja-JP"/>
    </w:rPr>
  </w:style>
  <w:style w:type="character" w:customStyle="1" w:styleId="NoteHeadingChar">
    <w:name w:val="Note Heading Char"/>
    <w:link w:val="NoteHeading"/>
    <w:rsid w:val="00A33491"/>
    <w:rPr>
      <w:rFonts w:ascii="Arial" w:hAnsi="Arial"/>
      <w:lang w:val="en-GB" w:eastAsia="ja-JP"/>
    </w:rPr>
  </w:style>
  <w:style w:type="character" w:customStyle="1" w:styleId="SalutationChar">
    <w:name w:val="Salutation Char"/>
    <w:link w:val="Salutation"/>
    <w:rsid w:val="00A33491"/>
    <w:rPr>
      <w:rFonts w:ascii="Arial" w:hAnsi="Arial"/>
      <w:lang w:val="en-GB" w:eastAsia="ja-JP"/>
    </w:rPr>
  </w:style>
  <w:style w:type="character" w:customStyle="1" w:styleId="SignatureChar">
    <w:name w:val="Signature Char"/>
    <w:link w:val="Signature"/>
    <w:rsid w:val="00A33491"/>
    <w:rPr>
      <w:rFonts w:ascii="Arial" w:hAnsi="Arial"/>
      <w:lang w:val="en-GB" w:eastAsia="ja-JP"/>
    </w:rPr>
  </w:style>
  <w:style w:type="character" w:customStyle="1" w:styleId="SubtitleChar">
    <w:name w:val="Subtitle Char"/>
    <w:link w:val="Subtitle"/>
    <w:rsid w:val="00A33491"/>
    <w:rPr>
      <w:rFonts w:ascii="Arial" w:hAnsi="Arial"/>
      <w:sz w:val="24"/>
      <w:lang w:val="en-GB" w:eastAsia="ja-JP"/>
    </w:rPr>
  </w:style>
  <w:style w:type="character" w:customStyle="1" w:styleId="TitleChar">
    <w:name w:val="Title Char"/>
    <w:link w:val="Title"/>
    <w:rsid w:val="00A33491"/>
    <w:rPr>
      <w:rFonts w:ascii="Arial" w:hAnsi="Arial"/>
      <w:b/>
      <w:kern w:val="28"/>
      <w:sz w:val="32"/>
      <w:lang w:val="en-GB" w:eastAsia="ja-JP"/>
    </w:rPr>
  </w:style>
  <w:style w:type="numbering" w:customStyle="1" w:styleId="ag36">
    <w:name w:val="ag36"/>
    <w:uiPriority w:val="99"/>
    <w:rsid w:val="00A33491"/>
  </w:style>
  <w:style w:type="table" w:styleId="TableColumns3">
    <w:name w:val="Table Columns 3"/>
    <w:basedOn w:val="TableNormal"/>
    <w:rsid w:val="00FA1646"/>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167157"/>
    <w:pPr>
      <w:ind w:left="720"/>
      <w:contextualSpacing/>
    </w:pPr>
  </w:style>
  <w:style w:type="numbering" w:customStyle="1" w:styleId="ag37">
    <w:name w:val="ag37"/>
    <w:uiPriority w:val="99"/>
    <w:rsid w:val="00CE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2379">
      <w:bodyDiv w:val="1"/>
      <w:marLeft w:val="0"/>
      <w:marRight w:val="0"/>
      <w:marTop w:val="0"/>
      <w:marBottom w:val="0"/>
      <w:divBdr>
        <w:top w:val="none" w:sz="0" w:space="0" w:color="auto"/>
        <w:left w:val="none" w:sz="0" w:space="0" w:color="auto"/>
        <w:bottom w:val="none" w:sz="0" w:space="0" w:color="auto"/>
        <w:right w:val="none" w:sz="0" w:space="0" w:color="auto"/>
      </w:divBdr>
    </w:div>
    <w:div w:id="558712336">
      <w:bodyDiv w:val="1"/>
      <w:marLeft w:val="0"/>
      <w:marRight w:val="0"/>
      <w:marTop w:val="0"/>
      <w:marBottom w:val="0"/>
      <w:divBdr>
        <w:top w:val="none" w:sz="0" w:space="0" w:color="auto"/>
        <w:left w:val="none" w:sz="0" w:space="0" w:color="auto"/>
        <w:bottom w:val="none" w:sz="0" w:space="0" w:color="auto"/>
        <w:right w:val="none" w:sz="0" w:space="0" w:color="auto"/>
      </w:divBdr>
    </w:div>
    <w:div w:id="748621709">
      <w:bodyDiv w:val="1"/>
      <w:marLeft w:val="0"/>
      <w:marRight w:val="0"/>
      <w:marTop w:val="0"/>
      <w:marBottom w:val="0"/>
      <w:divBdr>
        <w:top w:val="none" w:sz="0" w:space="0" w:color="auto"/>
        <w:left w:val="none" w:sz="0" w:space="0" w:color="auto"/>
        <w:bottom w:val="none" w:sz="0" w:space="0" w:color="auto"/>
        <w:right w:val="none" w:sz="0" w:space="0" w:color="auto"/>
      </w:divBdr>
    </w:div>
    <w:div w:id="933514450">
      <w:bodyDiv w:val="1"/>
      <w:marLeft w:val="0"/>
      <w:marRight w:val="0"/>
      <w:marTop w:val="0"/>
      <w:marBottom w:val="0"/>
      <w:divBdr>
        <w:top w:val="none" w:sz="0" w:space="0" w:color="auto"/>
        <w:left w:val="none" w:sz="0" w:space="0" w:color="auto"/>
        <w:bottom w:val="none" w:sz="0" w:space="0" w:color="auto"/>
        <w:right w:val="none" w:sz="0" w:space="0" w:color="auto"/>
      </w:divBdr>
    </w:div>
    <w:div w:id="936518634">
      <w:bodyDiv w:val="1"/>
      <w:marLeft w:val="0"/>
      <w:marRight w:val="0"/>
      <w:marTop w:val="0"/>
      <w:marBottom w:val="0"/>
      <w:divBdr>
        <w:top w:val="none" w:sz="0" w:space="0" w:color="auto"/>
        <w:left w:val="none" w:sz="0" w:space="0" w:color="auto"/>
        <w:bottom w:val="none" w:sz="0" w:space="0" w:color="auto"/>
        <w:right w:val="none" w:sz="0" w:space="0" w:color="auto"/>
      </w:divBdr>
    </w:div>
    <w:div w:id="1065758910">
      <w:bodyDiv w:val="1"/>
      <w:marLeft w:val="0"/>
      <w:marRight w:val="0"/>
      <w:marTop w:val="0"/>
      <w:marBottom w:val="0"/>
      <w:divBdr>
        <w:top w:val="none" w:sz="0" w:space="0" w:color="auto"/>
        <w:left w:val="none" w:sz="0" w:space="0" w:color="auto"/>
        <w:bottom w:val="none" w:sz="0" w:space="0" w:color="auto"/>
        <w:right w:val="none" w:sz="0" w:space="0" w:color="auto"/>
      </w:divBdr>
    </w:div>
    <w:div w:id="1174414359">
      <w:bodyDiv w:val="1"/>
      <w:marLeft w:val="0"/>
      <w:marRight w:val="0"/>
      <w:marTop w:val="0"/>
      <w:marBottom w:val="0"/>
      <w:divBdr>
        <w:top w:val="none" w:sz="0" w:space="0" w:color="auto"/>
        <w:left w:val="none" w:sz="0" w:space="0" w:color="auto"/>
        <w:bottom w:val="none" w:sz="0" w:space="0" w:color="auto"/>
        <w:right w:val="none" w:sz="0" w:space="0" w:color="auto"/>
      </w:divBdr>
    </w:div>
    <w:div w:id="1507865485">
      <w:bodyDiv w:val="1"/>
      <w:marLeft w:val="0"/>
      <w:marRight w:val="0"/>
      <w:marTop w:val="0"/>
      <w:marBottom w:val="0"/>
      <w:divBdr>
        <w:top w:val="none" w:sz="0" w:space="0" w:color="auto"/>
        <w:left w:val="none" w:sz="0" w:space="0" w:color="auto"/>
        <w:bottom w:val="none" w:sz="0" w:space="0" w:color="auto"/>
        <w:right w:val="none" w:sz="0" w:space="0" w:color="auto"/>
      </w:divBdr>
    </w:div>
    <w:div w:id="17146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F:\Common\EXCHANGE\Patrick\New%202009%20Ecma%20templates%20for%20Standards%20and%20TRs\New%202009%20Ecma%20template%20for%20Standar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D5219-86E2-3D49-B3F9-76E5772D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\Common\EXCHANGE\Patrick\New 2009 Ecma templates for Standards and TRs\New 2009 Ecma template for Standards.dot</Template>
  <TotalTime>16</TotalTime>
  <Pages>26</Pages>
  <Words>8510</Words>
  <Characters>48507</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Working draft Ecm-262 edition 6</vt:lpstr>
    </vt:vector>
  </TitlesOfParts>
  <Company/>
  <LinksUpToDate>false</LinksUpToDate>
  <CharactersWithSpaces>56904</CharactersWithSpaces>
  <SharedDoc>false</SharedDoc>
  <HLinks>
    <vt:vector size="2370" baseType="variant">
      <vt:variant>
        <vt:i4>2031624</vt:i4>
      </vt:variant>
      <vt:variant>
        <vt:i4>2681</vt:i4>
      </vt:variant>
      <vt:variant>
        <vt:i4>0</vt:i4>
      </vt:variant>
      <vt:variant>
        <vt:i4>5</vt:i4>
      </vt:variant>
      <vt:variant>
        <vt:lpwstr>http://www.unicode.org/reports/tr15/tr15-29.html</vt:lpwstr>
      </vt:variant>
      <vt:variant>
        <vt:lpwstr/>
      </vt:variant>
      <vt:variant>
        <vt:i4>2424933</vt:i4>
      </vt:variant>
      <vt:variant>
        <vt:i4>2678</vt:i4>
      </vt:variant>
      <vt:variant>
        <vt:i4>0</vt:i4>
      </vt:variant>
      <vt:variant>
        <vt:i4>5</vt:i4>
      </vt:variant>
      <vt:variant>
        <vt:lpwstr>http://tools.ietf.org/html/rfc4627</vt:lpwstr>
      </vt:variant>
      <vt:variant>
        <vt:lpwstr/>
      </vt:variant>
      <vt:variant>
        <vt:i4>2818146</vt:i4>
      </vt:variant>
      <vt:variant>
        <vt:i4>2675</vt:i4>
      </vt:variant>
      <vt:variant>
        <vt:i4>0</vt:i4>
      </vt:variant>
      <vt:variant>
        <vt:i4>5</vt:i4>
      </vt:variant>
      <vt:variant>
        <vt:lpwstr>http://tools.ietf.org/html/rfc3629</vt:lpwstr>
      </vt:variant>
      <vt:variant>
        <vt:lpwstr/>
      </vt:variant>
      <vt:variant>
        <vt:i4>2162792</vt:i4>
      </vt:variant>
      <vt:variant>
        <vt:i4>2672</vt:i4>
      </vt:variant>
      <vt:variant>
        <vt:i4>0</vt:i4>
      </vt:variant>
      <vt:variant>
        <vt:i4>5</vt:i4>
      </vt:variant>
      <vt:variant>
        <vt:lpwstr>http://tools.ietf.org/html/rfc2396</vt:lpwstr>
      </vt:variant>
      <vt:variant>
        <vt:lpwstr/>
      </vt:variant>
      <vt:variant>
        <vt:i4>2818145</vt:i4>
      </vt:variant>
      <vt:variant>
        <vt:i4>2669</vt:i4>
      </vt:variant>
      <vt:variant>
        <vt:i4>0</vt:i4>
      </vt:variant>
      <vt:variant>
        <vt:i4>5</vt:i4>
      </vt:variant>
      <vt:variant>
        <vt:lpwstr>http://tools.ietf.org/html/rfc1738</vt:lpwstr>
      </vt:variant>
      <vt:variant>
        <vt:lpwstr/>
      </vt:variant>
      <vt:variant>
        <vt:i4>8257616</vt:i4>
      </vt:variant>
      <vt:variant>
        <vt:i4>2627</vt:i4>
      </vt:variant>
      <vt:variant>
        <vt:i4>0</vt:i4>
      </vt:variant>
      <vt:variant>
        <vt:i4>5</vt:i4>
      </vt:variant>
      <vt:variant>
        <vt:lpwstr>http://wiki.ecmascript.org/doku.php?id=harmony:reflect_api</vt:lpwstr>
      </vt:variant>
      <vt:variant>
        <vt:lpwstr/>
      </vt:variant>
      <vt:variant>
        <vt:i4>4194366</vt:i4>
      </vt:variant>
      <vt:variant>
        <vt:i4>2618</vt:i4>
      </vt:variant>
      <vt:variant>
        <vt:i4>0</vt:i4>
      </vt:variant>
      <vt:variant>
        <vt:i4>5</vt:i4>
      </vt:variant>
      <vt:variant>
        <vt:lpwstr>http://www.jucs.org/jucs_14_21/eliminating_cycles_in_weak</vt:lpwstr>
      </vt:variant>
      <vt:variant>
        <vt:lpwstr/>
      </vt:variant>
      <vt:variant>
        <vt:i4>1900616</vt:i4>
      </vt:variant>
      <vt:variant>
        <vt:i4>2615</vt:i4>
      </vt:variant>
      <vt:variant>
        <vt:i4>0</vt:i4>
      </vt:variant>
      <vt:variant>
        <vt:i4>5</vt:i4>
      </vt:variant>
      <vt:variant>
        <vt:lpwstr>http://doi.acm.org/10.1145/263698.263733</vt:lpwstr>
      </vt:variant>
      <vt:variant>
        <vt:lpwstr/>
      </vt:variant>
      <vt:variant>
        <vt:i4>7405649</vt:i4>
      </vt:variant>
      <vt:variant>
        <vt:i4>2606</vt:i4>
      </vt:variant>
      <vt:variant>
        <vt:i4>0</vt:i4>
      </vt:variant>
      <vt:variant>
        <vt:i4>5</vt:i4>
      </vt:variant>
      <vt:variant>
        <vt:lpwstr>http://wiki.ecmascript.org/doku.php?id=strawman:typed_arrays</vt:lpwstr>
      </vt:variant>
      <vt:variant>
        <vt:lpwstr/>
      </vt:variant>
      <vt:variant>
        <vt:i4>2031624</vt:i4>
      </vt:variant>
      <vt:variant>
        <vt:i4>2543</vt:i4>
      </vt:variant>
      <vt:variant>
        <vt:i4>0</vt:i4>
      </vt:variant>
      <vt:variant>
        <vt:i4>5</vt:i4>
      </vt:variant>
      <vt:variant>
        <vt:lpwstr>http://www.unicode.org/reports/tr15/tr15-29.html</vt:lpwstr>
      </vt:variant>
      <vt:variant>
        <vt:lpwstr/>
      </vt:variant>
      <vt:variant>
        <vt:i4>2555946</vt:i4>
      </vt:variant>
      <vt:variant>
        <vt:i4>2510</vt:i4>
      </vt:variant>
      <vt:variant>
        <vt:i4>0</vt:i4>
      </vt:variant>
      <vt:variant>
        <vt:i4>5</vt:i4>
      </vt:variant>
      <vt:variant>
        <vt:lpwstr>http://wiki.ecmascript.org/doku.php?id=harmony:proper_tail_calls</vt:lpwstr>
      </vt:variant>
      <vt:variant>
        <vt:lpwstr/>
      </vt:variant>
      <vt:variant>
        <vt:i4>1900598</vt:i4>
      </vt:variant>
      <vt:variant>
        <vt:i4>2264</vt:i4>
      </vt:variant>
      <vt:variant>
        <vt:i4>0</vt:i4>
      </vt:variant>
      <vt:variant>
        <vt:i4>5</vt:i4>
      </vt:variant>
      <vt:variant>
        <vt:lpwstr/>
      </vt:variant>
      <vt:variant>
        <vt:lpwstr>_Toc350509535</vt:lpwstr>
      </vt:variant>
      <vt:variant>
        <vt:i4>1900598</vt:i4>
      </vt:variant>
      <vt:variant>
        <vt:i4>2258</vt:i4>
      </vt:variant>
      <vt:variant>
        <vt:i4>0</vt:i4>
      </vt:variant>
      <vt:variant>
        <vt:i4>5</vt:i4>
      </vt:variant>
      <vt:variant>
        <vt:lpwstr/>
      </vt:variant>
      <vt:variant>
        <vt:lpwstr>_Toc350509534</vt:lpwstr>
      </vt:variant>
      <vt:variant>
        <vt:i4>1900598</vt:i4>
      </vt:variant>
      <vt:variant>
        <vt:i4>2252</vt:i4>
      </vt:variant>
      <vt:variant>
        <vt:i4>0</vt:i4>
      </vt:variant>
      <vt:variant>
        <vt:i4>5</vt:i4>
      </vt:variant>
      <vt:variant>
        <vt:lpwstr/>
      </vt:variant>
      <vt:variant>
        <vt:lpwstr>_Toc350509533</vt:lpwstr>
      </vt:variant>
      <vt:variant>
        <vt:i4>1900598</vt:i4>
      </vt:variant>
      <vt:variant>
        <vt:i4>2246</vt:i4>
      </vt:variant>
      <vt:variant>
        <vt:i4>0</vt:i4>
      </vt:variant>
      <vt:variant>
        <vt:i4>5</vt:i4>
      </vt:variant>
      <vt:variant>
        <vt:lpwstr/>
      </vt:variant>
      <vt:variant>
        <vt:lpwstr>_Toc350509532</vt:lpwstr>
      </vt:variant>
      <vt:variant>
        <vt:i4>1900598</vt:i4>
      </vt:variant>
      <vt:variant>
        <vt:i4>2240</vt:i4>
      </vt:variant>
      <vt:variant>
        <vt:i4>0</vt:i4>
      </vt:variant>
      <vt:variant>
        <vt:i4>5</vt:i4>
      </vt:variant>
      <vt:variant>
        <vt:lpwstr/>
      </vt:variant>
      <vt:variant>
        <vt:lpwstr>_Toc350509531</vt:lpwstr>
      </vt:variant>
      <vt:variant>
        <vt:i4>1900598</vt:i4>
      </vt:variant>
      <vt:variant>
        <vt:i4>2234</vt:i4>
      </vt:variant>
      <vt:variant>
        <vt:i4>0</vt:i4>
      </vt:variant>
      <vt:variant>
        <vt:i4>5</vt:i4>
      </vt:variant>
      <vt:variant>
        <vt:lpwstr/>
      </vt:variant>
      <vt:variant>
        <vt:lpwstr>_Toc350509530</vt:lpwstr>
      </vt:variant>
      <vt:variant>
        <vt:i4>1835062</vt:i4>
      </vt:variant>
      <vt:variant>
        <vt:i4>2228</vt:i4>
      </vt:variant>
      <vt:variant>
        <vt:i4>0</vt:i4>
      </vt:variant>
      <vt:variant>
        <vt:i4>5</vt:i4>
      </vt:variant>
      <vt:variant>
        <vt:lpwstr/>
      </vt:variant>
      <vt:variant>
        <vt:lpwstr>_Toc350509529</vt:lpwstr>
      </vt:variant>
      <vt:variant>
        <vt:i4>1835062</vt:i4>
      </vt:variant>
      <vt:variant>
        <vt:i4>2222</vt:i4>
      </vt:variant>
      <vt:variant>
        <vt:i4>0</vt:i4>
      </vt:variant>
      <vt:variant>
        <vt:i4>5</vt:i4>
      </vt:variant>
      <vt:variant>
        <vt:lpwstr/>
      </vt:variant>
      <vt:variant>
        <vt:lpwstr>_Toc350509528</vt:lpwstr>
      </vt:variant>
      <vt:variant>
        <vt:i4>1835062</vt:i4>
      </vt:variant>
      <vt:variant>
        <vt:i4>2216</vt:i4>
      </vt:variant>
      <vt:variant>
        <vt:i4>0</vt:i4>
      </vt:variant>
      <vt:variant>
        <vt:i4>5</vt:i4>
      </vt:variant>
      <vt:variant>
        <vt:lpwstr/>
      </vt:variant>
      <vt:variant>
        <vt:lpwstr>_Toc350509527</vt:lpwstr>
      </vt:variant>
      <vt:variant>
        <vt:i4>1835062</vt:i4>
      </vt:variant>
      <vt:variant>
        <vt:i4>2210</vt:i4>
      </vt:variant>
      <vt:variant>
        <vt:i4>0</vt:i4>
      </vt:variant>
      <vt:variant>
        <vt:i4>5</vt:i4>
      </vt:variant>
      <vt:variant>
        <vt:lpwstr/>
      </vt:variant>
      <vt:variant>
        <vt:lpwstr>_Toc350509526</vt:lpwstr>
      </vt:variant>
      <vt:variant>
        <vt:i4>1835062</vt:i4>
      </vt:variant>
      <vt:variant>
        <vt:i4>2204</vt:i4>
      </vt:variant>
      <vt:variant>
        <vt:i4>0</vt:i4>
      </vt:variant>
      <vt:variant>
        <vt:i4>5</vt:i4>
      </vt:variant>
      <vt:variant>
        <vt:lpwstr/>
      </vt:variant>
      <vt:variant>
        <vt:lpwstr>_Toc350509525</vt:lpwstr>
      </vt:variant>
      <vt:variant>
        <vt:i4>1835062</vt:i4>
      </vt:variant>
      <vt:variant>
        <vt:i4>2198</vt:i4>
      </vt:variant>
      <vt:variant>
        <vt:i4>0</vt:i4>
      </vt:variant>
      <vt:variant>
        <vt:i4>5</vt:i4>
      </vt:variant>
      <vt:variant>
        <vt:lpwstr/>
      </vt:variant>
      <vt:variant>
        <vt:lpwstr>_Toc350509524</vt:lpwstr>
      </vt:variant>
      <vt:variant>
        <vt:i4>1835062</vt:i4>
      </vt:variant>
      <vt:variant>
        <vt:i4>2192</vt:i4>
      </vt:variant>
      <vt:variant>
        <vt:i4>0</vt:i4>
      </vt:variant>
      <vt:variant>
        <vt:i4>5</vt:i4>
      </vt:variant>
      <vt:variant>
        <vt:lpwstr/>
      </vt:variant>
      <vt:variant>
        <vt:lpwstr>_Toc350509523</vt:lpwstr>
      </vt:variant>
      <vt:variant>
        <vt:i4>1835062</vt:i4>
      </vt:variant>
      <vt:variant>
        <vt:i4>2186</vt:i4>
      </vt:variant>
      <vt:variant>
        <vt:i4>0</vt:i4>
      </vt:variant>
      <vt:variant>
        <vt:i4>5</vt:i4>
      </vt:variant>
      <vt:variant>
        <vt:lpwstr/>
      </vt:variant>
      <vt:variant>
        <vt:lpwstr>_Toc350509522</vt:lpwstr>
      </vt:variant>
      <vt:variant>
        <vt:i4>1835062</vt:i4>
      </vt:variant>
      <vt:variant>
        <vt:i4>2180</vt:i4>
      </vt:variant>
      <vt:variant>
        <vt:i4>0</vt:i4>
      </vt:variant>
      <vt:variant>
        <vt:i4>5</vt:i4>
      </vt:variant>
      <vt:variant>
        <vt:lpwstr/>
      </vt:variant>
      <vt:variant>
        <vt:lpwstr>_Toc350509521</vt:lpwstr>
      </vt:variant>
      <vt:variant>
        <vt:i4>1835062</vt:i4>
      </vt:variant>
      <vt:variant>
        <vt:i4>2174</vt:i4>
      </vt:variant>
      <vt:variant>
        <vt:i4>0</vt:i4>
      </vt:variant>
      <vt:variant>
        <vt:i4>5</vt:i4>
      </vt:variant>
      <vt:variant>
        <vt:lpwstr/>
      </vt:variant>
      <vt:variant>
        <vt:lpwstr>_Toc350509520</vt:lpwstr>
      </vt:variant>
      <vt:variant>
        <vt:i4>2031670</vt:i4>
      </vt:variant>
      <vt:variant>
        <vt:i4>2168</vt:i4>
      </vt:variant>
      <vt:variant>
        <vt:i4>0</vt:i4>
      </vt:variant>
      <vt:variant>
        <vt:i4>5</vt:i4>
      </vt:variant>
      <vt:variant>
        <vt:lpwstr/>
      </vt:variant>
      <vt:variant>
        <vt:lpwstr>_Toc350509519</vt:lpwstr>
      </vt:variant>
      <vt:variant>
        <vt:i4>2031670</vt:i4>
      </vt:variant>
      <vt:variant>
        <vt:i4>2162</vt:i4>
      </vt:variant>
      <vt:variant>
        <vt:i4>0</vt:i4>
      </vt:variant>
      <vt:variant>
        <vt:i4>5</vt:i4>
      </vt:variant>
      <vt:variant>
        <vt:lpwstr/>
      </vt:variant>
      <vt:variant>
        <vt:lpwstr>_Toc350509517</vt:lpwstr>
      </vt:variant>
      <vt:variant>
        <vt:i4>2031670</vt:i4>
      </vt:variant>
      <vt:variant>
        <vt:i4>2156</vt:i4>
      </vt:variant>
      <vt:variant>
        <vt:i4>0</vt:i4>
      </vt:variant>
      <vt:variant>
        <vt:i4>5</vt:i4>
      </vt:variant>
      <vt:variant>
        <vt:lpwstr/>
      </vt:variant>
      <vt:variant>
        <vt:lpwstr>_Toc350509516</vt:lpwstr>
      </vt:variant>
      <vt:variant>
        <vt:i4>2031670</vt:i4>
      </vt:variant>
      <vt:variant>
        <vt:i4>2150</vt:i4>
      </vt:variant>
      <vt:variant>
        <vt:i4>0</vt:i4>
      </vt:variant>
      <vt:variant>
        <vt:i4>5</vt:i4>
      </vt:variant>
      <vt:variant>
        <vt:lpwstr/>
      </vt:variant>
      <vt:variant>
        <vt:lpwstr>_Toc350509515</vt:lpwstr>
      </vt:variant>
      <vt:variant>
        <vt:i4>2031670</vt:i4>
      </vt:variant>
      <vt:variant>
        <vt:i4>2144</vt:i4>
      </vt:variant>
      <vt:variant>
        <vt:i4>0</vt:i4>
      </vt:variant>
      <vt:variant>
        <vt:i4>5</vt:i4>
      </vt:variant>
      <vt:variant>
        <vt:lpwstr/>
      </vt:variant>
      <vt:variant>
        <vt:lpwstr>_Toc350509514</vt:lpwstr>
      </vt:variant>
      <vt:variant>
        <vt:i4>2031670</vt:i4>
      </vt:variant>
      <vt:variant>
        <vt:i4>2138</vt:i4>
      </vt:variant>
      <vt:variant>
        <vt:i4>0</vt:i4>
      </vt:variant>
      <vt:variant>
        <vt:i4>5</vt:i4>
      </vt:variant>
      <vt:variant>
        <vt:lpwstr/>
      </vt:variant>
      <vt:variant>
        <vt:lpwstr>_Toc350509513</vt:lpwstr>
      </vt:variant>
      <vt:variant>
        <vt:i4>2031670</vt:i4>
      </vt:variant>
      <vt:variant>
        <vt:i4>2132</vt:i4>
      </vt:variant>
      <vt:variant>
        <vt:i4>0</vt:i4>
      </vt:variant>
      <vt:variant>
        <vt:i4>5</vt:i4>
      </vt:variant>
      <vt:variant>
        <vt:lpwstr/>
      </vt:variant>
      <vt:variant>
        <vt:lpwstr>_Toc350509512</vt:lpwstr>
      </vt:variant>
      <vt:variant>
        <vt:i4>2031670</vt:i4>
      </vt:variant>
      <vt:variant>
        <vt:i4>2126</vt:i4>
      </vt:variant>
      <vt:variant>
        <vt:i4>0</vt:i4>
      </vt:variant>
      <vt:variant>
        <vt:i4>5</vt:i4>
      </vt:variant>
      <vt:variant>
        <vt:lpwstr/>
      </vt:variant>
      <vt:variant>
        <vt:lpwstr>_Toc350509511</vt:lpwstr>
      </vt:variant>
      <vt:variant>
        <vt:i4>2031670</vt:i4>
      </vt:variant>
      <vt:variant>
        <vt:i4>2120</vt:i4>
      </vt:variant>
      <vt:variant>
        <vt:i4>0</vt:i4>
      </vt:variant>
      <vt:variant>
        <vt:i4>5</vt:i4>
      </vt:variant>
      <vt:variant>
        <vt:lpwstr/>
      </vt:variant>
      <vt:variant>
        <vt:lpwstr>_Toc350509510</vt:lpwstr>
      </vt:variant>
      <vt:variant>
        <vt:i4>1966134</vt:i4>
      </vt:variant>
      <vt:variant>
        <vt:i4>2114</vt:i4>
      </vt:variant>
      <vt:variant>
        <vt:i4>0</vt:i4>
      </vt:variant>
      <vt:variant>
        <vt:i4>5</vt:i4>
      </vt:variant>
      <vt:variant>
        <vt:lpwstr/>
      </vt:variant>
      <vt:variant>
        <vt:lpwstr>_Toc350509509</vt:lpwstr>
      </vt:variant>
      <vt:variant>
        <vt:i4>1966134</vt:i4>
      </vt:variant>
      <vt:variant>
        <vt:i4>2108</vt:i4>
      </vt:variant>
      <vt:variant>
        <vt:i4>0</vt:i4>
      </vt:variant>
      <vt:variant>
        <vt:i4>5</vt:i4>
      </vt:variant>
      <vt:variant>
        <vt:lpwstr/>
      </vt:variant>
      <vt:variant>
        <vt:lpwstr>_Toc350509508</vt:lpwstr>
      </vt:variant>
      <vt:variant>
        <vt:i4>1966134</vt:i4>
      </vt:variant>
      <vt:variant>
        <vt:i4>2102</vt:i4>
      </vt:variant>
      <vt:variant>
        <vt:i4>0</vt:i4>
      </vt:variant>
      <vt:variant>
        <vt:i4>5</vt:i4>
      </vt:variant>
      <vt:variant>
        <vt:lpwstr/>
      </vt:variant>
      <vt:variant>
        <vt:lpwstr>_Toc350509507</vt:lpwstr>
      </vt:variant>
      <vt:variant>
        <vt:i4>1966134</vt:i4>
      </vt:variant>
      <vt:variant>
        <vt:i4>2096</vt:i4>
      </vt:variant>
      <vt:variant>
        <vt:i4>0</vt:i4>
      </vt:variant>
      <vt:variant>
        <vt:i4>5</vt:i4>
      </vt:variant>
      <vt:variant>
        <vt:lpwstr/>
      </vt:variant>
      <vt:variant>
        <vt:lpwstr>_Toc350509506</vt:lpwstr>
      </vt:variant>
      <vt:variant>
        <vt:i4>1966134</vt:i4>
      </vt:variant>
      <vt:variant>
        <vt:i4>2090</vt:i4>
      </vt:variant>
      <vt:variant>
        <vt:i4>0</vt:i4>
      </vt:variant>
      <vt:variant>
        <vt:i4>5</vt:i4>
      </vt:variant>
      <vt:variant>
        <vt:lpwstr/>
      </vt:variant>
      <vt:variant>
        <vt:lpwstr>_Toc350509505</vt:lpwstr>
      </vt:variant>
      <vt:variant>
        <vt:i4>1966134</vt:i4>
      </vt:variant>
      <vt:variant>
        <vt:i4>2084</vt:i4>
      </vt:variant>
      <vt:variant>
        <vt:i4>0</vt:i4>
      </vt:variant>
      <vt:variant>
        <vt:i4>5</vt:i4>
      </vt:variant>
      <vt:variant>
        <vt:lpwstr/>
      </vt:variant>
      <vt:variant>
        <vt:lpwstr>_Toc350509504</vt:lpwstr>
      </vt:variant>
      <vt:variant>
        <vt:i4>1966134</vt:i4>
      </vt:variant>
      <vt:variant>
        <vt:i4>2078</vt:i4>
      </vt:variant>
      <vt:variant>
        <vt:i4>0</vt:i4>
      </vt:variant>
      <vt:variant>
        <vt:i4>5</vt:i4>
      </vt:variant>
      <vt:variant>
        <vt:lpwstr/>
      </vt:variant>
      <vt:variant>
        <vt:lpwstr>_Toc350509503</vt:lpwstr>
      </vt:variant>
      <vt:variant>
        <vt:i4>1966134</vt:i4>
      </vt:variant>
      <vt:variant>
        <vt:i4>2072</vt:i4>
      </vt:variant>
      <vt:variant>
        <vt:i4>0</vt:i4>
      </vt:variant>
      <vt:variant>
        <vt:i4>5</vt:i4>
      </vt:variant>
      <vt:variant>
        <vt:lpwstr/>
      </vt:variant>
      <vt:variant>
        <vt:lpwstr>_Toc350509502</vt:lpwstr>
      </vt:variant>
      <vt:variant>
        <vt:i4>1966134</vt:i4>
      </vt:variant>
      <vt:variant>
        <vt:i4>2066</vt:i4>
      </vt:variant>
      <vt:variant>
        <vt:i4>0</vt:i4>
      </vt:variant>
      <vt:variant>
        <vt:i4>5</vt:i4>
      </vt:variant>
      <vt:variant>
        <vt:lpwstr/>
      </vt:variant>
      <vt:variant>
        <vt:lpwstr>_Toc350509501</vt:lpwstr>
      </vt:variant>
      <vt:variant>
        <vt:i4>1966134</vt:i4>
      </vt:variant>
      <vt:variant>
        <vt:i4>2060</vt:i4>
      </vt:variant>
      <vt:variant>
        <vt:i4>0</vt:i4>
      </vt:variant>
      <vt:variant>
        <vt:i4>5</vt:i4>
      </vt:variant>
      <vt:variant>
        <vt:lpwstr/>
      </vt:variant>
      <vt:variant>
        <vt:lpwstr>_Toc350509500</vt:lpwstr>
      </vt:variant>
      <vt:variant>
        <vt:i4>1507383</vt:i4>
      </vt:variant>
      <vt:variant>
        <vt:i4>2054</vt:i4>
      </vt:variant>
      <vt:variant>
        <vt:i4>0</vt:i4>
      </vt:variant>
      <vt:variant>
        <vt:i4>5</vt:i4>
      </vt:variant>
      <vt:variant>
        <vt:lpwstr/>
      </vt:variant>
      <vt:variant>
        <vt:lpwstr>_Toc350509499</vt:lpwstr>
      </vt:variant>
      <vt:variant>
        <vt:i4>1507383</vt:i4>
      </vt:variant>
      <vt:variant>
        <vt:i4>2048</vt:i4>
      </vt:variant>
      <vt:variant>
        <vt:i4>0</vt:i4>
      </vt:variant>
      <vt:variant>
        <vt:i4>5</vt:i4>
      </vt:variant>
      <vt:variant>
        <vt:lpwstr/>
      </vt:variant>
      <vt:variant>
        <vt:lpwstr>_Toc350509498</vt:lpwstr>
      </vt:variant>
      <vt:variant>
        <vt:i4>1507383</vt:i4>
      </vt:variant>
      <vt:variant>
        <vt:i4>2042</vt:i4>
      </vt:variant>
      <vt:variant>
        <vt:i4>0</vt:i4>
      </vt:variant>
      <vt:variant>
        <vt:i4>5</vt:i4>
      </vt:variant>
      <vt:variant>
        <vt:lpwstr/>
      </vt:variant>
      <vt:variant>
        <vt:lpwstr>_Toc350509497</vt:lpwstr>
      </vt:variant>
      <vt:variant>
        <vt:i4>1507383</vt:i4>
      </vt:variant>
      <vt:variant>
        <vt:i4>2036</vt:i4>
      </vt:variant>
      <vt:variant>
        <vt:i4>0</vt:i4>
      </vt:variant>
      <vt:variant>
        <vt:i4>5</vt:i4>
      </vt:variant>
      <vt:variant>
        <vt:lpwstr/>
      </vt:variant>
      <vt:variant>
        <vt:lpwstr>_Toc350509496</vt:lpwstr>
      </vt:variant>
      <vt:variant>
        <vt:i4>1507383</vt:i4>
      </vt:variant>
      <vt:variant>
        <vt:i4>2030</vt:i4>
      </vt:variant>
      <vt:variant>
        <vt:i4>0</vt:i4>
      </vt:variant>
      <vt:variant>
        <vt:i4>5</vt:i4>
      </vt:variant>
      <vt:variant>
        <vt:lpwstr/>
      </vt:variant>
      <vt:variant>
        <vt:lpwstr>_Toc350509495</vt:lpwstr>
      </vt:variant>
      <vt:variant>
        <vt:i4>1507383</vt:i4>
      </vt:variant>
      <vt:variant>
        <vt:i4>2024</vt:i4>
      </vt:variant>
      <vt:variant>
        <vt:i4>0</vt:i4>
      </vt:variant>
      <vt:variant>
        <vt:i4>5</vt:i4>
      </vt:variant>
      <vt:variant>
        <vt:lpwstr/>
      </vt:variant>
      <vt:variant>
        <vt:lpwstr>_Toc350509494</vt:lpwstr>
      </vt:variant>
      <vt:variant>
        <vt:i4>1507383</vt:i4>
      </vt:variant>
      <vt:variant>
        <vt:i4>2018</vt:i4>
      </vt:variant>
      <vt:variant>
        <vt:i4>0</vt:i4>
      </vt:variant>
      <vt:variant>
        <vt:i4>5</vt:i4>
      </vt:variant>
      <vt:variant>
        <vt:lpwstr/>
      </vt:variant>
      <vt:variant>
        <vt:lpwstr>_Toc350509493</vt:lpwstr>
      </vt:variant>
      <vt:variant>
        <vt:i4>1507383</vt:i4>
      </vt:variant>
      <vt:variant>
        <vt:i4>2012</vt:i4>
      </vt:variant>
      <vt:variant>
        <vt:i4>0</vt:i4>
      </vt:variant>
      <vt:variant>
        <vt:i4>5</vt:i4>
      </vt:variant>
      <vt:variant>
        <vt:lpwstr/>
      </vt:variant>
      <vt:variant>
        <vt:lpwstr>_Toc350509492</vt:lpwstr>
      </vt:variant>
      <vt:variant>
        <vt:i4>1507383</vt:i4>
      </vt:variant>
      <vt:variant>
        <vt:i4>2006</vt:i4>
      </vt:variant>
      <vt:variant>
        <vt:i4>0</vt:i4>
      </vt:variant>
      <vt:variant>
        <vt:i4>5</vt:i4>
      </vt:variant>
      <vt:variant>
        <vt:lpwstr/>
      </vt:variant>
      <vt:variant>
        <vt:lpwstr>_Toc350509491</vt:lpwstr>
      </vt:variant>
      <vt:variant>
        <vt:i4>1507383</vt:i4>
      </vt:variant>
      <vt:variant>
        <vt:i4>2000</vt:i4>
      </vt:variant>
      <vt:variant>
        <vt:i4>0</vt:i4>
      </vt:variant>
      <vt:variant>
        <vt:i4>5</vt:i4>
      </vt:variant>
      <vt:variant>
        <vt:lpwstr/>
      </vt:variant>
      <vt:variant>
        <vt:lpwstr>_Toc350509490</vt:lpwstr>
      </vt:variant>
      <vt:variant>
        <vt:i4>1441847</vt:i4>
      </vt:variant>
      <vt:variant>
        <vt:i4>1994</vt:i4>
      </vt:variant>
      <vt:variant>
        <vt:i4>0</vt:i4>
      </vt:variant>
      <vt:variant>
        <vt:i4>5</vt:i4>
      </vt:variant>
      <vt:variant>
        <vt:lpwstr/>
      </vt:variant>
      <vt:variant>
        <vt:lpwstr>_Toc350509489</vt:lpwstr>
      </vt:variant>
      <vt:variant>
        <vt:i4>1441847</vt:i4>
      </vt:variant>
      <vt:variant>
        <vt:i4>1988</vt:i4>
      </vt:variant>
      <vt:variant>
        <vt:i4>0</vt:i4>
      </vt:variant>
      <vt:variant>
        <vt:i4>5</vt:i4>
      </vt:variant>
      <vt:variant>
        <vt:lpwstr/>
      </vt:variant>
      <vt:variant>
        <vt:lpwstr>_Toc350509488</vt:lpwstr>
      </vt:variant>
      <vt:variant>
        <vt:i4>1441847</vt:i4>
      </vt:variant>
      <vt:variant>
        <vt:i4>1982</vt:i4>
      </vt:variant>
      <vt:variant>
        <vt:i4>0</vt:i4>
      </vt:variant>
      <vt:variant>
        <vt:i4>5</vt:i4>
      </vt:variant>
      <vt:variant>
        <vt:lpwstr/>
      </vt:variant>
      <vt:variant>
        <vt:lpwstr>_Toc350509487</vt:lpwstr>
      </vt:variant>
      <vt:variant>
        <vt:i4>1441847</vt:i4>
      </vt:variant>
      <vt:variant>
        <vt:i4>1976</vt:i4>
      </vt:variant>
      <vt:variant>
        <vt:i4>0</vt:i4>
      </vt:variant>
      <vt:variant>
        <vt:i4>5</vt:i4>
      </vt:variant>
      <vt:variant>
        <vt:lpwstr/>
      </vt:variant>
      <vt:variant>
        <vt:lpwstr>_Toc350509486</vt:lpwstr>
      </vt:variant>
      <vt:variant>
        <vt:i4>1441847</vt:i4>
      </vt:variant>
      <vt:variant>
        <vt:i4>1970</vt:i4>
      </vt:variant>
      <vt:variant>
        <vt:i4>0</vt:i4>
      </vt:variant>
      <vt:variant>
        <vt:i4>5</vt:i4>
      </vt:variant>
      <vt:variant>
        <vt:lpwstr/>
      </vt:variant>
      <vt:variant>
        <vt:lpwstr>_Toc350509485</vt:lpwstr>
      </vt:variant>
      <vt:variant>
        <vt:i4>1441847</vt:i4>
      </vt:variant>
      <vt:variant>
        <vt:i4>1964</vt:i4>
      </vt:variant>
      <vt:variant>
        <vt:i4>0</vt:i4>
      </vt:variant>
      <vt:variant>
        <vt:i4>5</vt:i4>
      </vt:variant>
      <vt:variant>
        <vt:lpwstr/>
      </vt:variant>
      <vt:variant>
        <vt:lpwstr>_Toc350509484</vt:lpwstr>
      </vt:variant>
      <vt:variant>
        <vt:i4>1441847</vt:i4>
      </vt:variant>
      <vt:variant>
        <vt:i4>1958</vt:i4>
      </vt:variant>
      <vt:variant>
        <vt:i4>0</vt:i4>
      </vt:variant>
      <vt:variant>
        <vt:i4>5</vt:i4>
      </vt:variant>
      <vt:variant>
        <vt:lpwstr/>
      </vt:variant>
      <vt:variant>
        <vt:lpwstr>_Toc350509483</vt:lpwstr>
      </vt:variant>
      <vt:variant>
        <vt:i4>1441847</vt:i4>
      </vt:variant>
      <vt:variant>
        <vt:i4>1952</vt:i4>
      </vt:variant>
      <vt:variant>
        <vt:i4>0</vt:i4>
      </vt:variant>
      <vt:variant>
        <vt:i4>5</vt:i4>
      </vt:variant>
      <vt:variant>
        <vt:lpwstr/>
      </vt:variant>
      <vt:variant>
        <vt:lpwstr>_Toc350509482</vt:lpwstr>
      </vt:variant>
      <vt:variant>
        <vt:i4>1441847</vt:i4>
      </vt:variant>
      <vt:variant>
        <vt:i4>1946</vt:i4>
      </vt:variant>
      <vt:variant>
        <vt:i4>0</vt:i4>
      </vt:variant>
      <vt:variant>
        <vt:i4>5</vt:i4>
      </vt:variant>
      <vt:variant>
        <vt:lpwstr/>
      </vt:variant>
      <vt:variant>
        <vt:lpwstr>_Toc350509481</vt:lpwstr>
      </vt:variant>
      <vt:variant>
        <vt:i4>1441847</vt:i4>
      </vt:variant>
      <vt:variant>
        <vt:i4>1940</vt:i4>
      </vt:variant>
      <vt:variant>
        <vt:i4>0</vt:i4>
      </vt:variant>
      <vt:variant>
        <vt:i4>5</vt:i4>
      </vt:variant>
      <vt:variant>
        <vt:lpwstr/>
      </vt:variant>
      <vt:variant>
        <vt:lpwstr>_Toc350509480</vt:lpwstr>
      </vt:variant>
      <vt:variant>
        <vt:i4>1638455</vt:i4>
      </vt:variant>
      <vt:variant>
        <vt:i4>1934</vt:i4>
      </vt:variant>
      <vt:variant>
        <vt:i4>0</vt:i4>
      </vt:variant>
      <vt:variant>
        <vt:i4>5</vt:i4>
      </vt:variant>
      <vt:variant>
        <vt:lpwstr/>
      </vt:variant>
      <vt:variant>
        <vt:lpwstr>_Toc350509479</vt:lpwstr>
      </vt:variant>
      <vt:variant>
        <vt:i4>1638455</vt:i4>
      </vt:variant>
      <vt:variant>
        <vt:i4>1928</vt:i4>
      </vt:variant>
      <vt:variant>
        <vt:i4>0</vt:i4>
      </vt:variant>
      <vt:variant>
        <vt:i4>5</vt:i4>
      </vt:variant>
      <vt:variant>
        <vt:lpwstr/>
      </vt:variant>
      <vt:variant>
        <vt:lpwstr>_Toc350509478</vt:lpwstr>
      </vt:variant>
      <vt:variant>
        <vt:i4>1638455</vt:i4>
      </vt:variant>
      <vt:variant>
        <vt:i4>1922</vt:i4>
      </vt:variant>
      <vt:variant>
        <vt:i4>0</vt:i4>
      </vt:variant>
      <vt:variant>
        <vt:i4>5</vt:i4>
      </vt:variant>
      <vt:variant>
        <vt:lpwstr/>
      </vt:variant>
      <vt:variant>
        <vt:lpwstr>_Toc350509477</vt:lpwstr>
      </vt:variant>
      <vt:variant>
        <vt:i4>1638455</vt:i4>
      </vt:variant>
      <vt:variant>
        <vt:i4>1916</vt:i4>
      </vt:variant>
      <vt:variant>
        <vt:i4>0</vt:i4>
      </vt:variant>
      <vt:variant>
        <vt:i4>5</vt:i4>
      </vt:variant>
      <vt:variant>
        <vt:lpwstr/>
      </vt:variant>
      <vt:variant>
        <vt:lpwstr>_Toc350509476</vt:lpwstr>
      </vt:variant>
      <vt:variant>
        <vt:i4>1638455</vt:i4>
      </vt:variant>
      <vt:variant>
        <vt:i4>1910</vt:i4>
      </vt:variant>
      <vt:variant>
        <vt:i4>0</vt:i4>
      </vt:variant>
      <vt:variant>
        <vt:i4>5</vt:i4>
      </vt:variant>
      <vt:variant>
        <vt:lpwstr/>
      </vt:variant>
      <vt:variant>
        <vt:lpwstr>_Toc350509475</vt:lpwstr>
      </vt:variant>
      <vt:variant>
        <vt:i4>1638455</vt:i4>
      </vt:variant>
      <vt:variant>
        <vt:i4>1904</vt:i4>
      </vt:variant>
      <vt:variant>
        <vt:i4>0</vt:i4>
      </vt:variant>
      <vt:variant>
        <vt:i4>5</vt:i4>
      </vt:variant>
      <vt:variant>
        <vt:lpwstr/>
      </vt:variant>
      <vt:variant>
        <vt:lpwstr>_Toc350509474</vt:lpwstr>
      </vt:variant>
      <vt:variant>
        <vt:i4>1638455</vt:i4>
      </vt:variant>
      <vt:variant>
        <vt:i4>1898</vt:i4>
      </vt:variant>
      <vt:variant>
        <vt:i4>0</vt:i4>
      </vt:variant>
      <vt:variant>
        <vt:i4>5</vt:i4>
      </vt:variant>
      <vt:variant>
        <vt:lpwstr/>
      </vt:variant>
      <vt:variant>
        <vt:lpwstr>_Toc350509473</vt:lpwstr>
      </vt:variant>
      <vt:variant>
        <vt:i4>1638455</vt:i4>
      </vt:variant>
      <vt:variant>
        <vt:i4>1892</vt:i4>
      </vt:variant>
      <vt:variant>
        <vt:i4>0</vt:i4>
      </vt:variant>
      <vt:variant>
        <vt:i4>5</vt:i4>
      </vt:variant>
      <vt:variant>
        <vt:lpwstr/>
      </vt:variant>
      <vt:variant>
        <vt:lpwstr>_Toc350509472</vt:lpwstr>
      </vt:variant>
      <vt:variant>
        <vt:i4>1638455</vt:i4>
      </vt:variant>
      <vt:variant>
        <vt:i4>1886</vt:i4>
      </vt:variant>
      <vt:variant>
        <vt:i4>0</vt:i4>
      </vt:variant>
      <vt:variant>
        <vt:i4>5</vt:i4>
      </vt:variant>
      <vt:variant>
        <vt:lpwstr/>
      </vt:variant>
      <vt:variant>
        <vt:lpwstr>_Toc350509471</vt:lpwstr>
      </vt:variant>
      <vt:variant>
        <vt:i4>1638455</vt:i4>
      </vt:variant>
      <vt:variant>
        <vt:i4>1880</vt:i4>
      </vt:variant>
      <vt:variant>
        <vt:i4>0</vt:i4>
      </vt:variant>
      <vt:variant>
        <vt:i4>5</vt:i4>
      </vt:variant>
      <vt:variant>
        <vt:lpwstr/>
      </vt:variant>
      <vt:variant>
        <vt:lpwstr>_Toc350509470</vt:lpwstr>
      </vt:variant>
      <vt:variant>
        <vt:i4>1572919</vt:i4>
      </vt:variant>
      <vt:variant>
        <vt:i4>1874</vt:i4>
      </vt:variant>
      <vt:variant>
        <vt:i4>0</vt:i4>
      </vt:variant>
      <vt:variant>
        <vt:i4>5</vt:i4>
      </vt:variant>
      <vt:variant>
        <vt:lpwstr/>
      </vt:variant>
      <vt:variant>
        <vt:lpwstr>_Toc350509469</vt:lpwstr>
      </vt:variant>
      <vt:variant>
        <vt:i4>1572919</vt:i4>
      </vt:variant>
      <vt:variant>
        <vt:i4>1868</vt:i4>
      </vt:variant>
      <vt:variant>
        <vt:i4>0</vt:i4>
      </vt:variant>
      <vt:variant>
        <vt:i4>5</vt:i4>
      </vt:variant>
      <vt:variant>
        <vt:lpwstr/>
      </vt:variant>
      <vt:variant>
        <vt:lpwstr>_Toc350509468</vt:lpwstr>
      </vt:variant>
      <vt:variant>
        <vt:i4>1572919</vt:i4>
      </vt:variant>
      <vt:variant>
        <vt:i4>1862</vt:i4>
      </vt:variant>
      <vt:variant>
        <vt:i4>0</vt:i4>
      </vt:variant>
      <vt:variant>
        <vt:i4>5</vt:i4>
      </vt:variant>
      <vt:variant>
        <vt:lpwstr/>
      </vt:variant>
      <vt:variant>
        <vt:lpwstr>_Toc350509467</vt:lpwstr>
      </vt:variant>
      <vt:variant>
        <vt:i4>1572919</vt:i4>
      </vt:variant>
      <vt:variant>
        <vt:i4>1856</vt:i4>
      </vt:variant>
      <vt:variant>
        <vt:i4>0</vt:i4>
      </vt:variant>
      <vt:variant>
        <vt:i4>5</vt:i4>
      </vt:variant>
      <vt:variant>
        <vt:lpwstr/>
      </vt:variant>
      <vt:variant>
        <vt:lpwstr>_Toc350509466</vt:lpwstr>
      </vt:variant>
      <vt:variant>
        <vt:i4>1572919</vt:i4>
      </vt:variant>
      <vt:variant>
        <vt:i4>1850</vt:i4>
      </vt:variant>
      <vt:variant>
        <vt:i4>0</vt:i4>
      </vt:variant>
      <vt:variant>
        <vt:i4>5</vt:i4>
      </vt:variant>
      <vt:variant>
        <vt:lpwstr/>
      </vt:variant>
      <vt:variant>
        <vt:lpwstr>_Toc350509465</vt:lpwstr>
      </vt:variant>
      <vt:variant>
        <vt:i4>1572919</vt:i4>
      </vt:variant>
      <vt:variant>
        <vt:i4>1844</vt:i4>
      </vt:variant>
      <vt:variant>
        <vt:i4>0</vt:i4>
      </vt:variant>
      <vt:variant>
        <vt:i4>5</vt:i4>
      </vt:variant>
      <vt:variant>
        <vt:lpwstr/>
      </vt:variant>
      <vt:variant>
        <vt:lpwstr>_Toc350509464</vt:lpwstr>
      </vt:variant>
      <vt:variant>
        <vt:i4>1572919</vt:i4>
      </vt:variant>
      <vt:variant>
        <vt:i4>1838</vt:i4>
      </vt:variant>
      <vt:variant>
        <vt:i4>0</vt:i4>
      </vt:variant>
      <vt:variant>
        <vt:i4>5</vt:i4>
      </vt:variant>
      <vt:variant>
        <vt:lpwstr/>
      </vt:variant>
      <vt:variant>
        <vt:lpwstr>_Toc350509463</vt:lpwstr>
      </vt:variant>
      <vt:variant>
        <vt:i4>1572919</vt:i4>
      </vt:variant>
      <vt:variant>
        <vt:i4>1832</vt:i4>
      </vt:variant>
      <vt:variant>
        <vt:i4>0</vt:i4>
      </vt:variant>
      <vt:variant>
        <vt:i4>5</vt:i4>
      </vt:variant>
      <vt:variant>
        <vt:lpwstr/>
      </vt:variant>
      <vt:variant>
        <vt:lpwstr>_Toc350509462</vt:lpwstr>
      </vt:variant>
      <vt:variant>
        <vt:i4>1572919</vt:i4>
      </vt:variant>
      <vt:variant>
        <vt:i4>1826</vt:i4>
      </vt:variant>
      <vt:variant>
        <vt:i4>0</vt:i4>
      </vt:variant>
      <vt:variant>
        <vt:i4>5</vt:i4>
      </vt:variant>
      <vt:variant>
        <vt:lpwstr/>
      </vt:variant>
      <vt:variant>
        <vt:lpwstr>_Toc350509461</vt:lpwstr>
      </vt:variant>
      <vt:variant>
        <vt:i4>1572919</vt:i4>
      </vt:variant>
      <vt:variant>
        <vt:i4>1820</vt:i4>
      </vt:variant>
      <vt:variant>
        <vt:i4>0</vt:i4>
      </vt:variant>
      <vt:variant>
        <vt:i4>5</vt:i4>
      </vt:variant>
      <vt:variant>
        <vt:lpwstr/>
      </vt:variant>
      <vt:variant>
        <vt:lpwstr>_Toc350509460</vt:lpwstr>
      </vt:variant>
      <vt:variant>
        <vt:i4>1769527</vt:i4>
      </vt:variant>
      <vt:variant>
        <vt:i4>1814</vt:i4>
      </vt:variant>
      <vt:variant>
        <vt:i4>0</vt:i4>
      </vt:variant>
      <vt:variant>
        <vt:i4>5</vt:i4>
      </vt:variant>
      <vt:variant>
        <vt:lpwstr/>
      </vt:variant>
      <vt:variant>
        <vt:lpwstr>_Toc350509459</vt:lpwstr>
      </vt:variant>
      <vt:variant>
        <vt:i4>1769527</vt:i4>
      </vt:variant>
      <vt:variant>
        <vt:i4>1808</vt:i4>
      </vt:variant>
      <vt:variant>
        <vt:i4>0</vt:i4>
      </vt:variant>
      <vt:variant>
        <vt:i4>5</vt:i4>
      </vt:variant>
      <vt:variant>
        <vt:lpwstr/>
      </vt:variant>
      <vt:variant>
        <vt:lpwstr>_Toc350509458</vt:lpwstr>
      </vt:variant>
      <vt:variant>
        <vt:i4>1769527</vt:i4>
      </vt:variant>
      <vt:variant>
        <vt:i4>1802</vt:i4>
      </vt:variant>
      <vt:variant>
        <vt:i4>0</vt:i4>
      </vt:variant>
      <vt:variant>
        <vt:i4>5</vt:i4>
      </vt:variant>
      <vt:variant>
        <vt:lpwstr/>
      </vt:variant>
      <vt:variant>
        <vt:lpwstr>_Toc350509457</vt:lpwstr>
      </vt:variant>
      <vt:variant>
        <vt:i4>1769527</vt:i4>
      </vt:variant>
      <vt:variant>
        <vt:i4>1796</vt:i4>
      </vt:variant>
      <vt:variant>
        <vt:i4>0</vt:i4>
      </vt:variant>
      <vt:variant>
        <vt:i4>5</vt:i4>
      </vt:variant>
      <vt:variant>
        <vt:lpwstr/>
      </vt:variant>
      <vt:variant>
        <vt:lpwstr>_Toc350509456</vt:lpwstr>
      </vt:variant>
      <vt:variant>
        <vt:i4>1769527</vt:i4>
      </vt:variant>
      <vt:variant>
        <vt:i4>1790</vt:i4>
      </vt:variant>
      <vt:variant>
        <vt:i4>0</vt:i4>
      </vt:variant>
      <vt:variant>
        <vt:i4>5</vt:i4>
      </vt:variant>
      <vt:variant>
        <vt:lpwstr/>
      </vt:variant>
      <vt:variant>
        <vt:lpwstr>_Toc350509455</vt:lpwstr>
      </vt:variant>
      <vt:variant>
        <vt:i4>1769527</vt:i4>
      </vt:variant>
      <vt:variant>
        <vt:i4>1784</vt:i4>
      </vt:variant>
      <vt:variant>
        <vt:i4>0</vt:i4>
      </vt:variant>
      <vt:variant>
        <vt:i4>5</vt:i4>
      </vt:variant>
      <vt:variant>
        <vt:lpwstr/>
      </vt:variant>
      <vt:variant>
        <vt:lpwstr>_Toc350509454</vt:lpwstr>
      </vt:variant>
      <vt:variant>
        <vt:i4>1769527</vt:i4>
      </vt:variant>
      <vt:variant>
        <vt:i4>1778</vt:i4>
      </vt:variant>
      <vt:variant>
        <vt:i4>0</vt:i4>
      </vt:variant>
      <vt:variant>
        <vt:i4>5</vt:i4>
      </vt:variant>
      <vt:variant>
        <vt:lpwstr/>
      </vt:variant>
      <vt:variant>
        <vt:lpwstr>_Toc350509453</vt:lpwstr>
      </vt:variant>
      <vt:variant>
        <vt:i4>1769527</vt:i4>
      </vt:variant>
      <vt:variant>
        <vt:i4>1772</vt:i4>
      </vt:variant>
      <vt:variant>
        <vt:i4>0</vt:i4>
      </vt:variant>
      <vt:variant>
        <vt:i4>5</vt:i4>
      </vt:variant>
      <vt:variant>
        <vt:lpwstr/>
      </vt:variant>
      <vt:variant>
        <vt:lpwstr>_Toc350509452</vt:lpwstr>
      </vt:variant>
      <vt:variant>
        <vt:i4>1769527</vt:i4>
      </vt:variant>
      <vt:variant>
        <vt:i4>1766</vt:i4>
      </vt:variant>
      <vt:variant>
        <vt:i4>0</vt:i4>
      </vt:variant>
      <vt:variant>
        <vt:i4>5</vt:i4>
      </vt:variant>
      <vt:variant>
        <vt:lpwstr/>
      </vt:variant>
      <vt:variant>
        <vt:lpwstr>_Toc350509451</vt:lpwstr>
      </vt:variant>
      <vt:variant>
        <vt:i4>1769527</vt:i4>
      </vt:variant>
      <vt:variant>
        <vt:i4>1760</vt:i4>
      </vt:variant>
      <vt:variant>
        <vt:i4>0</vt:i4>
      </vt:variant>
      <vt:variant>
        <vt:i4>5</vt:i4>
      </vt:variant>
      <vt:variant>
        <vt:lpwstr/>
      </vt:variant>
      <vt:variant>
        <vt:lpwstr>_Toc350509450</vt:lpwstr>
      </vt:variant>
      <vt:variant>
        <vt:i4>1703991</vt:i4>
      </vt:variant>
      <vt:variant>
        <vt:i4>1754</vt:i4>
      </vt:variant>
      <vt:variant>
        <vt:i4>0</vt:i4>
      </vt:variant>
      <vt:variant>
        <vt:i4>5</vt:i4>
      </vt:variant>
      <vt:variant>
        <vt:lpwstr/>
      </vt:variant>
      <vt:variant>
        <vt:lpwstr>_Toc350509449</vt:lpwstr>
      </vt:variant>
      <vt:variant>
        <vt:i4>1703991</vt:i4>
      </vt:variant>
      <vt:variant>
        <vt:i4>1748</vt:i4>
      </vt:variant>
      <vt:variant>
        <vt:i4>0</vt:i4>
      </vt:variant>
      <vt:variant>
        <vt:i4>5</vt:i4>
      </vt:variant>
      <vt:variant>
        <vt:lpwstr/>
      </vt:variant>
      <vt:variant>
        <vt:lpwstr>_Toc350509448</vt:lpwstr>
      </vt:variant>
      <vt:variant>
        <vt:i4>1703991</vt:i4>
      </vt:variant>
      <vt:variant>
        <vt:i4>1742</vt:i4>
      </vt:variant>
      <vt:variant>
        <vt:i4>0</vt:i4>
      </vt:variant>
      <vt:variant>
        <vt:i4>5</vt:i4>
      </vt:variant>
      <vt:variant>
        <vt:lpwstr/>
      </vt:variant>
      <vt:variant>
        <vt:lpwstr>_Toc350509447</vt:lpwstr>
      </vt:variant>
      <vt:variant>
        <vt:i4>1703991</vt:i4>
      </vt:variant>
      <vt:variant>
        <vt:i4>1736</vt:i4>
      </vt:variant>
      <vt:variant>
        <vt:i4>0</vt:i4>
      </vt:variant>
      <vt:variant>
        <vt:i4>5</vt:i4>
      </vt:variant>
      <vt:variant>
        <vt:lpwstr/>
      </vt:variant>
      <vt:variant>
        <vt:lpwstr>_Toc350509446</vt:lpwstr>
      </vt:variant>
      <vt:variant>
        <vt:i4>1703991</vt:i4>
      </vt:variant>
      <vt:variant>
        <vt:i4>1730</vt:i4>
      </vt:variant>
      <vt:variant>
        <vt:i4>0</vt:i4>
      </vt:variant>
      <vt:variant>
        <vt:i4>5</vt:i4>
      </vt:variant>
      <vt:variant>
        <vt:lpwstr/>
      </vt:variant>
      <vt:variant>
        <vt:lpwstr>_Toc350509445</vt:lpwstr>
      </vt:variant>
      <vt:variant>
        <vt:i4>1703991</vt:i4>
      </vt:variant>
      <vt:variant>
        <vt:i4>1724</vt:i4>
      </vt:variant>
      <vt:variant>
        <vt:i4>0</vt:i4>
      </vt:variant>
      <vt:variant>
        <vt:i4>5</vt:i4>
      </vt:variant>
      <vt:variant>
        <vt:lpwstr/>
      </vt:variant>
      <vt:variant>
        <vt:lpwstr>_Toc350509444</vt:lpwstr>
      </vt:variant>
      <vt:variant>
        <vt:i4>1703991</vt:i4>
      </vt:variant>
      <vt:variant>
        <vt:i4>1718</vt:i4>
      </vt:variant>
      <vt:variant>
        <vt:i4>0</vt:i4>
      </vt:variant>
      <vt:variant>
        <vt:i4>5</vt:i4>
      </vt:variant>
      <vt:variant>
        <vt:lpwstr/>
      </vt:variant>
      <vt:variant>
        <vt:lpwstr>_Toc350509443</vt:lpwstr>
      </vt:variant>
      <vt:variant>
        <vt:i4>1703991</vt:i4>
      </vt:variant>
      <vt:variant>
        <vt:i4>1712</vt:i4>
      </vt:variant>
      <vt:variant>
        <vt:i4>0</vt:i4>
      </vt:variant>
      <vt:variant>
        <vt:i4>5</vt:i4>
      </vt:variant>
      <vt:variant>
        <vt:lpwstr/>
      </vt:variant>
      <vt:variant>
        <vt:lpwstr>_Toc350509442</vt:lpwstr>
      </vt:variant>
      <vt:variant>
        <vt:i4>1703991</vt:i4>
      </vt:variant>
      <vt:variant>
        <vt:i4>1706</vt:i4>
      </vt:variant>
      <vt:variant>
        <vt:i4>0</vt:i4>
      </vt:variant>
      <vt:variant>
        <vt:i4>5</vt:i4>
      </vt:variant>
      <vt:variant>
        <vt:lpwstr/>
      </vt:variant>
      <vt:variant>
        <vt:lpwstr>_Toc350509441</vt:lpwstr>
      </vt:variant>
      <vt:variant>
        <vt:i4>1703991</vt:i4>
      </vt:variant>
      <vt:variant>
        <vt:i4>1700</vt:i4>
      </vt:variant>
      <vt:variant>
        <vt:i4>0</vt:i4>
      </vt:variant>
      <vt:variant>
        <vt:i4>5</vt:i4>
      </vt:variant>
      <vt:variant>
        <vt:lpwstr/>
      </vt:variant>
      <vt:variant>
        <vt:lpwstr>_Toc350509440</vt:lpwstr>
      </vt:variant>
      <vt:variant>
        <vt:i4>1900599</vt:i4>
      </vt:variant>
      <vt:variant>
        <vt:i4>1694</vt:i4>
      </vt:variant>
      <vt:variant>
        <vt:i4>0</vt:i4>
      </vt:variant>
      <vt:variant>
        <vt:i4>5</vt:i4>
      </vt:variant>
      <vt:variant>
        <vt:lpwstr/>
      </vt:variant>
      <vt:variant>
        <vt:lpwstr>_Toc350509439</vt:lpwstr>
      </vt:variant>
      <vt:variant>
        <vt:i4>1900599</vt:i4>
      </vt:variant>
      <vt:variant>
        <vt:i4>1688</vt:i4>
      </vt:variant>
      <vt:variant>
        <vt:i4>0</vt:i4>
      </vt:variant>
      <vt:variant>
        <vt:i4>5</vt:i4>
      </vt:variant>
      <vt:variant>
        <vt:lpwstr/>
      </vt:variant>
      <vt:variant>
        <vt:lpwstr>_Toc350509438</vt:lpwstr>
      </vt:variant>
      <vt:variant>
        <vt:i4>1900599</vt:i4>
      </vt:variant>
      <vt:variant>
        <vt:i4>1682</vt:i4>
      </vt:variant>
      <vt:variant>
        <vt:i4>0</vt:i4>
      </vt:variant>
      <vt:variant>
        <vt:i4>5</vt:i4>
      </vt:variant>
      <vt:variant>
        <vt:lpwstr/>
      </vt:variant>
      <vt:variant>
        <vt:lpwstr>_Toc350509437</vt:lpwstr>
      </vt:variant>
      <vt:variant>
        <vt:i4>1900599</vt:i4>
      </vt:variant>
      <vt:variant>
        <vt:i4>1676</vt:i4>
      </vt:variant>
      <vt:variant>
        <vt:i4>0</vt:i4>
      </vt:variant>
      <vt:variant>
        <vt:i4>5</vt:i4>
      </vt:variant>
      <vt:variant>
        <vt:lpwstr/>
      </vt:variant>
      <vt:variant>
        <vt:lpwstr>_Toc350509436</vt:lpwstr>
      </vt:variant>
      <vt:variant>
        <vt:i4>1900599</vt:i4>
      </vt:variant>
      <vt:variant>
        <vt:i4>1670</vt:i4>
      </vt:variant>
      <vt:variant>
        <vt:i4>0</vt:i4>
      </vt:variant>
      <vt:variant>
        <vt:i4>5</vt:i4>
      </vt:variant>
      <vt:variant>
        <vt:lpwstr/>
      </vt:variant>
      <vt:variant>
        <vt:lpwstr>_Toc350509435</vt:lpwstr>
      </vt:variant>
      <vt:variant>
        <vt:i4>1900599</vt:i4>
      </vt:variant>
      <vt:variant>
        <vt:i4>1664</vt:i4>
      </vt:variant>
      <vt:variant>
        <vt:i4>0</vt:i4>
      </vt:variant>
      <vt:variant>
        <vt:i4>5</vt:i4>
      </vt:variant>
      <vt:variant>
        <vt:lpwstr/>
      </vt:variant>
      <vt:variant>
        <vt:lpwstr>_Toc350509434</vt:lpwstr>
      </vt:variant>
      <vt:variant>
        <vt:i4>1900599</vt:i4>
      </vt:variant>
      <vt:variant>
        <vt:i4>1658</vt:i4>
      </vt:variant>
      <vt:variant>
        <vt:i4>0</vt:i4>
      </vt:variant>
      <vt:variant>
        <vt:i4>5</vt:i4>
      </vt:variant>
      <vt:variant>
        <vt:lpwstr/>
      </vt:variant>
      <vt:variant>
        <vt:lpwstr>_Toc350509433</vt:lpwstr>
      </vt:variant>
      <vt:variant>
        <vt:i4>1900599</vt:i4>
      </vt:variant>
      <vt:variant>
        <vt:i4>1652</vt:i4>
      </vt:variant>
      <vt:variant>
        <vt:i4>0</vt:i4>
      </vt:variant>
      <vt:variant>
        <vt:i4>5</vt:i4>
      </vt:variant>
      <vt:variant>
        <vt:lpwstr/>
      </vt:variant>
      <vt:variant>
        <vt:lpwstr>_Toc350509432</vt:lpwstr>
      </vt:variant>
      <vt:variant>
        <vt:i4>1900599</vt:i4>
      </vt:variant>
      <vt:variant>
        <vt:i4>1646</vt:i4>
      </vt:variant>
      <vt:variant>
        <vt:i4>0</vt:i4>
      </vt:variant>
      <vt:variant>
        <vt:i4>5</vt:i4>
      </vt:variant>
      <vt:variant>
        <vt:lpwstr/>
      </vt:variant>
      <vt:variant>
        <vt:lpwstr>_Toc350509431</vt:lpwstr>
      </vt:variant>
      <vt:variant>
        <vt:i4>1900599</vt:i4>
      </vt:variant>
      <vt:variant>
        <vt:i4>1640</vt:i4>
      </vt:variant>
      <vt:variant>
        <vt:i4>0</vt:i4>
      </vt:variant>
      <vt:variant>
        <vt:i4>5</vt:i4>
      </vt:variant>
      <vt:variant>
        <vt:lpwstr/>
      </vt:variant>
      <vt:variant>
        <vt:lpwstr>_Toc350509430</vt:lpwstr>
      </vt:variant>
      <vt:variant>
        <vt:i4>1835063</vt:i4>
      </vt:variant>
      <vt:variant>
        <vt:i4>1634</vt:i4>
      </vt:variant>
      <vt:variant>
        <vt:i4>0</vt:i4>
      </vt:variant>
      <vt:variant>
        <vt:i4>5</vt:i4>
      </vt:variant>
      <vt:variant>
        <vt:lpwstr/>
      </vt:variant>
      <vt:variant>
        <vt:lpwstr>_Toc350509429</vt:lpwstr>
      </vt:variant>
      <vt:variant>
        <vt:i4>1835063</vt:i4>
      </vt:variant>
      <vt:variant>
        <vt:i4>1628</vt:i4>
      </vt:variant>
      <vt:variant>
        <vt:i4>0</vt:i4>
      </vt:variant>
      <vt:variant>
        <vt:i4>5</vt:i4>
      </vt:variant>
      <vt:variant>
        <vt:lpwstr/>
      </vt:variant>
      <vt:variant>
        <vt:lpwstr>_Toc350509428</vt:lpwstr>
      </vt:variant>
      <vt:variant>
        <vt:i4>1835063</vt:i4>
      </vt:variant>
      <vt:variant>
        <vt:i4>1622</vt:i4>
      </vt:variant>
      <vt:variant>
        <vt:i4>0</vt:i4>
      </vt:variant>
      <vt:variant>
        <vt:i4>5</vt:i4>
      </vt:variant>
      <vt:variant>
        <vt:lpwstr/>
      </vt:variant>
      <vt:variant>
        <vt:lpwstr>_Toc350509427</vt:lpwstr>
      </vt:variant>
      <vt:variant>
        <vt:i4>1835063</vt:i4>
      </vt:variant>
      <vt:variant>
        <vt:i4>1616</vt:i4>
      </vt:variant>
      <vt:variant>
        <vt:i4>0</vt:i4>
      </vt:variant>
      <vt:variant>
        <vt:i4>5</vt:i4>
      </vt:variant>
      <vt:variant>
        <vt:lpwstr/>
      </vt:variant>
      <vt:variant>
        <vt:lpwstr>_Toc350509426</vt:lpwstr>
      </vt:variant>
      <vt:variant>
        <vt:i4>1835063</vt:i4>
      </vt:variant>
      <vt:variant>
        <vt:i4>1610</vt:i4>
      </vt:variant>
      <vt:variant>
        <vt:i4>0</vt:i4>
      </vt:variant>
      <vt:variant>
        <vt:i4>5</vt:i4>
      </vt:variant>
      <vt:variant>
        <vt:lpwstr/>
      </vt:variant>
      <vt:variant>
        <vt:lpwstr>_Toc350509425</vt:lpwstr>
      </vt:variant>
      <vt:variant>
        <vt:i4>1835063</vt:i4>
      </vt:variant>
      <vt:variant>
        <vt:i4>1604</vt:i4>
      </vt:variant>
      <vt:variant>
        <vt:i4>0</vt:i4>
      </vt:variant>
      <vt:variant>
        <vt:i4>5</vt:i4>
      </vt:variant>
      <vt:variant>
        <vt:lpwstr/>
      </vt:variant>
      <vt:variant>
        <vt:lpwstr>_Toc350509424</vt:lpwstr>
      </vt:variant>
      <vt:variant>
        <vt:i4>1835063</vt:i4>
      </vt:variant>
      <vt:variant>
        <vt:i4>1598</vt:i4>
      </vt:variant>
      <vt:variant>
        <vt:i4>0</vt:i4>
      </vt:variant>
      <vt:variant>
        <vt:i4>5</vt:i4>
      </vt:variant>
      <vt:variant>
        <vt:lpwstr/>
      </vt:variant>
      <vt:variant>
        <vt:lpwstr>_Toc350509423</vt:lpwstr>
      </vt:variant>
      <vt:variant>
        <vt:i4>1835063</vt:i4>
      </vt:variant>
      <vt:variant>
        <vt:i4>1592</vt:i4>
      </vt:variant>
      <vt:variant>
        <vt:i4>0</vt:i4>
      </vt:variant>
      <vt:variant>
        <vt:i4>5</vt:i4>
      </vt:variant>
      <vt:variant>
        <vt:lpwstr/>
      </vt:variant>
      <vt:variant>
        <vt:lpwstr>_Toc350509422</vt:lpwstr>
      </vt:variant>
      <vt:variant>
        <vt:i4>1835063</vt:i4>
      </vt:variant>
      <vt:variant>
        <vt:i4>1586</vt:i4>
      </vt:variant>
      <vt:variant>
        <vt:i4>0</vt:i4>
      </vt:variant>
      <vt:variant>
        <vt:i4>5</vt:i4>
      </vt:variant>
      <vt:variant>
        <vt:lpwstr/>
      </vt:variant>
      <vt:variant>
        <vt:lpwstr>_Toc350509421</vt:lpwstr>
      </vt:variant>
      <vt:variant>
        <vt:i4>1835063</vt:i4>
      </vt:variant>
      <vt:variant>
        <vt:i4>1580</vt:i4>
      </vt:variant>
      <vt:variant>
        <vt:i4>0</vt:i4>
      </vt:variant>
      <vt:variant>
        <vt:i4>5</vt:i4>
      </vt:variant>
      <vt:variant>
        <vt:lpwstr/>
      </vt:variant>
      <vt:variant>
        <vt:lpwstr>_Toc350509420</vt:lpwstr>
      </vt:variant>
      <vt:variant>
        <vt:i4>2031671</vt:i4>
      </vt:variant>
      <vt:variant>
        <vt:i4>1574</vt:i4>
      </vt:variant>
      <vt:variant>
        <vt:i4>0</vt:i4>
      </vt:variant>
      <vt:variant>
        <vt:i4>5</vt:i4>
      </vt:variant>
      <vt:variant>
        <vt:lpwstr/>
      </vt:variant>
      <vt:variant>
        <vt:lpwstr>_Toc350509419</vt:lpwstr>
      </vt:variant>
      <vt:variant>
        <vt:i4>2031671</vt:i4>
      </vt:variant>
      <vt:variant>
        <vt:i4>1568</vt:i4>
      </vt:variant>
      <vt:variant>
        <vt:i4>0</vt:i4>
      </vt:variant>
      <vt:variant>
        <vt:i4>5</vt:i4>
      </vt:variant>
      <vt:variant>
        <vt:lpwstr/>
      </vt:variant>
      <vt:variant>
        <vt:lpwstr>_Toc350509418</vt:lpwstr>
      </vt:variant>
      <vt:variant>
        <vt:i4>2031671</vt:i4>
      </vt:variant>
      <vt:variant>
        <vt:i4>1562</vt:i4>
      </vt:variant>
      <vt:variant>
        <vt:i4>0</vt:i4>
      </vt:variant>
      <vt:variant>
        <vt:i4>5</vt:i4>
      </vt:variant>
      <vt:variant>
        <vt:lpwstr/>
      </vt:variant>
      <vt:variant>
        <vt:lpwstr>_Toc350509417</vt:lpwstr>
      </vt:variant>
      <vt:variant>
        <vt:i4>2031671</vt:i4>
      </vt:variant>
      <vt:variant>
        <vt:i4>1556</vt:i4>
      </vt:variant>
      <vt:variant>
        <vt:i4>0</vt:i4>
      </vt:variant>
      <vt:variant>
        <vt:i4>5</vt:i4>
      </vt:variant>
      <vt:variant>
        <vt:lpwstr/>
      </vt:variant>
      <vt:variant>
        <vt:lpwstr>_Toc350509416</vt:lpwstr>
      </vt:variant>
      <vt:variant>
        <vt:i4>2031671</vt:i4>
      </vt:variant>
      <vt:variant>
        <vt:i4>1550</vt:i4>
      </vt:variant>
      <vt:variant>
        <vt:i4>0</vt:i4>
      </vt:variant>
      <vt:variant>
        <vt:i4>5</vt:i4>
      </vt:variant>
      <vt:variant>
        <vt:lpwstr/>
      </vt:variant>
      <vt:variant>
        <vt:lpwstr>_Toc350509415</vt:lpwstr>
      </vt:variant>
      <vt:variant>
        <vt:i4>2031671</vt:i4>
      </vt:variant>
      <vt:variant>
        <vt:i4>1544</vt:i4>
      </vt:variant>
      <vt:variant>
        <vt:i4>0</vt:i4>
      </vt:variant>
      <vt:variant>
        <vt:i4>5</vt:i4>
      </vt:variant>
      <vt:variant>
        <vt:lpwstr/>
      </vt:variant>
      <vt:variant>
        <vt:lpwstr>_Toc350509414</vt:lpwstr>
      </vt:variant>
      <vt:variant>
        <vt:i4>2031671</vt:i4>
      </vt:variant>
      <vt:variant>
        <vt:i4>1538</vt:i4>
      </vt:variant>
      <vt:variant>
        <vt:i4>0</vt:i4>
      </vt:variant>
      <vt:variant>
        <vt:i4>5</vt:i4>
      </vt:variant>
      <vt:variant>
        <vt:lpwstr/>
      </vt:variant>
      <vt:variant>
        <vt:lpwstr>_Toc350509413</vt:lpwstr>
      </vt:variant>
      <vt:variant>
        <vt:i4>2031671</vt:i4>
      </vt:variant>
      <vt:variant>
        <vt:i4>1532</vt:i4>
      </vt:variant>
      <vt:variant>
        <vt:i4>0</vt:i4>
      </vt:variant>
      <vt:variant>
        <vt:i4>5</vt:i4>
      </vt:variant>
      <vt:variant>
        <vt:lpwstr/>
      </vt:variant>
      <vt:variant>
        <vt:lpwstr>_Toc350509412</vt:lpwstr>
      </vt:variant>
      <vt:variant>
        <vt:i4>2031671</vt:i4>
      </vt:variant>
      <vt:variant>
        <vt:i4>1526</vt:i4>
      </vt:variant>
      <vt:variant>
        <vt:i4>0</vt:i4>
      </vt:variant>
      <vt:variant>
        <vt:i4>5</vt:i4>
      </vt:variant>
      <vt:variant>
        <vt:lpwstr/>
      </vt:variant>
      <vt:variant>
        <vt:lpwstr>_Toc350509411</vt:lpwstr>
      </vt:variant>
      <vt:variant>
        <vt:i4>2031671</vt:i4>
      </vt:variant>
      <vt:variant>
        <vt:i4>1520</vt:i4>
      </vt:variant>
      <vt:variant>
        <vt:i4>0</vt:i4>
      </vt:variant>
      <vt:variant>
        <vt:i4>5</vt:i4>
      </vt:variant>
      <vt:variant>
        <vt:lpwstr/>
      </vt:variant>
      <vt:variant>
        <vt:lpwstr>_Toc350509410</vt:lpwstr>
      </vt:variant>
      <vt:variant>
        <vt:i4>1966135</vt:i4>
      </vt:variant>
      <vt:variant>
        <vt:i4>1514</vt:i4>
      </vt:variant>
      <vt:variant>
        <vt:i4>0</vt:i4>
      </vt:variant>
      <vt:variant>
        <vt:i4>5</vt:i4>
      </vt:variant>
      <vt:variant>
        <vt:lpwstr/>
      </vt:variant>
      <vt:variant>
        <vt:lpwstr>_Toc350509409</vt:lpwstr>
      </vt:variant>
      <vt:variant>
        <vt:i4>1966135</vt:i4>
      </vt:variant>
      <vt:variant>
        <vt:i4>1508</vt:i4>
      </vt:variant>
      <vt:variant>
        <vt:i4>0</vt:i4>
      </vt:variant>
      <vt:variant>
        <vt:i4>5</vt:i4>
      </vt:variant>
      <vt:variant>
        <vt:lpwstr/>
      </vt:variant>
      <vt:variant>
        <vt:lpwstr>_Toc350509408</vt:lpwstr>
      </vt:variant>
      <vt:variant>
        <vt:i4>1966135</vt:i4>
      </vt:variant>
      <vt:variant>
        <vt:i4>1502</vt:i4>
      </vt:variant>
      <vt:variant>
        <vt:i4>0</vt:i4>
      </vt:variant>
      <vt:variant>
        <vt:i4>5</vt:i4>
      </vt:variant>
      <vt:variant>
        <vt:lpwstr/>
      </vt:variant>
      <vt:variant>
        <vt:lpwstr>_Toc350509407</vt:lpwstr>
      </vt:variant>
      <vt:variant>
        <vt:i4>1966135</vt:i4>
      </vt:variant>
      <vt:variant>
        <vt:i4>1496</vt:i4>
      </vt:variant>
      <vt:variant>
        <vt:i4>0</vt:i4>
      </vt:variant>
      <vt:variant>
        <vt:i4>5</vt:i4>
      </vt:variant>
      <vt:variant>
        <vt:lpwstr/>
      </vt:variant>
      <vt:variant>
        <vt:lpwstr>_Toc350509406</vt:lpwstr>
      </vt:variant>
      <vt:variant>
        <vt:i4>1966135</vt:i4>
      </vt:variant>
      <vt:variant>
        <vt:i4>1490</vt:i4>
      </vt:variant>
      <vt:variant>
        <vt:i4>0</vt:i4>
      </vt:variant>
      <vt:variant>
        <vt:i4>5</vt:i4>
      </vt:variant>
      <vt:variant>
        <vt:lpwstr/>
      </vt:variant>
      <vt:variant>
        <vt:lpwstr>_Toc350509405</vt:lpwstr>
      </vt:variant>
      <vt:variant>
        <vt:i4>1966135</vt:i4>
      </vt:variant>
      <vt:variant>
        <vt:i4>1484</vt:i4>
      </vt:variant>
      <vt:variant>
        <vt:i4>0</vt:i4>
      </vt:variant>
      <vt:variant>
        <vt:i4>5</vt:i4>
      </vt:variant>
      <vt:variant>
        <vt:lpwstr/>
      </vt:variant>
      <vt:variant>
        <vt:lpwstr>_Toc350509404</vt:lpwstr>
      </vt:variant>
      <vt:variant>
        <vt:i4>1966135</vt:i4>
      </vt:variant>
      <vt:variant>
        <vt:i4>1478</vt:i4>
      </vt:variant>
      <vt:variant>
        <vt:i4>0</vt:i4>
      </vt:variant>
      <vt:variant>
        <vt:i4>5</vt:i4>
      </vt:variant>
      <vt:variant>
        <vt:lpwstr/>
      </vt:variant>
      <vt:variant>
        <vt:lpwstr>_Toc350509403</vt:lpwstr>
      </vt:variant>
      <vt:variant>
        <vt:i4>1966135</vt:i4>
      </vt:variant>
      <vt:variant>
        <vt:i4>1472</vt:i4>
      </vt:variant>
      <vt:variant>
        <vt:i4>0</vt:i4>
      </vt:variant>
      <vt:variant>
        <vt:i4>5</vt:i4>
      </vt:variant>
      <vt:variant>
        <vt:lpwstr/>
      </vt:variant>
      <vt:variant>
        <vt:lpwstr>_Toc350509402</vt:lpwstr>
      </vt:variant>
      <vt:variant>
        <vt:i4>1966135</vt:i4>
      </vt:variant>
      <vt:variant>
        <vt:i4>1466</vt:i4>
      </vt:variant>
      <vt:variant>
        <vt:i4>0</vt:i4>
      </vt:variant>
      <vt:variant>
        <vt:i4>5</vt:i4>
      </vt:variant>
      <vt:variant>
        <vt:lpwstr/>
      </vt:variant>
      <vt:variant>
        <vt:lpwstr>_Toc350509401</vt:lpwstr>
      </vt:variant>
      <vt:variant>
        <vt:i4>1966135</vt:i4>
      </vt:variant>
      <vt:variant>
        <vt:i4>1460</vt:i4>
      </vt:variant>
      <vt:variant>
        <vt:i4>0</vt:i4>
      </vt:variant>
      <vt:variant>
        <vt:i4>5</vt:i4>
      </vt:variant>
      <vt:variant>
        <vt:lpwstr/>
      </vt:variant>
      <vt:variant>
        <vt:lpwstr>_Toc350509400</vt:lpwstr>
      </vt:variant>
      <vt:variant>
        <vt:i4>1507376</vt:i4>
      </vt:variant>
      <vt:variant>
        <vt:i4>1454</vt:i4>
      </vt:variant>
      <vt:variant>
        <vt:i4>0</vt:i4>
      </vt:variant>
      <vt:variant>
        <vt:i4>5</vt:i4>
      </vt:variant>
      <vt:variant>
        <vt:lpwstr/>
      </vt:variant>
      <vt:variant>
        <vt:lpwstr>_Toc350509399</vt:lpwstr>
      </vt:variant>
      <vt:variant>
        <vt:i4>1507376</vt:i4>
      </vt:variant>
      <vt:variant>
        <vt:i4>1448</vt:i4>
      </vt:variant>
      <vt:variant>
        <vt:i4>0</vt:i4>
      </vt:variant>
      <vt:variant>
        <vt:i4>5</vt:i4>
      </vt:variant>
      <vt:variant>
        <vt:lpwstr/>
      </vt:variant>
      <vt:variant>
        <vt:lpwstr>_Toc350509398</vt:lpwstr>
      </vt:variant>
      <vt:variant>
        <vt:i4>1507376</vt:i4>
      </vt:variant>
      <vt:variant>
        <vt:i4>1442</vt:i4>
      </vt:variant>
      <vt:variant>
        <vt:i4>0</vt:i4>
      </vt:variant>
      <vt:variant>
        <vt:i4>5</vt:i4>
      </vt:variant>
      <vt:variant>
        <vt:lpwstr/>
      </vt:variant>
      <vt:variant>
        <vt:lpwstr>_Toc350509397</vt:lpwstr>
      </vt:variant>
      <vt:variant>
        <vt:i4>1507376</vt:i4>
      </vt:variant>
      <vt:variant>
        <vt:i4>1436</vt:i4>
      </vt:variant>
      <vt:variant>
        <vt:i4>0</vt:i4>
      </vt:variant>
      <vt:variant>
        <vt:i4>5</vt:i4>
      </vt:variant>
      <vt:variant>
        <vt:lpwstr/>
      </vt:variant>
      <vt:variant>
        <vt:lpwstr>_Toc350509396</vt:lpwstr>
      </vt:variant>
      <vt:variant>
        <vt:i4>1507376</vt:i4>
      </vt:variant>
      <vt:variant>
        <vt:i4>1430</vt:i4>
      </vt:variant>
      <vt:variant>
        <vt:i4>0</vt:i4>
      </vt:variant>
      <vt:variant>
        <vt:i4>5</vt:i4>
      </vt:variant>
      <vt:variant>
        <vt:lpwstr/>
      </vt:variant>
      <vt:variant>
        <vt:lpwstr>_Toc350509395</vt:lpwstr>
      </vt:variant>
      <vt:variant>
        <vt:i4>1507376</vt:i4>
      </vt:variant>
      <vt:variant>
        <vt:i4>1424</vt:i4>
      </vt:variant>
      <vt:variant>
        <vt:i4>0</vt:i4>
      </vt:variant>
      <vt:variant>
        <vt:i4>5</vt:i4>
      </vt:variant>
      <vt:variant>
        <vt:lpwstr/>
      </vt:variant>
      <vt:variant>
        <vt:lpwstr>_Toc350509394</vt:lpwstr>
      </vt:variant>
      <vt:variant>
        <vt:i4>1507376</vt:i4>
      </vt:variant>
      <vt:variant>
        <vt:i4>1418</vt:i4>
      </vt:variant>
      <vt:variant>
        <vt:i4>0</vt:i4>
      </vt:variant>
      <vt:variant>
        <vt:i4>5</vt:i4>
      </vt:variant>
      <vt:variant>
        <vt:lpwstr/>
      </vt:variant>
      <vt:variant>
        <vt:lpwstr>_Toc350509393</vt:lpwstr>
      </vt:variant>
      <vt:variant>
        <vt:i4>1507376</vt:i4>
      </vt:variant>
      <vt:variant>
        <vt:i4>1412</vt:i4>
      </vt:variant>
      <vt:variant>
        <vt:i4>0</vt:i4>
      </vt:variant>
      <vt:variant>
        <vt:i4>5</vt:i4>
      </vt:variant>
      <vt:variant>
        <vt:lpwstr/>
      </vt:variant>
      <vt:variant>
        <vt:lpwstr>_Toc350509392</vt:lpwstr>
      </vt:variant>
      <vt:variant>
        <vt:i4>1507376</vt:i4>
      </vt:variant>
      <vt:variant>
        <vt:i4>1406</vt:i4>
      </vt:variant>
      <vt:variant>
        <vt:i4>0</vt:i4>
      </vt:variant>
      <vt:variant>
        <vt:i4>5</vt:i4>
      </vt:variant>
      <vt:variant>
        <vt:lpwstr/>
      </vt:variant>
      <vt:variant>
        <vt:lpwstr>_Toc350509391</vt:lpwstr>
      </vt:variant>
      <vt:variant>
        <vt:i4>1507376</vt:i4>
      </vt:variant>
      <vt:variant>
        <vt:i4>1400</vt:i4>
      </vt:variant>
      <vt:variant>
        <vt:i4>0</vt:i4>
      </vt:variant>
      <vt:variant>
        <vt:i4>5</vt:i4>
      </vt:variant>
      <vt:variant>
        <vt:lpwstr/>
      </vt:variant>
      <vt:variant>
        <vt:lpwstr>_Toc350509390</vt:lpwstr>
      </vt:variant>
      <vt:variant>
        <vt:i4>1441840</vt:i4>
      </vt:variant>
      <vt:variant>
        <vt:i4>1394</vt:i4>
      </vt:variant>
      <vt:variant>
        <vt:i4>0</vt:i4>
      </vt:variant>
      <vt:variant>
        <vt:i4>5</vt:i4>
      </vt:variant>
      <vt:variant>
        <vt:lpwstr/>
      </vt:variant>
      <vt:variant>
        <vt:lpwstr>_Toc350509389</vt:lpwstr>
      </vt:variant>
      <vt:variant>
        <vt:i4>1441840</vt:i4>
      </vt:variant>
      <vt:variant>
        <vt:i4>1388</vt:i4>
      </vt:variant>
      <vt:variant>
        <vt:i4>0</vt:i4>
      </vt:variant>
      <vt:variant>
        <vt:i4>5</vt:i4>
      </vt:variant>
      <vt:variant>
        <vt:lpwstr/>
      </vt:variant>
      <vt:variant>
        <vt:lpwstr>_Toc350509388</vt:lpwstr>
      </vt:variant>
      <vt:variant>
        <vt:i4>1441840</vt:i4>
      </vt:variant>
      <vt:variant>
        <vt:i4>1382</vt:i4>
      </vt:variant>
      <vt:variant>
        <vt:i4>0</vt:i4>
      </vt:variant>
      <vt:variant>
        <vt:i4>5</vt:i4>
      </vt:variant>
      <vt:variant>
        <vt:lpwstr/>
      </vt:variant>
      <vt:variant>
        <vt:lpwstr>_Toc350509387</vt:lpwstr>
      </vt:variant>
      <vt:variant>
        <vt:i4>1441840</vt:i4>
      </vt:variant>
      <vt:variant>
        <vt:i4>1376</vt:i4>
      </vt:variant>
      <vt:variant>
        <vt:i4>0</vt:i4>
      </vt:variant>
      <vt:variant>
        <vt:i4>5</vt:i4>
      </vt:variant>
      <vt:variant>
        <vt:lpwstr/>
      </vt:variant>
      <vt:variant>
        <vt:lpwstr>_Toc350509386</vt:lpwstr>
      </vt:variant>
      <vt:variant>
        <vt:i4>1441840</vt:i4>
      </vt:variant>
      <vt:variant>
        <vt:i4>1370</vt:i4>
      </vt:variant>
      <vt:variant>
        <vt:i4>0</vt:i4>
      </vt:variant>
      <vt:variant>
        <vt:i4>5</vt:i4>
      </vt:variant>
      <vt:variant>
        <vt:lpwstr/>
      </vt:variant>
      <vt:variant>
        <vt:lpwstr>_Toc350509385</vt:lpwstr>
      </vt:variant>
      <vt:variant>
        <vt:i4>1441840</vt:i4>
      </vt:variant>
      <vt:variant>
        <vt:i4>1364</vt:i4>
      </vt:variant>
      <vt:variant>
        <vt:i4>0</vt:i4>
      </vt:variant>
      <vt:variant>
        <vt:i4>5</vt:i4>
      </vt:variant>
      <vt:variant>
        <vt:lpwstr/>
      </vt:variant>
      <vt:variant>
        <vt:lpwstr>_Toc350509384</vt:lpwstr>
      </vt:variant>
      <vt:variant>
        <vt:i4>1441840</vt:i4>
      </vt:variant>
      <vt:variant>
        <vt:i4>1358</vt:i4>
      </vt:variant>
      <vt:variant>
        <vt:i4>0</vt:i4>
      </vt:variant>
      <vt:variant>
        <vt:i4>5</vt:i4>
      </vt:variant>
      <vt:variant>
        <vt:lpwstr/>
      </vt:variant>
      <vt:variant>
        <vt:lpwstr>_Toc350509383</vt:lpwstr>
      </vt:variant>
      <vt:variant>
        <vt:i4>1441840</vt:i4>
      </vt:variant>
      <vt:variant>
        <vt:i4>1352</vt:i4>
      </vt:variant>
      <vt:variant>
        <vt:i4>0</vt:i4>
      </vt:variant>
      <vt:variant>
        <vt:i4>5</vt:i4>
      </vt:variant>
      <vt:variant>
        <vt:lpwstr/>
      </vt:variant>
      <vt:variant>
        <vt:lpwstr>_Toc350509382</vt:lpwstr>
      </vt:variant>
      <vt:variant>
        <vt:i4>1441840</vt:i4>
      </vt:variant>
      <vt:variant>
        <vt:i4>1346</vt:i4>
      </vt:variant>
      <vt:variant>
        <vt:i4>0</vt:i4>
      </vt:variant>
      <vt:variant>
        <vt:i4>5</vt:i4>
      </vt:variant>
      <vt:variant>
        <vt:lpwstr/>
      </vt:variant>
      <vt:variant>
        <vt:lpwstr>_Toc350509381</vt:lpwstr>
      </vt:variant>
      <vt:variant>
        <vt:i4>1441840</vt:i4>
      </vt:variant>
      <vt:variant>
        <vt:i4>1340</vt:i4>
      </vt:variant>
      <vt:variant>
        <vt:i4>0</vt:i4>
      </vt:variant>
      <vt:variant>
        <vt:i4>5</vt:i4>
      </vt:variant>
      <vt:variant>
        <vt:lpwstr/>
      </vt:variant>
      <vt:variant>
        <vt:lpwstr>_Toc350509380</vt:lpwstr>
      </vt:variant>
      <vt:variant>
        <vt:i4>1638448</vt:i4>
      </vt:variant>
      <vt:variant>
        <vt:i4>1334</vt:i4>
      </vt:variant>
      <vt:variant>
        <vt:i4>0</vt:i4>
      </vt:variant>
      <vt:variant>
        <vt:i4>5</vt:i4>
      </vt:variant>
      <vt:variant>
        <vt:lpwstr/>
      </vt:variant>
      <vt:variant>
        <vt:lpwstr>_Toc350509379</vt:lpwstr>
      </vt:variant>
      <vt:variant>
        <vt:i4>1638448</vt:i4>
      </vt:variant>
      <vt:variant>
        <vt:i4>1328</vt:i4>
      </vt:variant>
      <vt:variant>
        <vt:i4>0</vt:i4>
      </vt:variant>
      <vt:variant>
        <vt:i4>5</vt:i4>
      </vt:variant>
      <vt:variant>
        <vt:lpwstr/>
      </vt:variant>
      <vt:variant>
        <vt:lpwstr>_Toc350509378</vt:lpwstr>
      </vt:variant>
      <vt:variant>
        <vt:i4>1638448</vt:i4>
      </vt:variant>
      <vt:variant>
        <vt:i4>1322</vt:i4>
      </vt:variant>
      <vt:variant>
        <vt:i4>0</vt:i4>
      </vt:variant>
      <vt:variant>
        <vt:i4>5</vt:i4>
      </vt:variant>
      <vt:variant>
        <vt:lpwstr/>
      </vt:variant>
      <vt:variant>
        <vt:lpwstr>_Toc350509377</vt:lpwstr>
      </vt:variant>
      <vt:variant>
        <vt:i4>1638448</vt:i4>
      </vt:variant>
      <vt:variant>
        <vt:i4>1316</vt:i4>
      </vt:variant>
      <vt:variant>
        <vt:i4>0</vt:i4>
      </vt:variant>
      <vt:variant>
        <vt:i4>5</vt:i4>
      </vt:variant>
      <vt:variant>
        <vt:lpwstr/>
      </vt:variant>
      <vt:variant>
        <vt:lpwstr>_Toc350509376</vt:lpwstr>
      </vt:variant>
      <vt:variant>
        <vt:i4>1638448</vt:i4>
      </vt:variant>
      <vt:variant>
        <vt:i4>1310</vt:i4>
      </vt:variant>
      <vt:variant>
        <vt:i4>0</vt:i4>
      </vt:variant>
      <vt:variant>
        <vt:i4>5</vt:i4>
      </vt:variant>
      <vt:variant>
        <vt:lpwstr/>
      </vt:variant>
      <vt:variant>
        <vt:lpwstr>_Toc350509375</vt:lpwstr>
      </vt:variant>
      <vt:variant>
        <vt:i4>1638448</vt:i4>
      </vt:variant>
      <vt:variant>
        <vt:i4>1304</vt:i4>
      </vt:variant>
      <vt:variant>
        <vt:i4>0</vt:i4>
      </vt:variant>
      <vt:variant>
        <vt:i4>5</vt:i4>
      </vt:variant>
      <vt:variant>
        <vt:lpwstr/>
      </vt:variant>
      <vt:variant>
        <vt:lpwstr>_Toc350509374</vt:lpwstr>
      </vt:variant>
      <vt:variant>
        <vt:i4>1638448</vt:i4>
      </vt:variant>
      <vt:variant>
        <vt:i4>1298</vt:i4>
      </vt:variant>
      <vt:variant>
        <vt:i4>0</vt:i4>
      </vt:variant>
      <vt:variant>
        <vt:i4>5</vt:i4>
      </vt:variant>
      <vt:variant>
        <vt:lpwstr/>
      </vt:variant>
      <vt:variant>
        <vt:lpwstr>_Toc350509373</vt:lpwstr>
      </vt:variant>
      <vt:variant>
        <vt:i4>1638448</vt:i4>
      </vt:variant>
      <vt:variant>
        <vt:i4>1292</vt:i4>
      </vt:variant>
      <vt:variant>
        <vt:i4>0</vt:i4>
      </vt:variant>
      <vt:variant>
        <vt:i4>5</vt:i4>
      </vt:variant>
      <vt:variant>
        <vt:lpwstr/>
      </vt:variant>
      <vt:variant>
        <vt:lpwstr>_Toc350509372</vt:lpwstr>
      </vt:variant>
      <vt:variant>
        <vt:i4>1638448</vt:i4>
      </vt:variant>
      <vt:variant>
        <vt:i4>1286</vt:i4>
      </vt:variant>
      <vt:variant>
        <vt:i4>0</vt:i4>
      </vt:variant>
      <vt:variant>
        <vt:i4>5</vt:i4>
      </vt:variant>
      <vt:variant>
        <vt:lpwstr/>
      </vt:variant>
      <vt:variant>
        <vt:lpwstr>_Toc350509371</vt:lpwstr>
      </vt:variant>
      <vt:variant>
        <vt:i4>1638448</vt:i4>
      </vt:variant>
      <vt:variant>
        <vt:i4>1280</vt:i4>
      </vt:variant>
      <vt:variant>
        <vt:i4>0</vt:i4>
      </vt:variant>
      <vt:variant>
        <vt:i4>5</vt:i4>
      </vt:variant>
      <vt:variant>
        <vt:lpwstr/>
      </vt:variant>
      <vt:variant>
        <vt:lpwstr>_Toc350509370</vt:lpwstr>
      </vt:variant>
      <vt:variant>
        <vt:i4>1572912</vt:i4>
      </vt:variant>
      <vt:variant>
        <vt:i4>1274</vt:i4>
      </vt:variant>
      <vt:variant>
        <vt:i4>0</vt:i4>
      </vt:variant>
      <vt:variant>
        <vt:i4>5</vt:i4>
      </vt:variant>
      <vt:variant>
        <vt:lpwstr/>
      </vt:variant>
      <vt:variant>
        <vt:lpwstr>_Toc350509369</vt:lpwstr>
      </vt:variant>
      <vt:variant>
        <vt:i4>1572912</vt:i4>
      </vt:variant>
      <vt:variant>
        <vt:i4>1268</vt:i4>
      </vt:variant>
      <vt:variant>
        <vt:i4>0</vt:i4>
      </vt:variant>
      <vt:variant>
        <vt:i4>5</vt:i4>
      </vt:variant>
      <vt:variant>
        <vt:lpwstr/>
      </vt:variant>
      <vt:variant>
        <vt:lpwstr>_Toc350509368</vt:lpwstr>
      </vt:variant>
      <vt:variant>
        <vt:i4>1572912</vt:i4>
      </vt:variant>
      <vt:variant>
        <vt:i4>1262</vt:i4>
      </vt:variant>
      <vt:variant>
        <vt:i4>0</vt:i4>
      </vt:variant>
      <vt:variant>
        <vt:i4>5</vt:i4>
      </vt:variant>
      <vt:variant>
        <vt:lpwstr/>
      </vt:variant>
      <vt:variant>
        <vt:lpwstr>_Toc350509367</vt:lpwstr>
      </vt:variant>
      <vt:variant>
        <vt:i4>1572912</vt:i4>
      </vt:variant>
      <vt:variant>
        <vt:i4>1256</vt:i4>
      </vt:variant>
      <vt:variant>
        <vt:i4>0</vt:i4>
      </vt:variant>
      <vt:variant>
        <vt:i4>5</vt:i4>
      </vt:variant>
      <vt:variant>
        <vt:lpwstr/>
      </vt:variant>
      <vt:variant>
        <vt:lpwstr>_Toc350509366</vt:lpwstr>
      </vt:variant>
      <vt:variant>
        <vt:i4>1572912</vt:i4>
      </vt:variant>
      <vt:variant>
        <vt:i4>1250</vt:i4>
      </vt:variant>
      <vt:variant>
        <vt:i4>0</vt:i4>
      </vt:variant>
      <vt:variant>
        <vt:i4>5</vt:i4>
      </vt:variant>
      <vt:variant>
        <vt:lpwstr/>
      </vt:variant>
      <vt:variant>
        <vt:lpwstr>_Toc350509365</vt:lpwstr>
      </vt:variant>
      <vt:variant>
        <vt:i4>1572912</vt:i4>
      </vt:variant>
      <vt:variant>
        <vt:i4>1244</vt:i4>
      </vt:variant>
      <vt:variant>
        <vt:i4>0</vt:i4>
      </vt:variant>
      <vt:variant>
        <vt:i4>5</vt:i4>
      </vt:variant>
      <vt:variant>
        <vt:lpwstr/>
      </vt:variant>
      <vt:variant>
        <vt:lpwstr>_Toc350509364</vt:lpwstr>
      </vt:variant>
      <vt:variant>
        <vt:i4>1572912</vt:i4>
      </vt:variant>
      <vt:variant>
        <vt:i4>1238</vt:i4>
      </vt:variant>
      <vt:variant>
        <vt:i4>0</vt:i4>
      </vt:variant>
      <vt:variant>
        <vt:i4>5</vt:i4>
      </vt:variant>
      <vt:variant>
        <vt:lpwstr/>
      </vt:variant>
      <vt:variant>
        <vt:lpwstr>_Toc350509363</vt:lpwstr>
      </vt:variant>
      <vt:variant>
        <vt:i4>1572912</vt:i4>
      </vt:variant>
      <vt:variant>
        <vt:i4>1232</vt:i4>
      </vt:variant>
      <vt:variant>
        <vt:i4>0</vt:i4>
      </vt:variant>
      <vt:variant>
        <vt:i4>5</vt:i4>
      </vt:variant>
      <vt:variant>
        <vt:lpwstr/>
      </vt:variant>
      <vt:variant>
        <vt:lpwstr>_Toc350509362</vt:lpwstr>
      </vt:variant>
      <vt:variant>
        <vt:i4>1572912</vt:i4>
      </vt:variant>
      <vt:variant>
        <vt:i4>1226</vt:i4>
      </vt:variant>
      <vt:variant>
        <vt:i4>0</vt:i4>
      </vt:variant>
      <vt:variant>
        <vt:i4>5</vt:i4>
      </vt:variant>
      <vt:variant>
        <vt:lpwstr/>
      </vt:variant>
      <vt:variant>
        <vt:lpwstr>_Toc350509361</vt:lpwstr>
      </vt:variant>
      <vt:variant>
        <vt:i4>1572912</vt:i4>
      </vt:variant>
      <vt:variant>
        <vt:i4>1220</vt:i4>
      </vt:variant>
      <vt:variant>
        <vt:i4>0</vt:i4>
      </vt:variant>
      <vt:variant>
        <vt:i4>5</vt:i4>
      </vt:variant>
      <vt:variant>
        <vt:lpwstr/>
      </vt:variant>
      <vt:variant>
        <vt:lpwstr>_Toc350509360</vt:lpwstr>
      </vt:variant>
      <vt:variant>
        <vt:i4>1769520</vt:i4>
      </vt:variant>
      <vt:variant>
        <vt:i4>1214</vt:i4>
      </vt:variant>
      <vt:variant>
        <vt:i4>0</vt:i4>
      </vt:variant>
      <vt:variant>
        <vt:i4>5</vt:i4>
      </vt:variant>
      <vt:variant>
        <vt:lpwstr/>
      </vt:variant>
      <vt:variant>
        <vt:lpwstr>_Toc350509359</vt:lpwstr>
      </vt:variant>
      <vt:variant>
        <vt:i4>1769520</vt:i4>
      </vt:variant>
      <vt:variant>
        <vt:i4>1208</vt:i4>
      </vt:variant>
      <vt:variant>
        <vt:i4>0</vt:i4>
      </vt:variant>
      <vt:variant>
        <vt:i4>5</vt:i4>
      </vt:variant>
      <vt:variant>
        <vt:lpwstr/>
      </vt:variant>
      <vt:variant>
        <vt:lpwstr>_Toc350509358</vt:lpwstr>
      </vt:variant>
      <vt:variant>
        <vt:i4>1769520</vt:i4>
      </vt:variant>
      <vt:variant>
        <vt:i4>1202</vt:i4>
      </vt:variant>
      <vt:variant>
        <vt:i4>0</vt:i4>
      </vt:variant>
      <vt:variant>
        <vt:i4>5</vt:i4>
      </vt:variant>
      <vt:variant>
        <vt:lpwstr/>
      </vt:variant>
      <vt:variant>
        <vt:lpwstr>_Toc350509357</vt:lpwstr>
      </vt:variant>
      <vt:variant>
        <vt:i4>1769520</vt:i4>
      </vt:variant>
      <vt:variant>
        <vt:i4>1196</vt:i4>
      </vt:variant>
      <vt:variant>
        <vt:i4>0</vt:i4>
      </vt:variant>
      <vt:variant>
        <vt:i4>5</vt:i4>
      </vt:variant>
      <vt:variant>
        <vt:lpwstr/>
      </vt:variant>
      <vt:variant>
        <vt:lpwstr>_Toc350509356</vt:lpwstr>
      </vt:variant>
      <vt:variant>
        <vt:i4>1769520</vt:i4>
      </vt:variant>
      <vt:variant>
        <vt:i4>1190</vt:i4>
      </vt:variant>
      <vt:variant>
        <vt:i4>0</vt:i4>
      </vt:variant>
      <vt:variant>
        <vt:i4>5</vt:i4>
      </vt:variant>
      <vt:variant>
        <vt:lpwstr/>
      </vt:variant>
      <vt:variant>
        <vt:lpwstr>_Toc350509355</vt:lpwstr>
      </vt:variant>
      <vt:variant>
        <vt:i4>1769520</vt:i4>
      </vt:variant>
      <vt:variant>
        <vt:i4>1184</vt:i4>
      </vt:variant>
      <vt:variant>
        <vt:i4>0</vt:i4>
      </vt:variant>
      <vt:variant>
        <vt:i4>5</vt:i4>
      </vt:variant>
      <vt:variant>
        <vt:lpwstr/>
      </vt:variant>
      <vt:variant>
        <vt:lpwstr>_Toc350509354</vt:lpwstr>
      </vt:variant>
      <vt:variant>
        <vt:i4>1769520</vt:i4>
      </vt:variant>
      <vt:variant>
        <vt:i4>1178</vt:i4>
      </vt:variant>
      <vt:variant>
        <vt:i4>0</vt:i4>
      </vt:variant>
      <vt:variant>
        <vt:i4>5</vt:i4>
      </vt:variant>
      <vt:variant>
        <vt:lpwstr/>
      </vt:variant>
      <vt:variant>
        <vt:lpwstr>_Toc350509353</vt:lpwstr>
      </vt:variant>
      <vt:variant>
        <vt:i4>1769520</vt:i4>
      </vt:variant>
      <vt:variant>
        <vt:i4>1172</vt:i4>
      </vt:variant>
      <vt:variant>
        <vt:i4>0</vt:i4>
      </vt:variant>
      <vt:variant>
        <vt:i4>5</vt:i4>
      </vt:variant>
      <vt:variant>
        <vt:lpwstr/>
      </vt:variant>
      <vt:variant>
        <vt:lpwstr>_Toc350509352</vt:lpwstr>
      </vt:variant>
      <vt:variant>
        <vt:i4>1769520</vt:i4>
      </vt:variant>
      <vt:variant>
        <vt:i4>1166</vt:i4>
      </vt:variant>
      <vt:variant>
        <vt:i4>0</vt:i4>
      </vt:variant>
      <vt:variant>
        <vt:i4>5</vt:i4>
      </vt:variant>
      <vt:variant>
        <vt:lpwstr/>
      </vt:variant>
      <vt:variant>
        <vt:lpwstr>_Toc350509351</vt:lpwstr>
      </vt:variant>
      <vt:variant>
        <vt:i4>1769520</vt:i4>
      </vt:variant>
      <vt:variant>
        <vt:i4>1160</vt:i4>
      </vt:variant>
      <vt:variant>
        <vt:i4>0</vt:i4>
      </vt:variant>
      <vt:variant>
        <vt:i4>5</vt:i4>
      </vt:variant>
      <vt:variant>
        <vt:lpwstr/>
      </vt:variant>
      <vt:variant>
        <vt:lpwstr>_Toc350509350</vt:lpwstr>
      </vt:variant>
      <vt:variant>
        <vt:i4>1703984</vt:i4>
      </vt:variant>
      <vt:variant>
        <vt:i4>1154</vt:i4>
      </vt:variant>
      <vt:variant>
        <vt:i4>0</vt:i4>
      </vt:variant>
      <vt:variant>
        <vt:i4>5</vt:i4>
      </vt:variant>
      <vt:variant>
        <vt:lpwstr/>
      </vt:variant>
      <vt:variant>
        <vt:lpwstr>_Toc350509349</vt:lpwstr>
      </vt:variant>
      <vt:variant>
        <vt:i4>1703984</vt:i4>
      </vt:variant>
      <vt:variant>
        <vt:i4>1148</vt:i4>
      </vt:variant>
      <vt:variant>
        <vt:i4>0</vt:i4>
      </vt:variant>
      <vt:variant>
        <vt:i4>5</vt:i4>
      </vt:variant>
      <vt:variant>
        <vt:lpwstr/>
      </vt:variant>
      <vt:variant>
        <vt:lpwstr>_Toc350509348</vt:lpwstr>
      </vt:variant>
      <vt:variant>
        <vt:i4>1703984</vt:i4>
      </vt:variant>
      <vt:variant>
        <vt:i4>1142</vt:i4>
      </vt:variant>
      <vt:variant>
        <vt:i4>0</vt:i4>
      </vt:variant>
      <vt:variant>
        <vt:i4>5</vt:i4>
      </vt:variant>
      <vt:variant>
        <vt:lpwstr/>
      </vt:variant>
      <vt:variant>
        <vt:lpwstr>_Toc350509347</vt:lpwstr>
      </vt:variant>
      <vt:variant>
        <vt:i4>1703984</vt:i4>
      </vt:variant>
      <vt:variant>
        <vt:i4>1136</vt:i4>
      </vt:variant>
      <vt:variant>
        <vt:i4>0</vt:i4>
      </vt:variant>
      <vt:variant>
        <vt:i4>5</vt:i4>
      </vt:variant>
      <vt:variant>
        <vt:lpwstr/>
      </vt:variant>
      <vt:variant>
        <vt:lpwstr>_Toc350509346</vt:lpwstr>
      </vt:variant>
      <vt:variant>
        <vt:i4>1703984</vt:i4>
      </vt:variant>
      <vt:variant>
        <vt:i4>1130</vt:i4>
      </vt:variant>
      <vt:variant>
        <vt:i4>0</vt:i4>
      </vt:variant>
      <vt:variant>
        <vt:i4>5</vt:i4>
      </vt:variant>
      <vt:variant>
        <vt:lpwstr/>
      </vt:variant>
      <vt:variant>
        <vt:lpwstr>_Toc350509345</vt:lpwstr>
      </vt:variant>
      <vt:variant>
        <vt:i4>1703984</vt:i4>
      </vt:variant>
      <vt:variant>
        <vt:i4>1124</vt:i4>
      </vt:variant>
      <vt:variant>
        <vt:i4>0</vt:i4>
      </vt:variant>
      <vt:variant>
        <vt:i4>5</vt:i4>
      </vt:variant>
      <vt:variant>
        <vt:lpwstr/>
      </vt:variant>
      <vt:variant>
        <vt:lpwstr>_Toc350509344</vt:lpwstr>
      </vt:variant>
      <vt:variant>
        <vt:i4>1703984</vt:i4>
      </vt:variant>
      <vt:variant>
        <vt:i4>1118</vt:i4>
      </vt:variant>
      <vt:variant>
        <vt:i4>0</vt:i4>
      </vt:variant>
      <vt:variant>
        <vt:i4>5</vt:i4>
      </vt:variant>
      <vt:variant>
        <vt:lpwstr/>
      </vt:variant>
      <vt:variant>
        <vt:lpwstr>_Toc350509343</vt:lpwstr>
      </vt:variant>
      <vt:variant>
        <vt:i4>1703984</vt:i4>
      </vt:variant>
      <vt:variant>
        <vt:i4>1112</vt:i4>
      </vt:variant>
      <vt:variant>
        <vt:i4>0</vt:i4>
      </vt:variant>
      <vt:variant>
        <vt:i4>5</vt:i4>
      </vt:variant>
      <vt:variant>
        <vt:lpwstr/>
      </vt:variant>
      <vt:variant>
        <vt:lpwstr>_Toc350509342</vt:lpwstr>
      </vt:variant>
      <vt:variant>
        <vt:i4>1703984</vt:i4>
      </vt:variant>
      <vt:variant>
        <vt:i4>1106</vt:i4>
      </vt:variant>
      <vt:variant>
        <vt:i4>0</vt:i4>
      </vt:variant>
      <vt:variant>
        <vt:i4>5</vt:i4>
      </vt:variant>
      <vt:variant>
        <vt:lpwstr/>
      </vt:variant>
      <vt:variant>
        <vt:lpwstr>_Toc350509341</vt:lpwstr>
      </vt:variant>
      <vt:variant>
        <vt:i4>1703984</vt:i4>
      </vt:variant>
      <vt:variant>
        <vt:i4>1100</vt:i4>
      </vt:variant>
      <vt:variant>
        <vt:i4>0</vt:i4>
      </vt:variant>
      <vt:variant>
        <vt:i4>5</vt:i4>
      </vt:variant>
      <vt:variant>
        <vt:lpwstr/>
      </vt:variant>
      <vt:variant>
        <vt:lpwstr>_Toc350509340</vt:lpwstr>
      </vt:variant>
      <vt:variant>
        <vt:i4>1900592</vt:i4>
      </vt:variant>
      <vt:variant>
        <vt:i4>1094</vt:i4>
      </vt:variant>
      <vt:variant>
        <vt:i4>0</vt:i4>
      </vt:variant>
      <vt:variant>
        <vt:i4>5</vt:i4>
      </vt:variant>
      <vt:variant>
        <vt:lpwstr/>
      </vt:variant>
      <vt:variant>
        <vt:lpwstr>_Toc350509339</vt:lpwstr>
      </vt:variant>
      <vt:variant>
        <vt:i4>1900592</vt:i4>
      </vt:variant>
      <vt:variant>
        <vt:i4>1088</vt:i4>
      </vt:variant>
      <vt:variant>
        <vt:i4>0</vt:i4>
      </vt:variant>
      <vt:variant>
        <vt:i4>5</vt:i4>
      </vt:variant>
      <vt:variant>
        <vt:lpwstr/>
      </vt:variant>
      <vt:variant>
        <vt:lpwstr>_Toc350509338</vt:lpwstr>
      </vt:variant>
      <vt:variant>
        <vt:i4>1900592</vt:i4>
      </vt:variant>
      <vt:variant>
        <vt:i4>1082</vt:i4>
      </vt:variant>
      <vt:variant>
        <vt:i4>0</vt:i4>
      </vt:variant>
      <vt:variant>
        <vt:i4>5</vt:i4>
      </vt:variant>
      <vt:variant>
        <vt:lpwstr/>
      </vt:variant>
      <vt:variant>
        <vt:lpwstr>_Toc350509337</vt:lpwstr>
      </vt:variant>
      <vt:variant>
        <vt:i4>1900592</vt:i4>
      </vt:variant>
      <vt:variant>
        <vt:i4>1076</vt:i4>
      </vt:variant>
      <vt:variant>
        <vt:i4>0</vt:i4>
      </vt:variant>
      <vt:variant>
        <vt:i4>5</vt:i4>
      </vt:variant>
      <vt:variant>
        <vt:lpwstr/>
      </vt:variant>
      <vt:variant>
        <vt:lpwstr>_Toc350509336</vt:lpwstr>
      </vt:variant>
      <vt:variant>
        <vt:i4>1900592</vt:i4>
      </vt:variant>
      <vt:variant>
        <vt:i4>1070</vt:i4>
      </vt:variant>
      <vt:variant>
        <vt:i4>0</vt:i4>
      </vt:variant>
      <vt:variant>
        <vt:i4>5</vt:i4>
      </vt:variant>
      <vt:variant>
        <vt:lpwstr/>
      </vt:variant>
      <vt:variant>
        <vt:lpwstr>_Toc350509335</vt:lpwstr>
      </vt:variant>
      <vt:variant>
        <vt:i4>1900592</vt:i4>
      </vt:variant>
      <vt:variant>
        <vt:i4>1064</vt:i4>
      </vt:variant>
      <vt:variant>
        <vt:i4>0</vt:i4>
      </vt:variant>
      <vt:variant>
        <vt:i4>5</vt:i4>
      </vt:variant>
      <vt:variant>
        <vt:lpwstr/>
      </vt:variant>
      <vt:variant>
        <vt:lpwstr>_Toc350509334</vt:lpwstr>
      </vt:variant>
      <vt:variant>
        <vt:i4>1900592</vt:i4>
      </vt:variant>
      <vt:variant>
        <vt:i4>1058</vt:i4>
      </vt:variant>
      <vt:variant>
        <vt:i4>0</vt:i4>
      </vt:variant>
      <vt:variant>
        <vt:i4>5</vt:i4>
      </vt:variant>
      <vt:variant>
        <vt:lpwstr/>
      </vt:variant>
      <vt:variant>
        <vt:lpwstr>_Toc350509333</vt:lpwstr>
      </vt:variant>
      <vt:variant>
        <vt:i4>1900592</vt:i4>
      </vt:variant>
      <vt:variant>
        <vt:i4>1052</vt:i4>
      </vt:variant>
      <vt:variant>
        <vt:i4>0</vt:i4>
      </vt:variant>
      <vt:variant>
        <vt:i4>5</vt:i4>
      </vt:variant>
      <vt:variant>
        <vt:lpwstr/>
      </vt:variant>
      <vt:variant>
        <vt:lpwstr>_Toc350509332</vt:lpwstr>
      </vt:variant>
      <vt:variant>
        <vt:i4>1900592</vt:i4>
      </vt:variant>
      <vt:variant>
        <vt:i4>1046</vt:i4>
      </vt:variant>
      <vt:variant>
        <vt:i4>0</vt:i4>
      </vt:variant>
      <vt:variant>
        <vt:i4>5</vt:i4>
      </vt:variant>
      <vt:variant>
        <vt:lpwstr/>
      </vt:variant>
      <vt:variant>
        <vt:lpwstr>_Toc350509331</vt:lpwstr>
      </vt:variant>
      <vt:variant>
        <vt:i4>1900592</vt:i4>
      </vt:variant>
      <vt:variant>
        <vt:i4>1040</vt:i4>
      </vt:variant>
      <vt:variant>
        <vt:i4>0</vt:i4>
      </vt:variant>
      <vt:variant>
        <vt:i4>5</vt:i4>
      </vt:variant>
      <vt:variant>
        <vt:lpwstr/>
      </vt:variant>
      <vt:variant>
        <vt:lpwstr>_Toc350509330</vt:lpwstr>
      </vt:variant>
      <vt:variant>
        <vt:i4>1835056</vt:i4>
      </vt:variant>
      <vt:variant>
        <vt:i4>1034</vt:i4>
      </vt:variant>
      <vt:variant>
        <vt:i4>0</vt:i4>
      </vt:variant>
      <vt:variant>
        <vt:i4>5</vt:i4>
      </vt:variant>
      <vt:variant>
        <vt:lpwstr/>
      </vt:variant>
      <vt:variant>
        <vt:lpwstr>_Toc350509329</vt:lpwstr>
      </vt:variant>
      <vt:variant>
        <vt:i4>1835056</vt:i4>
      </vt:variant>
      <vt:variant>
        <vt:i4>1028</vt:i4>
      </vt:variant>
      <vt:variant>
        <vt:i4>0</vt:i4>
      </vt:variant>
      <vt:variant>
        <vt:i4>5</vt:i4>
      </vt:variant>
      <vt:variant>
        <vt:lpwstr/>
      </vt:variant>
      <vt:variant>
        <vt:lpwstr>_Toc350509328</vt:lpwstr>
      </vt:variant>
      <vt:variant>
        <vt:i4>1835056</vt:i4>
      </vt:variant>
      <vt:variant>
        <vt:i4>1022</vt:i4>
      </vt:variant>
      <vt:variant>
        <vt:i4>0</vt:i4>
      </vt:variant>
      <vt:variant>
        <vt:i4>5</vt:i4>
      </vt:variant>
      <vt:variant>
        <vt:lpwstr/>
      </vt:variant>
      <vt:variant>
        <vt:lpwstr>_Toc350509327</vt:lpwstr>
      </vt:variant>
      <vt:variant>
        <vt:i4>1835056</vt:i4>
      </vt:variant>
      <vt:variant>
        <vt:i4>1016</vt:i4>
      </vt:variant>
      <vt:variant>
        <vt:i4>0</vt:i4>
      </vt:variant>
      <vt:variant>
        <vt:i4>5</vt:i4>
      </vt:variant>
      <vt:variant>
        <vt:lpwstr/>
      </vt:variant>
      <vt:variant>
        <vt:lpwstr>_Toc350509326</vt:lpwstr>
      </vt:variant>
      <vt:variant>
        <vt:i4>1835056</vt:i4>
      </vt:variant>
      <vt:variant>
        <vt:i4>1010</vt:i4>
      </vt:variant>
      <vt:variant>
        <vt:i4>0</vt:i4>
      </vt:variant>
      <vt:variant>
        <vt:i4>5</vt:i4>
      </vt:variant>
      <vt:variant>
        <vt:lpwstr/>
      </vt:variant>
      <vt:variant>
        <vt:lpwstr>_Toc350509325</vt:lpwstr>
      </vt:variant>
      <vt:variant>
        <vt:i4>1835056</vt:i4>
      </vt:variant>
      <vt:variant>
        <vt:i4>1004</vt:i4>
      </vt:variant>
      <vt:variant>
        <vt:i4>0</vt:i4>
      </vt:variant>
      <vt:variant>
        <vt:i4>5</vt:i4>
      </vt:variant>
      <vt:variant>
        <vt:lpwstr/>
      </vt:variant>
      <vt:variant>
        <vt:lpwstr>_Toc350509324</vt:lpwstr>
      </vt:variant>
      <vt:variant>
        <vt:i4>1835056</vt:i4>
      </vt:variant>
      <vt:variant>
        <vt:i4>998</vt:i4>
      </vt:variant>
      <vt:variant>
        <vt:i4>0</vt:i4>
      </vt:variant>
      <vt:variant>
        <vt:i4>5</vt:i4>
      </vt:variant>
      <vt:variant>
        <vt:lpwstr/>
      </vt:variant>
      <vt:variant>
        <vt:lpwstr>_Toc350509323</vt:lpwstr>
      </vt:variant>
      <vt:variant>
        <vt:i4>1835056</vt:i4>
      </vt:variant>
      <vt:variant>
        <vt:i4>992</vt:i4>
      </vt:variant>
      <vt:variant>
        <vt:i4>0</vt:i4>
      </vt:variant>
      <vt:variant>
        <vt:i4>5</vt:i4>
      </vt:variant>
      <vt:variant>
        <vt:lpwstr/>
      </vt:variant>
      <vt:variant>
        <vt:lpwstr>_Toc350509322</vt:lpwstr>
      </vt:variant>
      <vt:variant>
        <vt:i4>1835056</vt:i4>
      </vt:variant>
      <vt:variant>
        <vt:i4>986</vt:i4>
      </vt:variant>
      <vt:variant>
        <vt:i4>0</vt:i4>
      </vt:variant>
      <vt:variant>
        <vt:i4>5</vt:i4>
      </vt:variant>
      <vt:variant>
        <vt:lpwstr/>
      </vt:variant>
      <vt:variant>
        <vt:lpwstr>_Toc350509321</vt:lpwstr>
      </vt:variant>
      <vt:variant>
        <vt:i4>1835056</vt:i4>
      </vt:variant>
      <vt:variant>
        <vt:i4>980</vt:i4>
      </vt:variant>
      <vt:variant>
        <vt:i4>0</vt:i4>
      </vt:variant>
      <vt:variant>
        <vt:i4>5</vt:i4>
      </vt:variant>
      <vt:variant>
        <vt:lpwstr/>
      </vt:variant>
      <vt:variant>
        <vt:lpwstr>_Toc350509320</vt:lpwstr>
      </vt:variant>
      <vt:variant>
        <vt:i4>2031664</vt:i4>
      </vt:variant>
      <vt:variant>
        <vt:i4>974</vt:i4>
      </vt:variant>
      <vt:variant>
        <vt:i4>0</vt:i4>
      </vt:variant>
      <vt:variant>
        <vt:i4>5</vt:i4>
      </vt:variant>
      <vt:variant>
        <vt:lpwstr/>
      </vt:variant>
      <vt:variant>
        <vt:lpwstr>_Toc350509319</vt:lpwstr>
      </vt:variant>
      <vt:variant>
        <vt:i4>2031664</vt:i4>
      </vt:variant>
      <vt:variant>
        <vt:i4>968</vt:i4>
      </vt:variant>
      <vt:variant>
        <vt:i4>0</vt:i4>
      </vt:variant>
      <vt:variant>
        <vt:i4>5</vt:i4>
      </vt:variant>
      <vt:variant>
        <vt:lpwstr/>
      </vt:variant>
      <vt:variant>
        <vt:lpwstr>_Toc350509318</vt:lpwstr>
      </vt:variant>
      <vt:variant>
        <vt:i4>2031664</vt:i4>
      </vt:variant>
      <vt:variant>
        <vt:i4>962</vt:i4>
      </vt:variant>
      <vt:variant>
        <vt:i4>0</vt:i4>
      </vt:variant>
      <vt:variant>
        <vt:i4>5</vt:i4>
      </vt:variant>
      <vt:variant>
        <vt:lpwstr/>
      </vt:variant>
      <vt:variant>
        <vt:lpwstr>_Toc350509317</vt:lpwstr>
      </vt:variant>
      <vt:variant>
        <vt:i4>2031664</vt:i4>
      </vt:variant>
      <vt:variant>
        <vt:i4>956</vt:i4>
      </vt:variant>
      <vt:variant>
        <vt:i4>0</vt:i4>
      </vt:variant>
      <vt:variant>
        <vt:i4>5</vt:i4>
      </vt:variant>
      <vt:variant>
        <vt:lpwstr/>
      </vt:variant>
      <vt:variant>
        <vt:lpwstr>_Toc350509316</vt:lpwstr>
      </vt:variant>
      <vt:variant>
        <vt:i4>2031664</vt:i4>
      </vt:variant>
      <vt:variant>
        <vt:i4>950</vt:i4>
      </vt:variant>
      <vt:variant>
        <vt:i4>0</vt:i4>
      </vt:variant>
      <vt:variant>
        <vt:i4>5</vt:i4>
      </vt:variant>
      <vt:variant>
        <vt:lpwstr/>
      </vt:variant>
      <vt:variant>
        <vt:lpwstr>_Toc350509315</vt:lpwstr>
      </vt:variant>
      <vt:variant>
        <vt:i4>2031664</vt:i4>
      </vt:variant>
      <vt:variant>
        <vt:i4>944</vt:i4>
      </vt:variant>
      <vt:variant>
        <vt:i4>0</vt:i4>
      </vt:variant>
      <vt:variant>
        <vt:i4>5</vt:i4>
      </vt:variant>
      <vt:variant>
        <vt:lpwstr/>
      </vt:variant>
      <vt:variant>
        <vt:lpwstr>_Toc350509314</vt:lpwstr>
      </vt:variant>
      <vt:variant>
        <vt:i4>2031664</vt:i4>
      </vt:variant>
      <vt:variant>
        <vt:i4>938</vt:i4>
      </vt:variant>
      <vt:variant>
        <vt:i4>0</vt:i4>
      </vt:variant>
      <vt:variant>
        <vt:i4>5</vt:i4>
      </vt:variant>
      <vt:variant>
        <vt:lpwstr/>
      </vt:variant>
      <vt:variant>
        <vt:lpwstr>_Toc350509313</vt:lpwstr>
      </vt:variant>
      <vt:variant>
        <vt:i4>2031664</vt:i4>
      </vt:variant>
      <vt:variant>
        <vt:i4>932</vt:i4>
      </vt:variant>
      <vt:variant>
        <vt:i4>0</vt:i4>
      </vt:variant>
      <vt:variant>
        <vt:i4>5</vt:i4>
      </vt:variant>
      <vt:variant>
        <vt:lpwstr/>
      </vt:variant>
      <vt:variant>
        <vt:lpwstr>_Toc350509312</vt:lpwstr>
      </vt:variant>
      <vt:variant>
        <vt:i4>2031664</vt:i4>
      </vt:variant>
      <vt:variant>
        <vt:i4>926</vt:i4>
      </vt:variant>
      <vt:variant>
        <vt:i4>0</vt:i4>
      </vt:variant>
      <vt:variant>
        <vt:i4>5</vt:i4>
      </vt:variant>
      <vt:variant>
        <vt:lpwstr/>
      </vt:variant>
      <vt:variant>
        <vt:lpwstr>_Toc350509311</vt:lpwstr>
      </vt:variant>
      <vt:variant>
        <vt:i4>2031664</vt:i4>
      </vt:variant>
      <vt:variant>
        <vt:i4>920</vt:i4>
      </vt:variant>
      <vt:variant>
        <vt:i4>0</vt:i4>
      </vt:variant>
      <vt:variant>
        <vt:i4>5</vt:i4>
      </vt:variant>
      <vt:variant>
        <vt:lpwstr/>
      </vt:variant>
      <vt:variant>
        <vt:lpwstr>_Toc350509310</vt:lpwstr>
      </vt:variant>
      <vt:variant>
        <vt:i4>1966128</vt:i4>
      </vt:variant>
      <vt:variant>
        <vt:i4>914</vt:i4>
      </vt:variant>
      <vt:variant>
        <vt:i4>0</vt:i4>
      </vt:variant>
      <vt:variant>
        <vt:i4>5</vt:i4>
      </vt:variant>
      <vt:variant>
        <vt:lpwstr/>
      </vt:variant>
      <vt:variant>
        <vt:lpwstr>_Toc350509309</vt:lpwstr>
      </vt:variant>
      <vt:variant>
        <vt:i4>1966128</vt:i4>
      </vt:variant>
      <vt:variant>
        <vt:i4>908</vt:i4>
      </vt:variant>
      <vt:variant>
        <vt:i4>0</vt:i4>
      </vt:variant>
      <vt:variant>
        <vt:i4>5</vt:i4>
      </vt:variant>
      <vt:variant>
        <vt:lpwstr/>
      </vt:variant>
      <vt:variant>
        <vt:lpwstr>_Toc350509308</vt:lpwstr>
      </vt:variant>
      <vt:variant>
        <vt:i4>1966128</vt:i4>
      </vt:variant>
      <vt:variant>
        <vt:i4>902</vt:i4>
      </vt:variant>
      <vt:variant>
        <vt:i4>0</vt:i4>
      </vt:variant>
      <vt:variant>
        <vt:i4>5</vt:i4>
      </vt:variant>
      <vt:variant>
        <vt:lpwstr/>
      </vt:variant>
      <vt:variant>
        <vt:lpwstr>_Toc350509307</vt:lpwstr>
      </vt:variant>
      <vt:variant>
        <vt:i4>1966128</vt:i4>
      </vt:variant>
      <vt:variant>
        <vt:i4>896</vt:i4>
      </vt:variant>
      <vt:variant>
        <vt:i4>0</vt:i4>
      </vt:variant>
      <vt:variant>
        <vt:i4>5</vt:i4>
      </vt:variant>
      <vt:variant>
        <vt:lpwstr/>
      </vt:variant>
      <vt:variant>
        <vt:lpwstr>_Toc350509306</vt:lpwstr>
      </vt:variant>
      <vt:variant>
        <vt:i4>1966128</vt:i4>
      </vt:variant>
      <vt:variant>
        <vt:i4>890</vt:i4>
      </vt:variant>
      <vt:variant>
        <vt:i4>0</vt:i4>
      </vt:variant>
      <vt:variant>
        <vt:i4>5</vt:i4>
      </vt:variant>
      <vt:variant>
        <vt:lpwstr/>
      </vt:variant>
      <vt:variant>
        <vt:lpwstr>_Toc350509305</vt:lpwstr>
      </vt:variant>
      <vt:variant>
        <vt:i4>1966128</vt:i4>
      </vt:variant>
      <vt:variant>
        <vt:i4>884</vt:i4>
      </vt:variant>
      <vt:variant>
        <vt:i4>0</vt:i4>
      </vt:variant>
      <vt:variant>
        <vt:i4>5</vt:i4>
      </vt:variant>
      <vt:variant>
        <vt:lpwstr/>
      </vt:variant>
      <vt:variant>
        <vt:lpwstr>_Toc350509304</vt:lpwstr>
      </vt:variant>
      <vt:variant>
        <vt:i4>1966128</vt:i4>
      </vt:variant>
      <vt:variant>
        <vt:i4>878</vt:i4>
      </vt:variant>
      <vt:variant>
        <vt:i4>0</vt:i4>
      </vt:variant>
      <vt:variant>
        <vt:i4>5</vt:i4>
      </vt:variant>
      <vt:variant>
        <vt:lpwstr/>
      </vt:variant>
      <vt:variant>
        <vt:lpwstr>_Toc350509303</vt:lpwstr>
      </vt:variant>
      <vt:variant>
        <vt:i4>1966128</vt:i4>
      </vt:variant>
      <vt:variant>
        <vt:i4>872</vt:i4>
      </vt:variant>
      <vt:variant>
        <vt:i4>0</vt:i4>
      </vt:variant>
      <vt:variant>
        <vt:i4>5</vt:i4>
      </vt:variant>
      <vt:variant>
        <vt:lpwstr/>
      </vt:variant>
      <vt:variant>
        <vt:lpwstr>_Toc350509302</vt:lpwstr>
      </vt:variant>
      <vt:variant>
        <vt:i4>1966128</vt:i4>
      </vt:variant>
      <vt:variant>
        <vt:i4>866</vt:i4>
      </vt:variant>
      <vt:variant>
        <vt:i4>0</vt:i4>
      </vt:variant>
      <vt:variant>
        <vt:i4>5</vt:i4>
      </vt:variant>
      <vt:variant>
        <vt:lpwstr/>
      </vt:variant>
      <vt:variant>
        <vt:lpwstr>_Toc350509301</vt:lpwstr>
      </vt:variant>
      <vt:variant>
        <vt:i4>1966128</vt:i4>
      </vt:variant>
      <vt:variant>
        <vt:i4>860</vt:i4>
      </vt:variant>
      <vt:variant>
        <vt:i4>0</vt:i4>
      </vt:variant>
      <vt:variant>
        <vt:i4>5</vt:i4>
      </vt:variant>
      <vt:variant>
        <vt:lpwstr/>
      </vt:variant>
      <vt:variant>
        <vt:lpwstr>_Toc350509300</vt:lpwstr>
      </vt:variant>
      <vt:variant>
        <vt:i4>1507377</vt:i4>
      </vt:variant>
      <vt:variant>
        <vt:i4>854</vt:i4>
      </vt:variant>
      <vt:variant>
        <vt:i4>0</vt:i4>
      </vt:variant>
      <vt:variant>
        <vt:i4>5</vt:i4>
      </vt:variant>
      <vt:variant>
        <vt:lpwstr/>
      </vt:variant>
      <vt:variant>
        <vt:lpwstr>_Toc350509299</vt:lpwstr>
      </vt:variant>
      <vt:variant>
        <vt:i4>1507377</vt:i4>
      </vt:variant>
      <vt:variant>
        <vt:i4>848</vt:i4>
      </vt:variant>
      <vt:variant>
        <vt:i4>0</vt:i4>
      </vt:variant>
      <vt:variant>
        <vt:i4>5</vt:i4>
      </vt:variant>
      <vt:variant>
        <vt:lpwstr/>
      </vt:variant>
      <vt:variant>
        <vt:lpwstr>_Toc350509298</vt:lpwstr>
      </vt:variant>
      <vt:variant>
        <vt:i4>1507377</vt:i4>
      </vt:variant>
      <vt:variant>
        <vt:i4>842</vt:i4>
      </vt:variant>
      <vt:variant>
        <vt:i4>0</vt:i4>
      </vt:variant>
      <vt:variant>
        <vt:i4>5</vt:i4>
      </vt:variant>
      <vt:variant>
        <vt:lpwstr/>
      </vt:variant>
      <vt:variant>
        <vt:lpwstr>_Toc350509297</vt:lpwstr>
      </vt:variant>
      <vt:variant>
        <vt:i4>1507377</vt:i4>
      </vt:variant>
      <vt:variant>
        <vt:i4>836</vt:i4>
      </vt:variant>
      <vt:variant>
        <vt:i4>0</vt:i4>
      </vt:variant>
      <vt:variant>
        <vt:i4>5</vt:i4>
      </vt:variant>
      <vt:variant>
        <vt:lpwstr/>
      </vt:variant>
      <vt:variant>
        <vt:lpwstr>_Toc350509296</vt:lpwstr>
      </vt:variant>
      <vt:variant>
        <vt:i4>1507377</vt:i4>
      </vt:variant>
      <vt:variant>
        <vt:i4>830</vt:i4>
      </vt:variant>
      <vt:variant>
        <vt:i4>0</vt:i4>
      </vt:variant>
      <vt:variant>
        <vt:i4>5</vt:i4>
      </vt:variant>
      <vt:variant>
        <vt:lpwstr/>
      </vt:variant>
      <vt:variant>
        <vt:lpwstr>_Toc350509295</vt:lpwstr>
      </vt:variant>
      <vt:variant>
        <vt:i4>1507377</vt:i4>
      </vt:variant>
      <vt:variant>
        <vt:i4>824</vt:i4>
      </vt:variant>
      <vt:variant>
        <vt:i4>0</vt:i4>
      </vt:variant>
      <vt:variant>
        <vt:i4>5</vt:i4>
      </vt:variant>
      <vt:variant>
        <vt:lpwstr/>
      </vt:variant>
      <vt:variant>
        <vt:lpwstr>_Toc350509294</vt:lpwstr>
      </vt:variant>
      <vt:variant>
        <vt:i4>1507377</vt:i4>
      </vt:variant>
      <vt:variant>
        <vt:i4>818</vt:i4>
      </vt:variant>
      <vt:variant>
        <vt:i4>0</vt:i4>
      </vt:variant>
      <vt:variant>
        <vt:i4>5</vt:i4>
      </vt:variant>
      <vt:variant>
        <vt:lpwstr/>
      </vt:variant>
      <vt:variant>
        <vt:lpwstr>_Toc350509293</vt:lpwstr>
      </vt:variant>
      <vt:variant>
        <vt:i4>1507377</vt:i4>
      </vt:variant>
      <vt:variant>
        <vt:i4>812</vt:i4>
      </vt:variant>
      <vt:variant>
        <vt:i4>0</vt:i4>
      </vt:variant>
      <vt:variant>
        <vt:i4>5</vt:i4>
      </vt:variant>
      <vt:variant>
        <vt:lpwstr/>
      </vt:variant>
      <vt:variant>
        <vt:lpwstr>_Toc350509292</vt:lpwstr>
      </vt:variant>
      <vt:variant>
        <vt:i4>1507377</vt:i4>
      </vt:variant>
      <vt:variant>
        <vt:i4>806</vt:i4>
      </vt:variant>
      <vt:variant>
        <vt:i4>0</vt:i4>
      </vt:variant>
      <vt:variant>
        <vt:i4>5</vt:i4>
      </vt:variant>
      <vt:variant>
        <vt:lpwstr/>
      </vt:variant>
      <vt:variant>
        <vt:lpwstr>_Toc350509291</vt:lpwstr>
      </vt:variant>
      <vt:variant>
        <vt:i4>1507377</vt:i4>
      </vt:variant>
      <vt:variant>
        <vt:i4>800</vt:i4>
      </vt:variant>
      <vt:variant>
        <vt:i4>0</vt:i4>
      </vt:variant>
      <vt:variant>
        <vt:i4>5</vt:i4>
      </vt:variant>
      <vt:variant>
        <vt:lpwstr/>
      </vt:variant>
      <vt:variant>
        <vt:lpwstr>_Toc350509290</vt:lpwstr>
      </vt:variant>
      <vt:variant>
        <vt:i4>1441841</vt:i4>
      </vt:variant>
      <vt:variant>
        <vt:i4>794</vt:i4>
      </vt:variant>
      <vt:variant>
        <vt:i4>0</vt:i4>
      </vt:variant>
      <vt:variant>
        <vt:i4>5</vt:i4>
      </vt:variant>
      <vt:variant>
        <vt:lpwstr/>
      </vt:variant>
      <vt:variant>
        <vt:lpwstr>_Toc350509289</vt:lpwstr>
      </vt:variant>
      <vt:variant>
        <vt:i4>1441841</vt:i4>
      </vt:variant>
      <vt:variant>
        <vt:i4>788</vt:i4>
      </vt:variant>
      <vt:variant>
        <vt:i4>0</vt:i4>
      </vt:variant>
      <vt:variant>
        <vt:i4>5</vt:i4>
      </vt:variant>
      <vt:variant>
        <vt:lpwstr/>
      </vt:variant>
      <vt:variant>
        <vt:lpwstr>_Toc350509288</vt:lpwstr>
      </vt:variant>
      <vt:variant>
        <vt:i4>1441841</vt:i4>
      </vt:variant>
      <vt:variant>
        <vt:i4>782</vt:i4>
      </vt:variant>
      <vt:variant>
        <vt:i4>0</vt:i4>
      </vt:variant>
      <vt:variant>
        <vt:i4>5</vt:i4>
      </vt:variant>
      <vt:variant>
        <vt:lpwstr/>
      </vt:variant>
      <vt:variant>
        <vt:lpwstr>_Toc350509287</vt:lpwstr>
      </vt:variant>
      <vt:variant>
        <vt:i4>1441841</vt:i4>
      </vt:variant>
      <vt:variant>
        <vt:i4>776</vt:i4>
      </vt:variant>
      <vt:variant>
        <vt:i4>0</vt:i4>
      </vt:variant>
      <vt:variant>
        <vt:i4>5</vt:i4>
      </vt:variant>
      <vt:variant>
        <vt:lpwstr/>
      </vt:variant>
      <vt:variant>
        <vt:lpwstr>_Toc350509286</vt:lpwstr>
      </vt:variant>
      <vt:variant>
        <vt:i4>1441841</vt:i4>
      </vt:variant>
      <vt:variant>
        <vt:i4>770</vt:i4>
      </vt:variant>
      <vt:variant>
        <vt:i4>0</vt:i4>
      </vt:variant>
      <vt:variant>
        <vt:i4>5</vt:i4>
      </vt:variant>
      <vt:variant>
        <vt:lpwstr/>
      </vt:variant>
      <vt:variant>
        <vt:lpwstr>_Toc350509285</vt:lpwstr>
      </vt:variant>
      <vt:variant>
        <vt:i4>1441841</vt:i4>
      </vt:variant>
      <vt:variant>
        <vt:i4>764</vt:i4>
      </vt:variant>
      <vt:variant>
        <vt:i4>0</vt:i4>
      </vt:variant>
      <vt:variant>
        <vt:i4>5</vt:i4>
      </vt:variant>
      <vt:variant>
        <vt:lpwstr/>
      </vt:variant>
      <vt:variant>
        <vt:lpwstr>_Toc350509284</vt:lpwstr>
      </vt:variant>
      <vt:variant>
        <vt:i4>1441841</vt:i4>
      </vt:variant>
      <vt:variant>
        <vt:i4>758</vt:i4>
      </vt:variant>
      <vt:variant>
        <vt:i4>0</vt:i4>
      </vt:variant>
      <vt:variant>
        <vt:i4>5</vt:i4>
      </vt:variant>
      <vt:variant>
        <vt:lpwstr/>
      </vt:variant>
      <vt:variant>
        <vt:lpwstr>_Toc350509283</vt:lpwstr>
      </vt:variant>
      <vt:variant>
        <vt:i4>1441841</vt:i4>
      </vt:variant>
      <vt:variant>
        <vt:i4>752</vt:i4>
      </vt:variant>
      <vt:variant>
        <vt:i4>0</vt:i4>
      </vt:variant>
      <vt:variant>
        <vt:i4>5</vt:i4>
      </vt:variant>
      <vt:variant>
        <vt:lpwstr/>
      </vt:variant>
      <vt:variant>
        <vt:lpwstr>_Toc350509282</vt:lpwstr>
      </vt:variant>
      <vt:variant>
        <vt:i4>1441841</vt:i4>
      </vt:variant>
      <vt:variant>
        <vt:i4>746</vt:i4>
      </vt:variant>
      <vt:variant>
        <vt:i4>0</vt:i4>
      </vt:variant>
      <vt:variant>
        <vt:i4>5</vt:i4>
      </vt:variant>
      <vt:variant>
        <vt:lpwstr/>
      </vt:variant>
      <vt:variant>
        <vt:lpwstr>_Toc350509281</vt:lpwstr>
      </vt:variant>
      <vt:variant>
        <vt:i4>1441841</vt:i4>
      </vt:variant>
      <vt:variant>
        <vt:i4>740</vt:i4>
      </vt:variant>
      <vt:variant>
        <vt:i4>0</vt:i4>
      </vt:variant>
      <vt:variant>
        <vt:i4>5</vt:i4>
      </vt:variant>
      <vt:variant>
        <vt:lpwstr/>
      </vt:variant>
      <vt:variant>
        <vt:lpwstr>_Toc350509280</vt:lpwstr>
      </vt:variant>
      <vt:variant>
        <vt:i4>1638449</vt:i4>
      </vt:variant>
      <vt:variant>
        <vt:i4>734</vt:i4>
      </vt:variant>
      <vt:variant>
        <vt:i4>0</vt:i4>
      </vt:variant>
      <vt:variant>
        <vt:i4>5</vt:i4>
      </vt:variant>
      <vt:variant>
        <vt:lpwstr/>
      </vt:variant>
      <vt:variant>
        <vt:lpwstr>_Toc350509279</vt:lpwstr>
      </vt:variant>
      <vt:variant>
        <vt:i4>1638449</vt:i4>
      </vt:variant>
      <vt:variant>
        <vt:i4>728</vt:i4>
      </vt:variant>
      <vt:variant>
        <vt:i4>0</vt:i4>
      </vt:variant>
      <vt:variant>
        <vt:i4>5</vt:i4>
      </vt:variant>
      <vt:variant>
        <vt:lpwstr/>
      </vt:variant>
      <vt:variant>
        <vt:lpwstr>_Toc350509278</vt:lpwstr>
      </vt:variant>
      <vt:variant>
        <vt:i4>1638449</vt:i4>
      </vt:variant>
      <vt:variant>
        <vt:i4>722</vt:i4>
      </vt:variant>
      <vt:variant>
        <vt:i4>0</vt:i4>
      </vt:variant>
      <vt:variant>
        <vt:i4>5</vt:i4>
      </vt:variant>
      <vt:variant>
        <vt:lpwstr/>
      </vt:variant>
      <vt:variant>
        <vt:lpwstr>_Toc350509277</vt:lpwstr>
      </vt:variant>
      <vt:variant>
        <vt:i4>1638449</vt:i4>
      </vt:variant>
      <vt:variant>
        <vt:i4>716</vt:i4>
      </vt:variant>
      <vt:variant>
        <vt:i4>0</vt:i4>
      </vt:variant>
      <vt:variant>
        <vt:i4>5</vt:i4>
      </vt:variant>
      <vt:variant>
        <vt:lpwstr/>
      </vt:variant>
      <vt:variant>
        <vt:lpwstr>_Toc350509276</vt:lpwstr>
      </vt:variant>
      <vt:variant>
        <vt:i4>1638449</vt:i4>
      </vt:variant>
      <vt:variant>
        <vt:i4>710</vt:i4>
      </vt:variant>
      <vt:variant>
        <vt:i4>0</vt:i4>
      </vt:variant>
      <vt:variant>
        <vt:i4>5</vt:i4>
      </vt:variant>
      <vt:variant>
        <vt:lpwstr/>
      </vt:variant>
      <vt:variant>
        <vt:lpwstr>_Toc350509275</vt:lpwstr>
      </vt:variant>
      <vt:variant>
        <vt:i4>1638449</vt:i4>
      </vt:variant>
      <vt:variant>
        <vt:i4>704</vt:i4>
      </vt:variant>
      <vt:variant>
        <vt:i4>0</vt:i4>
      </vt:variant>
      <vt:variant>
        <vt:i4>5</vt:i4>
      </vt:variant>
      <vt:variant>
        <vt:lpwstr/>
      </vt:variant>
      <vt:variant>
        <vt:lpwstr>_Toc350509274</vt:lpwstr>
      </vt:variant>
      <vt:variant>
        <vt:i4>1638449</vt:i4>
      </vt:variant>
      <vt:variant>
        <vt:i4>698</vt:i4>
      </vt:variant>
      <vt:variant>
        <vt:i4>0</vt:i4>
      </vt:variant>
      <vt:variant>
        <vt:i4>5</vt:i4>
      </vt:variant>
      <vt:variant>
        <vt:lpwstr/>
      </vt:variant>
      <vt:variant>
        <vt:lpwstr>_Toc350509273</vt:lpwstr>
      </vt:variant>
      <vt:variant>
        <vt:i4>1638449</vt:i4>
      </vt:variant>
      <vt:variant>
        <vt:i4>692</vt:i4>
      </vt:variant>
      <vt:variant>
        <vt:i4>0</vt:i4>
      </vt:variant>
      <vt:variant>
        <vt:i4>5</vt:i4>
      </vt:variant>
      <vt:variant>
        <vt:lpwstr/>
      </vt:variant>
      <vt:variant>
        <vt:lpwstr>_Toc350509272</vt:lpwstr>
      </vt:variant>
      <vt:variant>
        <vt:i4>1638449</vt:i4>
      </vt:variant>
      <vt:variant>
        <vt:i4>686</vt:i4>
      </vt:variant>
      <vt:variant>
        <vt:i4>0</vt:i4>
      </vt:variant>
      <vt:variant>
        <vt:i4>5</vt:i4>
      </vt:variant>
      <vt:variant>
        <vt:lpwstr/>
      </vt:variant>
      <vt:variant>
        <vt:lpwstr>_Toc350509271</vt:lpwstr>
      </vt:variant>
      <vt:variant>
        <vt:i4>1638449</vt:i4>
      </vt:variant>
      <vt:variant>
        <vt:i4>680</vt:i4>
      </vt:variant>
      <vt:variant>
        <vt:i4>0</vt:i4>
      </vt:variant>
      <vt:variant>
        <vt:i4>5</vt:i4>
      </vt:variant>
      <vt:variant>
        <vt:lpwstr/>
      </vt:variant>
      <vt:variant>
        <vt:lpwstr>_Toc350509270</vt:lpwstr>
      </vt:variant>
      <vt:variant>
        <vt:i4>1572913</vt:i4>
      </vt:variant>
      <vt:variant>
        <vt:i4>674</vt:i4>
      </vt:variant>
      <vt:variant>
        <vt:i4>0</vt:i4>
      </vt:variant>
      <vt:variant>
        <vt:i4>5</vt:i4>
      </vt:variant>
      <vt:variant>
        <vt:lpwstr/>
      </vt:variant>
      <vt:variant>
        <vt:lpwstr>_Toc350509269</vt:lpwstr>
      </vt:variant>
      <vt:variant>
        <vt:i4>1572913</vt:i4>
      </vt:variant>
      <vt:variant>
        <vt:i4>668</vt:i4>
      </vt:variant>
      <vt:variant>
        <vt:i4>0</vt:i4>
      </vt:variant>
      <vt:variant>
        <vt:i4>5</vt:i4>
      </vt:variant>
      <vt:variant>
        <vt:lpwstr/>
      </vt:variant>
      <vt:variant>
        <vt:lpwstr>_Toc350509268</vt:lpwstr>
      </vt:variant>
      <vt:variant>
        <vt:i4>1572913</vt:i4>
      </vt:variant>
      <vt:variant>
        <vt:i4>662</vt:i4>
      </vt:variant>
      <vt:variant>
        <vt:i4>0</vt:i4>
      </vt:variant>
      <vt:variant>
        <vt:i4>5</vt:i4>
      </vt:variant>
      <vt:variant>
        <vt:lpwstr/>
      </vt:variant>
      <vt:variant>
        <vt:lpwstr>_Toc350509267</vt:lpwstr>
      </vt:variant>
      <vt:variant>
        <vt:i4>1572913</vt:i4>
      </vt:variant>
      <vt:variant>
        <vt:i4>656</vt:i4>
      </vt:variant>
      <vt:variant>
        <vt:i4>0</vt:i4>
      </vt:variant>
      <vt:variant>
        <vt:i4>5</vt:i4>
      </vt:variant>
      <vt:variant>
        <vt:lpwstr/>
      </vt:variant>
      <vt:variant>
        <vt:lpwstr>_Toc350509266</vt:lpwstr>
      </vt:variant>
      <vt:variant>
        <vt:i4>1572913</vt:i4>
      </vt:variant>
      <vt:variant>
        <vt:i4>650</vt:i4>
      </vt:variant>
      <vt:variant>
        <vt:i4>0</vt:i4>
      </vt:variant>
      <vt:variant>
        <vt:i4>5</vt:i4>
      </vt:variant>
      <vt:variant>
        <vt:lpwstr/>
      </vt:variant>
      <vt:variant>
        <vt:lpwstr>_Toc350509265</vt:lpwstr>
      </vt:variant>
      <vt:variant>
        <vt:i4>1572913</vt:i4>
      </vt:variant>
      <vt:variant>
        <vt:i4>644</vt:i4>
      </vt:variant>
      <vt:variant>
        <vt:i4>0</vt:i4>
      </vt:variant>
      <vt:variant>
        <vt:i4>5</vt:i4>
      </vt:variant>
      <vt:variant>
        <vt:lpwstr/>
      </vt:variant>
      <vt:variant>
        <vt:lpwstr>_Toc350509264</vt:lpwstr>
      </vt:variant>
      <vt:variant>
        <vt:i4>1572913</vt:i4>
      </vt:variant>
      <vt:variant>
        <vt:i4>638</vt:i4>
      </vt:variant>
      <vt:variant>
        <vt:i4>0</vt:i4>
      </vt:variant>
      <vt:variant>
        <vt:i4>5</vt:i4>
      </vt:variant>
      <vt:variant>
        <vt:lpwstr/>
      </vt:variant>
      <vt:variant>
        <vt:lpwstr>_Toc350509263</vt:lpwstr>
      </vt:variant>
      <vt:variant>
        <vt:i4>1572913</vt:i4>
      </vt:variant>
      <vt:variant>
        <vt:i4>632</vt:i4>
      </vt:variant>
      <vt:variant>
        <vt:i4>0</vt:i4>
      </vt:variant>
      <vt:variant>
        <vt:i4>5</vt:i4>
      </vt:variant>
      <vt:variant>
        <vt:lpwstr/>
      </vt:variant>
      <vt:variant>
        <vt:lpwstr>_Toc350509262</vt:lpwstr>
      </vt:variant>
      <vt:variant>
        <vt:i4>1572913</vt:i4>
      </vt:variant>
      <vt:variant>
        <vt:i4>626</vt:i4>
      </vt:variant>
      <vt:variant>
        <vt:i4>0</vt:i4>
      </vt:variant>
      <vt:variant>
        <vt:i4>5</vt:i4>
      </vt:variant>
      <vt:variant>
        <vt:lpwstr/>
      </vt:variant>
      <vt:variant>
        <vt:lpwstr>_Toc350509261</vt:lpwstr>
      </vt:variant>
      <vt:variant>
        <vt:i4>1572913</vt:i4>
      </vt:variant>
      <vt:variant>
        <vt:i4>620</vt:i4>
      </vt:variant>
      <vt:variant>
        <vt:i4>0</vt:i4>
      </vt:variant>
      <vt:variant>
        <vt:i4>5</vt:i4>
      </vt:variant>
      <vt:variant>
        <vt:lpwstr/>
      </vt:variant>
      <vt:variant>
        <vt:lpwstr>_Toc350509260</vt:lpwstr>
      </vt:variant>
      <vt:variant>
        <vt:i4>1769521</vt:i4>
      </vt:variant>
      <vt:variant>
        <vt:i4>614</vt:i4>
      </vt:variant>
      <vt:variant>
        <vt:i4>0</vt:i4>
      </vt:variant>
      <vt:variant>
        <vt:i4>5</vt:i4>
      </vt:variant>
      <vt:variant>
        <vt:lpwstr/>
      </vt:variant>
      <vt:variant>
        <vt:lpwstr>_Toc350509259</vt:lpwstr>
      </vt:variant>
      <vt:variant>
        <vt:i4>1769521</vt:i4>
      </vt:variant>
      <vt:variant>
        <vt:i4>608</vt:i4>
      </vt:variant>
      <vt:variant>
        <vt:i4>0</vt:i4>
      </vt:variant>
      <vt:variant>
        <vt:i4>5</vt:i4>
      </vt:variant>
      <vt:variant>
        <vt:lpwstr/>
      </vt:variant>
      <vt:variant>
        <vt:lpwstr>_Toc350509258</vt:lpwstr>
      </vt:variant>
      <vt:variant>
        <vt:i4>1769521</vt:i4>
      </vt:variant>
      <vt:variant>
        <vt:i4>602</vt:i4>
      </vt:variant>
      <vt:variant>
        <vt:i4>0</vt:i4>
      </vt:variant>
      <vt:variant>
        <vt:i4>5</vt:i4>
      </vt:variant>
      <vt:variant>
        <vt:lpwstr/>
      </vt:variant>
      <vt:variant>
        <vt:lpwstr>_Toc350509257</vt:lpwstr>
      </vt:variant>
      <vt:variant>
        <vt:i4>1769521</vt:i4>
      </vt:variant>
      <vt:variant>
        <vt:i4>596</vt:i4>
      </vt:variant>
      <vt:variant>
        <vt:i4>0</vt:i4>
      </vt:variant>
      <vt:variant>
        <vt:i4>5</vt:i4>
      </vt:variant>
      <vt:variant>
        <vt:lpwstr/>
      </vt:variant>
      <vt:variant>
        <vt:lpwstr>_Toc350509256</vt:lpwstr>
      </vt:variant>
      <vt:variant>
        <vt:i4>1769521</vt:i4>
      </vt:variant>
      <vt:variant>
        <vt:i4>590</vt:i4>
      </vt:variant>
      <vt:variant>
        <vt:i4>0</vt:i4>
      </vt:variant>
      <vt:variant>
        <vt:i4>5</vt:i4>
      </vt:variant>
      <vt:variant>
        <vt:lpwstr/>
      </vt:variant>
      <vt:variant>
        <vt:lpwstr>_Toc350509255</vt:lpwstr>
      </vt:variant>
      <vt:variant>
        <vt:i4>1769521</vt:i4>
      </vt:variant>
      <vt:variant>
        <vt:i4>584</vt:i4>
      </vt:variant>
      <vt:variant>
        <vt:i4>0</vt:i4>
      </vt:variant>
      <vt:variant>
        <vt:i4>5</vt:i4>
      </vt:variant>
      <vt:variant>
        <vt:lpwstr/>
      </vt:variant>
      <vt:variant>
        <vt:lpwstr>_Toc350509254</vt:lpwstr>
      </vt:variant>
      <vt:variant>
        <vt:i4>1769521</vt:i4>
      </vt:variant>
      <vt:variant>
        <vt:i4>578</vt:i4>
      </vt:variant>
      <vt:variant>
        <vt:i4>0</vt:i4>
      </vt:variant>
      <vt:variant>
        <vt:i4>5</vt:i4>
      </vt:variant>
      <vt:variant>
        <vt:lpwstr/>
      </vt:variant>
      <vt:variant>
        <vt:lpwstr>_Toc350509253</vt:lpwstr>
      </vt:variant>
      <vt:variant>
        <vt:i4>1769521</vt:i4>
      </vt:variant>
      <vt:variant>
        <vt:i4>572</vt:i4>
      </vt:variant>
      <vt:variant>
        <vt:i4>0</vt:i4>
      </vt:variant>
      <vt:variant>
        <vt:i4>5</vt:i4>
      </vt:variant>
      <vt:variant>
        <vt:lpwstr/>
      </vt:variant>
      <vt:variant>
        <vt:lpwstr>_Toc350509252</vt:lpwstr>
      </vt:variant>
      <vt:variant>
        <vt:i4>1769521</vt:i4>
      </vt:variant>
      <vt:variant>
        <vt:i4>566</vt:i4>
      </vt:variant>
      <vt:variant>
        <vt:i4>0</vt:i4>
      </vt:variant>
      <vt:variant>
        <vt:i4>5</vt:i4>
      </vt:variant>
      <vt:variant>
        <vt:lpwstr/>
      </vt:variant>
      <vt:variant>
        <vt:lpwstr>_Toc350509251</vt:lpwstr>
      </vt:variant>
      <vt:variant>
        <vt:i4>1769521</vt:i4>
      </vt:variant>
      <vt:variant>
        <vt:i4>560</vt:i4>
      </vt:variant>
      <vt:variant>
        <vt:i4>0</vt:i4>
      </vt:variant>
      <vt:variant>
        <vt:i4>5</vt:i4>
      </vt:variant>
      <vt:variant>
        <vt:lpwstr/>
      </vt:variant>
      <vt:variant>
        <vt:lpwstr>_Toc350509250</vt:lpwstr>
      </vt:variant>
      <vt:variant>
        <vt:i4>1703985</vt:i4>
      </vt:variant>
      <vt:variant>
        <vt:i4>554</vt:i4>
      </vt:variant>
      <vt:variant>
        <vt:i4>0</vt:i4>
      </vt:variant>
      <vt:variant>
        <vt:i4>5</vt:i4>
      </vt:variant>
      <vt:variant>
        <vt:lpwstr/>
      </vt:variant>
      <vt:variant>
        <vt:lpwstr>_Toc350509249</vt:lpwstr>
      </vt:variant>
      <vt:variant>
        <vt:i4>1703985</vt:i4>
      </vt:variant>
      <vt:variant>
        <vt:i4>548</vt:i4>
      </vt:variant>
      <vt:variant>
        <vt:i4>0</vt:i4>
      </vt:variant>
      <vt:variant>
        <vt:i4>5</vt:i4>
      </vt:variant>
      <vt:variant>
        <vt:lpwstr/>
      </vt:variant>
      <vt:variant>
        <vt:lpwstr>_Toc350509248</vt:lpwstr>
      </vt:variant>
      <vt:variant>
        <vt:i4>1703985</vt:i4>
      </vt:variant>
      <vt:variant>
        <vt:i4>542</vt:i4>
      </vt:variant>
      <vt:variant>
        <vt:i4>0</vt:i4>
      </vt:variant>
      <vt:variant>
        <vt:i4>5</vt:i4>
      </vt:variant>
      <vt:variant>
        <vt:lpwstr/>
      </vt:variant>
      <vt:variant>
        <vt:lpwstr>_Toc350509247</vt:lpwstr>
      </vt:variant>
      <vt:variant>
        <vt:i4>1703985</vt:i4>
      </vt:variant>
      <vt:variant>
        <vt:i4>536</vt:i4>
      </vt:variant>
      <vt:variant>
        <vt:i4>0</vt:i4>
      </vt:variant>
      <vt:variant>
        <vt:i4>5</vt:i4>
      </vt:variant>
      <vt:variant>
        <vt:lpwstr/>
      </vt:variant>
      <vt:variant>
        <vt:lpwstr>_Toc350509246</vt:lpwstr>
      </vt:variant>
      <vt:variant>
        <vt:i4>1703985</vt:i4>
      </vt:variant>
      <vt:variant>
        <vt:i4>530</vt:i4>
      </vt:variant>
      <vt:variant>
        <vt:i4>0</vt:i4>
      </vt:variant>
      <vt:variant>
        <vt:i4>5</vt:i4>
      </vt:variant>
      <vt:variant>
        <vt:lpwstr/>
      </vt:variant>
      <vt:variant>
        <vt:lpwstr>_Toc350509245</vt:lpwstr>
      </vt:variant>
      <vt:variant>
        <vt:i4>1703985</vt:i4>
      </vt:variant>
      <vt:variant>
        <vt:i4>524</vt:i4>
      </vt:variant>
      <vt:variant>
        <vt:i4>0</vt:i4>
      </vt:variant>
      <vt:variant>
        <vt:i4>5</vt:i4>
      </vt:variant>
      <vt:variant>
        <vt:lpwstr/>
      </vt:variant>
      <vt:variant>
        <vt:lpwstr>_Toc350509244</vt:lpwstr>
      </vt:variant>
      <vt:variant>
        <vt:i4>1703985</vt:i4>
      </vt:variant>
      <vt:variant>
        <vt:i4>518</vt:i4>
      </vt:variant>
      <vt:variant>
        <vt:i4>0</vt:i4>
      </vt:variant>
      <vt:variant>
        <vt:i4>5</vt:i4>
      </vt:variant>
      <vt:variant>
        <vt:lpwstr/>
      </vt:variant>
      <vt:variant>
        <vt:lpwstr>_Toc350509243</vt:lpwstr>
      </vt:variant>
      <vt:variant>
        <vt:i4>1703985</vt:i4>
      </vt:variant>
      <vt:variant>
        <vt:i4>512</vt:i4>
      </vt:variant>
      <vt:variant>
        <vt:i4>0</vt:i4>
      </vt:variant>
      <vt:variant>
        <vt:i4>5</vt:i4>
      </vt:variant>
      <vt:variant>
        <vt:lpwstr/>
      </vt:variant>
      <vt:variant>
        <vt:lpwstr>_Toc350509242</vt:lpwstr>
      </vt:variant>
      <vt:variant>
        <vt:i4>1703985</vt:i4>
      </vt:variant>
      <vt:variant>
        <vt:i4>506</vt:i4>
      </vt:variant>
      <vt:variant>
        <vt:i4>0</vt:i4>
      </vt:variant>
      <vt:variant>
        <vt:i4>5</vt:i4>
      </vt:variant>
      <vt:variant>
        <vt:lpwstr/>
      </vt:variant>
      <vt:variant>
        <vt:lpwstr>_Toc350509241</vt:lpwstr>
      </vt:variant>
      <vt:variant>
        <vt:i4>1703985</vt:i4>
      </vt:variant>
      <vt:variant>
        <vt:i4>500</vt:i4>
      </vt:variant>
      <vt:variant>
        <vt:i4>0</vt:i4>
      </vt:variant>
      <vt:variant>
        <vt:i4>5</vt:i4>
      </vt:variant>
      <vt:variant>
        <vt:lpwstr/>
      </vt:variant>
      <vt:variant>
        <vt:lpwstr>_Toc350509240</vt:lpwstr>
      </vt:variant>
      <vt:variant>
        <vt:i4>1900593</vt:i4>
      </vt:variant>
      <vt:variant>
        <vt:i4>494</vt:i4>
      </vt:variant>
      <vt:variant>
        <vt:i4>0</vt:i4>
      </vt:variant>
      <vt:variant>
        <vt:i4>5</vt:i4>
      </vt:variant>
      <vt:variant>
        <vt:lpwstr/>
      </vt:variant>
      <vt:variant>
        <vt:lpwstr>_Toc350509239</vt:lpwstr>
      </vt:variant>
      <vt:variant>
        <vt:i4>1900593</vt:i4>
      </vt:variant>
      <vt:variant>
        <vt:i4>488</vt:i4>
      </vt:variant>
      <vt:variant>
        <vt:i4>0</vt:i4>
      </vt:variant>
      <vt:variant>
        <vt:i4>5</vt:i4>
      </vt:variant>
      <vt:variant>
        <vt:lpwstr/>
      </vt:variant>
      <vt:variant>
        <vt:lpwstr>_Toc350509238</vt:lpwstr>
      </vt:variant>
      <vt:variant>
        <vt:i4>1900593</vt:i4>
      </vt:variant>
      <vt:variant>
        <vt:i4>482</vt:i4>
      </vt:variant>
      <vt:variant>
        <vt:i4>0</vt:i4>
      </vt:variant>
      <vt:variant>
        <vt:i4>5</vt:i4>
      </vt:variant>
      <vt:variant>
        <vt:lpwstr/>
      </vt:variant>
      <vt:variant>
        <vt:lpwstr>_Toc350509237</vt:lpwstr>
      </vt:variant>
      <vt:variant>
        <vt:i4>1900593</vt:i4>
      </vt:variant>
      <vt:variant>
        <vt:i4>476</vt:i4>
      </vt:variant>
      <vt:variant>
        <vt:i4>0</vt:i4>
      </vt:variant>
      <vt:variant>
        <vt:i4>5</vt:i4>
      </vt:variant>
      <vt:variant>
        <vt:lpwstr/>
      </vt:variant>
      <vt:variant>
        <vt:lpwstr>_Toc350509236</vt:lpwstr>
      </vt:variant>
      <vt:variant>
        <vt:i4>1900593</vt:i4>
      </vt:variant>
      <vt:variant>
        <vt:i4>470</vt:i4>
      </vt:variant>
      <vt:variant>
        <vt:i4>0</vt:i4>
      </vt:variant>
      <vt:variant>
        <vt:i4>5</vt:i4>
      </vt:variant>
      <vt:variant>
        <vt:lpwstr/>
      </vt:variant>
      <vt:variant>
        <vt:lpwstr>_Toc350509235</vt:lpwstr>
      </vt:variant>
      <vt:variant>
        <vt:i4>1900593</vt:i4>
      </vt:variant>
      <vt:variant>
        <vt:i4>464</vt:i4>
      </vt:variant>
      <vt:variant>
        <vt:i4>0</vt:i4>
      </vt:variant>
      <vt:variant>
        <vt:i4>5</vt:i4>
      </vt:variant>
      <vt:variant>
        <vt:lpwstr/>
      </vt:variant>
      <vt:variant>
        <vt:lpwstr>_Toc350509234</vt:lpwstr>
      </vt:variant>
      <vt:variant>
        <vt:i4>1900593</vt:i4>
      </vt:variant>
      <vt:variant>
        <vt:i4>458</vt:i4>
      </vt:variant>
      <vt:variant>
        <vt:i4>0</vt:i4>
      </vt:variant>
      <vt:variant>
        <vt:i4>5</vt:i4>
      </vt:variant>
      <vt:variant>
        <vt:lpwstr/>
      </vt:variant>
      <vt:variant>
        <vt:lpwstr>_Toc350509233</vt:lpwstr>
      </vt:variant>
      <vt:variant>
        <vt:i4>1900593</vt:i4>
      </vt:variant>
      <vt:variant>
        <vt:i4>452</vt:i4>
      </vt:variant>
      <vt:variant>
        <vt:i4>0</vt:i4>
      </vt:variant>
      <vt:variant>
        <vt:i4>5</vt:i4>
      </vt:variant>
      <vt:variant>
        <vt:lpwstr/>
      </vt:variant>
      <vt:variant>
        <vt:lpwstr>_Toc350509232</vt:lpwstr>
      </vt:variant>
      <vt:variant>
        <vt:i4>1900593</vt:i4>
      </vt:variant>
      <vt:variant>
        <vt:i4>446</vt:i4>
      </vt:variant>
      <vt:variant>
        <vt:i4>0</vt:i4>
      </vt:variant>
      <vt:variant>
        <vt:i4>5</vt:i4>
      </vt:variant>
      <vt:variant>
        <vt:lpwstr/>
      </vt:variant>
      <vt:variant>
        <vt:lpwstr>_Toc350509231</vt:lpwstr>
      </vt:variant>
      <vt:variant>
        <vt:i4>1900593</vt:i4>
      </vt:variant>
      <vt:variant>
        <vt:i4>440</vt:i4>
      </vt:variant>
      <vt:variant>
        <vt:i4>0</vt:i4>
      </vt:variant>
      <vt:variant>
        <vt:i4>5</vt:i4>
      </vt:variant>
      <vt:variant>
        <vt:lpwstr/>
      </vt:variant>
      <vt:variant>
        <vt:lpwstr>_Toc350509230</vt:lpwstr>
      </vt:variant>
      <vt:variant>
        <vt:i4>1835057</vt:i4>
      </vt:variant>
      <vt:variant>
        <vt:i4>434</vt:i4>
      </vt:variant>
      <vt:variant>
        <vt:i4>0</vt:i4>
      </vt:variant>
      <vt:variant>
        <vt:i4>5</vt:i4>
      </vt:variant>
      <vt:variant>
        <vt:lpwstr/>
      </vt:variant>
      <vt:variant>
        <vt:lpwstr>_Toc350509229</vt:lpwstr>
      </vt:variant>
      <vt:variant>
        <vt:i4>1835057</vt:i4>
      </vt:variant>
      <vt:variant>
        <vt:i4>428</vt:i4>
      </vt:variant>
      <vt:variant>
        <vt:i4>0</vt:i4>
      </vt:variant>
      <vt:variant>
        <vt:i4>5</vt:i4>
      </vt:variant>
      <vt:variant>
        <vt:lpwstr/>
      </vt:variant>
      <vt:variant>
        <vt:lpwstr>_Toc350509228</vt:lpwstr>
      </vt:variant>
      <vt:variant>
        <vt:i4>1835057</vt:i4>
      </vt:variant>
      <vt:variant>
        <vt:i4>422</vt:i4>
      </vt:variant>
      <vt:variant>
        <vt:i4>0</vt:i4>
      </vt:variant>
      <vt:variant>
        <vt:i4>5</vt:i4>
      </vt:variant>
      <vt:variant>
        <vt:lpwstr/>
      </vt:variant>
      <vt:variant>
        <vt:lpwstr>_Toc350509227</vt:lpwstr>
      </vt:variant>
      <vt:variant>
        <vt:i4>1835057</vt:i4>
      </vt:variant>
      <vt:variant>
        <vt:i4>416</vt:i4>
      </vt:variant>
      <vt:variant>
        <vt:i4>0</vt:i4>
      </vt:variant>
      <vt:variant>
        <vt:i4>5</vt:i4>
      </vt:variant>
      <vt:variant>
        <vt:lpwstr/>
      </vt:variant>
      <vt:variant>
        <vt:lpwstr>_Toc350509226</vt:lpwstr>
      </vt:variant>
      <vt:variant>
        <vt:i4>1835057</vt:i4>
      </vt:variant>
      <vt:variant>
        <vt:i4>410</vt:i4>
      </vt:variant>
      <vt:variant>
        <vt:i4>0</vt:i4>
      </vt:variant>
      <vt:variant>
        <vt:i4>5</vt:i4>
      </vt:variant>
      <vt:variant>
        <vt:lpwstr/>
      </vt:variant>
      <vt:variant>
        <vt:lpwstr>_Toc350509225</vt:lpwstr>
      </vt:variant>
      <vt:variant>
        <vt:i4>1835057</vt:i4>
      </vt:variant>
      <vt:variant>
        <vt:i4>404</vt:i4>
      </vt:variant>
      <vt:variant>
        <vt:i4>0</vt:i4>
      </vt:variant>
      <vt:variant>
        <vt:i4>5</vt:i4>
      </vt:variant>
      <vt:variant>
        <vt:lpwstr/>
      </vt:variant>
      <vt:variant>
        <vt:lpwstr>_Toc350509224</vt:lpwstr>
      </vt:variant>
      <vt:variant>
        <vt:i4>1835057</vt:i4>
      </vt:variant>
      <vt:variant>
        <vt:i4>398</vt:i4>
      </vt:variant>
      <vt:variant>
        <vt:i4>0</vt:i4>
      </vt:variant>
      <vt:variant>
        <vt:i4>5</vt:i4>
      </vt:variant>
      <vt:variant>
        <vt:lpwstr/>
      </vt:variant>
      <vt:variant>
        <vt:lpwstr>_Toc350509223</vt:lpwstr>
      </vt:variant>
      <vt:variant>
        <vt:i4>1835057</vt:i4>
      </vt:variant>
      <vt:variant>
        <vt:i4>392</vt:i4>
      </vt:variant>
      <vt:variant>
        <vt:i4>0</vt:i4>
      </vt:variant>
      <vt:variant>
        <vt:i4>5</vt:i4>
      </vt:variant>
      <vt:variant>
        <vt:lpwstr/>
      </vt:variant>
      <vt:variant>
        <vt:lpwstr>_Toc350509222</vt:lpwstr>
      </vt:variant>
      <vt:variant>
        <vt:i4>1835057</vt:i4>
      </vt:variant>
      <vt:variant>
        <vt:i4>386</vt:i4>
      </vt:variant>
      <vt:variant>
        <vt:i4>0</vt:i4>
      </vt:variant>
      <vt:variant>
        <vt:i4>5</vt:i4>
      </vt:variant>
      <vt:variant>
        <vt:lpwstr/>
      </vt:variant>
      <vt:variant>
        <vt:lpwstr>_Toc350509221</vt:lpwstr>
      </vt:variant>
      <vt:variant>
        <vt:i4>1835057</vt:i4>
      </vt:variant>
      <vt:variant>
        <vt:i4>380</vt:i4>
      </vt:variant>
      <vt:variant>
        <vt:i4>0</vt:i4>
      </vt:variant>
      <vt:variant>
        <vt:i4>5</vt:i4>
      </vt:variant>
      <vt:variant>
        <vt:lpwstr/>
      </vt:variant>
      <vt:variant>
        <vt:lpwstr>_Toc350509220</vt:lpwstr>
      </vt:variant>
      <vt:variant>
        <vt:i4>2031665</vt:i4>
      </vt:variant>
      <vt:variant>
        <vt:i4>374</vt:i4>
      </vt:variant>
      <vt:variant>
        <vt:i4>0</vt:i4>
      </vt:variant>
      <vt:variant>
        <vt:i4>5</vt:i4>
      </vt:variant>
      <vt:variant>
        <vt:lpwstr/>
      </vt:variant>
      <vt:variant>
        <vt:lpwstr>_Toc350509219</vt:lpwstr>
      </vt:variant>
      <vt:variant>
        <vt:i4>2031665</vt:i4>
      </vt:variant>
      <vt:variant>
        <vt:i4>368</vt:i4>
      </vt:variant>
      <vt:variant>
        <vt:i4>0</vt:i4>
      </vt:variant>
      <vt:variant>
        <vt:i4>5</vt:i4>
      </vt:variant>
      <vt:variant>
        <vt:lpwstr/>
      </vt:variant>
      <vt:variant>
        <vt:lpwstr>_Toc350509218</vt:lpwstr>
      </vt:variant>
      <vt:variant>
        <vt:i4>2031665</vt:i4>
      </vt:variant>
      <vt:variant>
        <vt:i4>362</vt:i4>
      </vt:variant>
      <vt:variant>
        <vt:i4>0</vt:i4>
      </vt:variant>
      <vt:variant>
        <vt:i4>5</vt:i4>
      </vt:variant>
      <vt:variant>
        <vt:lpwstr/>
      </vt:variant>
      <vt:variant>
        <vt:lpwstr>_Toc350509217</vt:lpwstr>
      </vt:variant>
      <vt:variant>
        <vt:i4>2031665</vt:i4>
      </vt:variant>
      <vt:variant>
        <vt:i4>356</vt:i4>
      </vt:variant>
      <vt:variant>
        <vt:i4>0</vt:i4>
      </vt:variant>
      <vt:variant>
        <vt:i4>5</vt:i4>
      </vt:variant>
      <vt:variant>
        <vt:lpwstr/>
      </vt:variant>
      <vt:variant>
        <vt:lpwstr>_Toc350509216</vt:lpwstr>
      </vt:variant>
      <vt:variant>
        <vt:i4>2031665</vt:i4>
      </vt:variant>
      <vt:variant>
        <vt:i4>350</vt:i4>
      </vt:variant>
      <vt:variant>
        <vt:i4>0</vt:i4>
      </vt:variant>
      <vt:variant>
        <vt:i4>5</vt:i4>
      </vt:variant>
      <vt:variant>
        <vt:lpwstr/>
      </vt:variant>
      <vt:variant>
        <vt:lpwstr>_Toc350509215</vt:lpwstr>
      </vt:variant>
      <vt:variant>
        <vt:i4>2031665</vt:i4>
      </vt:variant>
      <vt:variant>
        <vt:i4>344</vt:i4>
      </vt:variant>
      <vt:variant>
        <vt:i4>0</vt:i4>
      </vt:variant>
      <vt:variant>
        <vt:i4>5</vt:i4>
      </vt:variant>
      <vt:variant>
        <vt:lpwstr/>
      </vt:variant>
      <vt:variant>
        <vt:lpwstr>_Toc350509214</vt:lpwstr>
      </vt:variant>
      <vt:variant>
        <vt:i4>2031665</vt:i4>
      </vt:variant>
      <vt:variant>
        <vt:i4>338</vt:i4>
      </vt:variant>
      <vt:variant>
        <vt:i4>0</vt:i4>
      </vt:variant>
      <vt:variant>
        <vt:i4>5</vt:i4>
      </vt:variant>
      <vt:variant>
        <vt:lpwstr/>
      </vt:variant>
      <vt:variant>
        <vt:lpwstr>_Toc350509213</vt:lpwstr>
      </vt:variant>
      <vt:variant>
        <vt:i4>2031665</vt:i4>
      </vt:variant>
      <vt:variant>
        <vt:i4>332</vt:i4>
      </vt:variant>
      <vt:variant>
        <vt:i4>0</vt:i4>
      </vt:variant>
      <vt:variant>
        <vt:i4>5</vt:i4>
      </vt:variant>
      <vt:variant>
        <vt:lpwstr/>
      </vt:variant>
      <vt:variant>
        <vt:lpwstr>_Toc350509212</vt:lpwstr>
      </vt:variant>
      <vt:variant>
        <vt:i4>2031665</vt:i4>
      </vt:variant>
      <vt:variant>
        <vt:i4>326</vt:i4>
      </vt:variant>
      <vt:variant>
        <vt:i4>0</vt:i4>
      </vt:variant>
      <vt:variant>
        <vt:i4>5</vt:i4>
      </vt:variant>
      <vt:variant>
        <vt:lpwstr/>
      </vt:variant>
      <vt:variant>
        <vt:lpwstr>_Toc350509211</vt:lpwstr>
      </vt:variant>
      <vt:variant>
        <vt:i4>2031665</vt:i4>
      </vt:variant>
      <vt:variant>
        <vt:i4>320</vt:i4>
      </vt:variant>
      <vt:variant>
        <vt:i4>0</vt:i4>
      </vt:variant>
      <vt:variant>
        <vt:i4>5</vt:i4>
      </vt:variant>
      <vt:variant>
        <vt:lpwstr/>
      </vt:variant>
      <vt:variant>
        <vt:lpwstr>_Toc350509210</vt:lpwstr>
      </vt:variant>
      <vt:variant>
        <vt:i4>1966129</vt:i4>
      </vt:variant>
      <vt:variant>
        <vt:i4>314</vt:i4>
      </vt:variant>
      <vt:variant>
        <vt:i4>0</vt:i4>
      </vt:variant>
      <vt:variant>
        <vt:i4>5</vt:i4>
      </vt:variant>
      <vt:variant>
        <vt:lpwstr/>
      </vt:variant>
      <vt:variant>
        <vt:lpwstr>_Toc350509209</vt:lpwstr>
      </vt:variant>
      <vt:variant>
        <vt:i4>1966129</vt:i4>
      </vt:variant>
      <vt:variant>
        <vt:i4>308</vt:i4>
      </vt:variant>
      <vt:variant>
        <vt:i4>0</vt:i4>
      </vt:variant>
      <vt:variant>
        <vt:i4>5</vt:i4>
      </vt:variant>
      <vt:variant>
        <vt:lpwstr/>
      </vt:variant>
      <vt:variant>
        <vt:lpwstr>_Toc350509208</vt:lpwstr>
      </vt:variant>
      <vt:variant>
        <vt:i4>1966129</vt:i4>
      </vt:variant>
      <vt:variant>
        <vt:i4>302</vt:i4>
      </vt:variant>
      <vt:variant>
        <vt:i4>0</vt:i4>
      </vt:variant>
      <vt:variant>
        <vt:i4>5</vt:i4>
      </vt:variant>
      <vt:variant>
        <vt:lpwstr/>
      </vt:variant>
      <vt:variant>
        <vt:lpwstr>_Toc350509207</vt:lpwstr>
      </vt:variant>
      <vt:variant>
        <vt:i4>1966129</vt:i4>
      </vt:variant>
      <vt:variant>
        <vt:i4>296</vt:i4>
      </vt:variant>
      <vt:variant>
        <vt:i4>0</vt:i4>
      </vt:variant>
      <vt:variant>
        <vt:i4>5</vt:i4>
      </vt:variant>
      <vt:variant>
        <vt:lpwstr/>
      </vt:variant>
      <vt:variant>
        <vt:lpwstr>_Toc350509206</vt:lpwstr>
      </vt:variant>
      <vt:variant>
        <vt:i4>1966129</vt:i4>
      </vt:variant>
      <vt:variant>
        <vt:i4>290</vt:i4>
      </vt:variant>
      <vt:variant>
        <vt:i4>0</vt:i4>
      </vt:variant>
      <vt:variant>
        <vt:i4>5</vt:i4>
      </vt:variant>
      <vt:variant>
        <vt:lpwstr/>
      </vt:variant>
      <vt:variant>
        <vt:lpwstr>_Toc350509205</vt:lpwstr>
      </vt:variant>
      <vt:variant>
        <vt:i4>1966129</vt:i4>
      </vt:variant>
      <vt:variant>
        <vt:i4>284</vt:i4>
      </vt:variant>
      <vt:variant>
        <vt:i4>0</vt:i4>
      </vt:variant>
      <vt:variant>
        <vt:i4>5</vt:i4>
      </vt:variant>
      <vt:variant>
        <vt:lpwstr/>
      </vt:variant>
      <vt:variant>
        <vt:lpwstr>_Toc350509204</vt:lpwstr>
      </vt:variant>
      <vt:variant>
        <vt:i4>1966129</vt:i4>
      </vt:variant>
      <vt:variant>
        <vt:i4>278</vt:i4>
      </vt:variant>
      <vt:variant>
        <vt:i4>0</vt:i4>
      </vt:variant>
      <vt:variant>
        <vt:i4>5</vt:i4>
      </vt:variant>
      <vt:variant>
        <vt:lpwstr/>
      </vt:variant>
      <vt:variant>
        <vt:lpwstr>_Toc350509203</vt:lpwstr>
      </vt:variant>
      <vt:variant>
        <vt:i4>1966129</vt:i4>
      </vt:variant>
      <vt:variant>
        <vt:i4>272</vt:i4>
      </vt:variant>
      <vt:variant>
        <vt:i4>0</vt:i4>
      </vt:variant>
      <vt:variant>
        <vt:i4>5</vt:i4>
      </vt:variant>
      <vt:variant>
        <vt:lpwstr/>
      </vt:variant>
      <vt:variant>
        <vt:lpwstr>_Toc350509202</vt:lpwstr>
      </vt:variant>
      <vt:variant>
        <vt:i4>1966129</vt:i4>
      </vt:variant>
      <vt:variant>
        <vt:i4>266</vt:i4>
      </vt:variant>
      <vt:variant>
        <vt:i4>0</vt:i4>
      </vt:variant>
      <vt:variant>
        <vt:i4>5</vt:i4>
      </vt:variant>
      <vt:variant>
        <vt:lpwstr/>
      </vt:variant>
      <vt:variant>
        <vt:lpwstr>_Toc350509201</vt:lpwstr>
      </vt:variant>
      <vt:variant>
        <vt:i4>1966129</vt:i4>
      </vt:variant>
      <vt:variant>
        <vt:i4>260</vt:i4>
      </vt:variant>
      <vt:variant>
        <vt:i4>0</vt:i4>
      </vt:variant>
      <vt:variant>
        <vt:i4>5</vt:i4>
      </vt:variant>
      <vt:variant>
        <vt:lpwstr/>
      </vt:variant>
      <vt:variant>
        <vt:lpwstr>_Toc350509200</vt:lpwstr>
      </vt:variant>
      <vt:variant>
        <vt:i4>1507378</vt:i4>
      </vt:variant>
      <vt:variant>
        <vt:i4>254</vt:i4>
      </vt:variant>
      <vt:variant>
        <vt:i4>0</vt:i4>
      </vt:variant>
      <vt:variant>
        <vt:i4>5</vt:i4>
      </vt:variant>
      <vt:variant>
        <vt:lpwstr/>
      </vt:variant>
      <vt:variant>
        <vt:lpwstr>_Toc350509199</vt:lpwstr>
      </vt:variant>
      <vt:variant>
        <vt:i4>1507378</vt:i4>
      </vt:variant>
      <vt:variant>
        <vt:i4>248</vt:i4>
      </vt:variant>
      <vt:variant>
        <vt:i4>0</vt:i4>
      </vt:variant>
      <vt:variant>
        <vt:i4>5</vt:i4>
      </vt:variant>
      <vt:variant>
        <vt:lpwstr/>
      </vt:variant>
      <vt:variant>
        <vt:lpwstr>_Toc350509198</vt:lpwstr>
      </vt:variant>
      <vt:variant>
        <vt:i4>1507378</vt:i4>
      </vt:variant>
      <vt:variant>
        <vt:i4>242</vt:i4>
      </vt:variant>
      <vt:variant>
        <vt:i4>0</vt:i4>
      </vt:variant>
      <vt:variant>
        <vt:i4>5</vt:i4>
      </vt:variant>
      <vt:variant>
        <vt:lpwstr/>
      </vt:variant>
      <vt:variant>
        <vt:lpwstr>_Toc350509197</vt:lpwstr>
      </vt:variant>
      <vt:variant>
        <vt:i4>1507378</vt:i4>
      </vt:variant>
      <vt:variant>
        <vt:i4>236</vt:i4>
      </vt:variant>
      <vt:variant>
        <vt:i4>0</vt:i4>
      </vt:variant>
      <vt:variant>
        <vt:i4>5</vt:i4>
      </vt:variant>
      <vt:variant>
        <vt:lpwstr/>
      </vt:variant>
      <vt:variant>
        <vt:lpwstr>_Toc350509196</vt:lpwstr>
      </vt:variant>
      <vt:variant>
        <vt:i4>1507378</vt:i4>
      </vt:variant>
      <vt:variant>
        <vt:i4>230</vt:i4>
      </vt:variant>
      <vt:variant>
        <vt:i4>0</vt:i4>
      </vt:variant>
      <vt:variant>
        <vt:i4>5</vt:i4>
      </vt:variant>
      <vt:variant>
        <vt:lpwstr/>
      </vt:variant>
      <vt:variant>
        <vt:lpwstr>_Toc350509195</vt:lpwstr>
      </vt:variant>
      <vt:variant>
        <vt:i4>1507378</vt:i4>
      </vt:variant>
      <vt:variant>
        <vt:i4>224</vt:i4>
      </vt:variant>
      <vt:variant>
        <vt:i4>0</vt:i4>
      </vt:variant>
      <vt:variant>
        <vt:i4>5</vt:i4>
      </vt:variant>
      <vt:variant>
        <vt:lpwstr/>
      </vt:variant>
      <vt:variant>
        <vt:lpwstr>_Toc350509194</vt:lpwstr>
      </vt:variant>
      <vt:variant>
        <vt:i4>1507378</vt:i4>
      </vt:variant>
      <vt:variant>
        <vt:i4>218</vt:i4>
      </vt:variant>
      <vt:variant>
        <vt:i4>0</vt:i4>
      </vt:variant>
      <vt:variant>
        <vt:i4>5</vt:i4>
      </vt:variant>
      <vt:variant>
        <vt:lpwstr/>
      </vt:variant>
      <vt:variant>
        <vt:lpwstr>_Toc350509193</vt:lpwstr>
      </vt:variant>
      <vt:variant>
        <vt:i4>1507378</vt:i4>
      </vt:variant>
      <vt:variant>
        <vt:i4>212</vt:i4>
      </vt:variant>
      <vt:variant>
        <vt:i4>0</vt:i4>
      </vt:variant>
      <vt:variant>
        <vt:i4>5</vt:i4>
      </vt:variant>
      <vt:variant>
        <vt:lpwstr/>
      </vt:variant>
      <vt:variant>
        <vt:lpwstr>_Toc350509192</vt:lpwstr>
      </vt:variant>
      <vt:variant>
        <vt:i4>1507378</vt:i4>
      </vt:variant>
      <vt:variant>
        <vt:i4>206</vt:i4>
      </vt:variant>
      <vt:variant>
        <vt:i4>0</vt:i4>
      </vt:variant>
      <vt:variant>
        <vt:i4>5</vt:i4>
      </vt:variant>
      <vt:variant>
        <vt:lpwstr/>
      </vt:variant>
      <vt:variant>
        <vt:lpwstr>_Toc350509191</vt:lpwstr>
      </vt:variant>
      <vt:variant>
        <vt:i4>1507378</vt:i4>
      </vt:variant>
      <vt:variant>
        <vt:i4>200</vt:i4>
      </vt:variant>
      <vt:variant>
        <vt:i4>0</vt:i4>
      </vt:variant>
      <vt:variant>
        <vt:i4>5</vt:i4>
      </vt:variant>
      <vt:variant>
        <vt:lpwstr/>
      </vt:variant>
      <vt:variant>
        <vt:lpwstr>_Toc350509190</vt:lpwstr>
      </vt:variant>
      <vt:variant>
        <vt:i4>1441842</vt:i4>
      </vt:variant>
      <vt:variant>
        <vt:i4>194</vt:i4>
      </vt:variant>
      <vt:variant>
        <vt:i4>0</vt:i4>
      </vt:variant>
      <vt:variant>
        <vt:i4>5</vt:i4>
      </vt:variant>
      <vt:variant>
        <vt:lpwstr/>
      </vt:variant>
      <vt:variant>
        <vt:lpwstr>_Toc350509189</vt:lpwstr>
      </vt:variant>
      <vt:variant>
        <vt:i4>1441842</vt:i4>
      </vt:variant>
      <vt:variant>
        <vt:i4>188</vt:i4>
      </vt:variant>
      <vt:variant>
        <vt:i4>0</vt:i4>
      </vt:variant>
      <vt:variant>
        <vt:i4>5</vt:i4>
      </vt:variant>
      <vt:variant>
        <vt:lpwstr/>
      </vt:variant>
      <vt:variant>
        <vt:lpwstr>_Toc350509188</vt:lpwstr>
      </vt:variant>
      <vt:variant>
        <vt:i4>1441842</vt:i4>
      </vt:variant>
      <vt:variant>
        <vt:i4>182</vt:i4>
      </vt:variant>
      <vt:variant>
        <vt:i4>0</vt:i4>
      </vt:variant>
      <vt:variant>
        <vt:i4>5</vt:i4>
      </vt:variant>
      <vt:variant>
        <vt:lpwstr/>
      </vt:variant>
      <vt:variant>
        <vt:lpwstr>_Toc350509187</vt:lpwstr>
      </vt:variant>
      <vt:variant>
        <vt:i4>1441842</vt:i4>
      </vt:variant>
      <vt:variant>
        <vt:i4>176</vt:i4>
      </vt:variant>
      <vt:variant>
        <vt:i4>0</vt:i4>
      </vt:variant>
      <vt:variant>
        <vt:i4>5</vt:i4>
      </vt:variant>
      <vt:variant>
        <vt:lpwstr/>
      </vt:variant>
      <vt:variant>
        <vt:lpwstr>_Toc350509186</vt:lpwstr>
      </vt:variant>
      <vt:variant>
        <vt:i4>1441842</vt:i4>
      </vt:variant>
      <vt:variant>
        <vt:i4>170</vt:i4>
      </vt:variant>
      <vt:variant>
        <vt:i4>0</vt:i4>
      </vt:variant>
      <vt:variant>
        <vt:i4>5</vt:i4>
      </vt:variant>
      <vt:variant>
        <vt:lpwstr/>
      </vt:variant>
      <vt:variant>
        <vt:lpwstr>_Toc350509185</vt:lpwstr>
      </vt:variant>
      <vt:variant>
        <vt:i4>1441842</vt:i4>
      </vt:variant>
      <vt:variant>
        <vt:i4>164</vt:i4>
      </vt:variant>
      <vt:variant>
        <vt:i4>0</vt:i4>
      </vt:variant>
      <vt:variant>
        <vt:i4>5</vt:i4>
      </vt:variant>
      <vt:variant>
        <vt:lpwstr/>
      </vt:variant>
      <vt:variant>
        <vt:lpwstr>_Toc350509184</vt:lpwstr>
      </vt:variant>
      <vt:variant>
        <vt:i4>1441842</vt:i4>
      </vt:variant>
      <vt:variant>
        <vt:i4>158</vt:i4>
      </vt:variant>
      <vt:variant>
        <vt:i4>0</vt:i4>
      </vt:variant>
      <vt:variant>
        <vt:i4>5</vt:i4>
      </vt:variant>
      <vt:variant>
        <vt:lpwstr/>
      </vt:variant>
      <vt:variant>
        <vt:lpwstr>_Toc350509183</vt:lpwstr>
      </vt:variant>
      <vt:variant>
        <vt:i4>1441842</vt:i4>
      </vt:variant>
      <vt:variant>
        <vt:i4>152</vt:i4>
      </vt:variant>
      <vt:variant>
        <vt:i4>0</vt:i4>
      </vt:variant>
      <vt:variant>
        <vt:i4>5</vt:i4>
      </vt:variant>
      <vt:variant>
        <vt:lpwstr/>
      </vt:variant>
      <vt:variant>
        <vt:lpwstr>_Toc350509182</vt:lpwstr>
      </vt:variant>
      <vt:variant>
        <vt:i4>1441842</vt:i4>
      </vt:variant>
      <vt:variant>
        <vt:i4>146</vt:i4>
      </vt:variant>
      <vt:variant>
        <vt:i4>0</vt:i4>
      </vt:variant>
      <vt:variant>
        <vt:i4>5</vt:i4>
      </vt:variant>
      <vt:variant>
        <vt:lpwstr/>
      </vt:variant>
      <vt:variant>
        <vt:lpwstr>_Toc350509181</vt:lpwstr>
      </vt:variant>
      <vt:variant>
        <vt:i4>1441842</vt:i4>
      </vt:variant>
      <vt:variant>
        <vt:i4>140</vt:i4>
      </vt:variant>
      <vt:variant>
        <vt:i4>0</vt:i4>
      </vt:variant>
      <vt:variant>
        <vt:i4>5</vt:i4>
      </vt:variant>
      <vt:variant>
        <vt:lpwstr/>
      </vt:variant>
      <vt:variant>
        <vt:lpwstr>_Toc350509180</vt:lpwstr>
      </vt:variant>
      <vt:variant>
        <vt:i4>1638450</vt:i4>
      </vt:variant>
      <vt:variant>
        <vt:i4>134</vt:i4>
      </vt:variant>
      <vt:variant>
        <vt:i4>0</vt:i4>
      </vt:variant>
      <vt:variant>
        <vt:i4>5</vt:i4>
      </vt:variant>
      <vt:variant>
        <vt:lpwstr/>
      </vt:variant>
      <vt:variant>
        <vt:lpwstr>_Toc350509179</vt:lpwstr>
      </vt:variant>
      <vt:variant>
        <vt:i4>1638450</vt:i4>
      </vt:variant>
      <vt:variant>
        <vt:i4>128</vt:i4>
      </vt:variant>
      <vt:variant>
        <vt:i4>0</vt:i4>
      </vt:variant>
      <vt:variant>
        <vt:i4>5</vt:i4>
      </vt:variant>
      <vt:variant>
        <vt:lpwstr/>
      </vt:variant>
      <vt:variant>
        <vt:lpwstr>_Toc350509178</vt:lpwstr>
      </vt:variant>
      <vt:variant>
        <vt:i4>1638450</vt:i4>
      </vt:variant>
      <vt:variant>
        <vt:i4>122</vt:i4>
      </vt:variant>
      <vt:variant>
        <vt:i4>0</vt:i4>
      </vt:variant>
      <vt:variant>
        <vt:i4>5</vt:i4>
      </vt:variant>
      <vt:variant>
        <vt:lpwstr/>
      </vt:variant>
      <vt:variant>
        <vt:lpwstr>_Toc350509177</vt:lpwstr>
      </vt:variant>
      <vt:variant>
        <vt:i4>1638450</vt:i4>
      </vt:variant>
      <vt:variant>
        <vt:i4>116</vt:i4>
      </vt:variant>
      <vt:variant>
        <vt:i4>0</vt:i4>
      </vt:variant>
      <vt:variant>
        <vt:i4>5</vt:i4>
      </vt:variant>
      <vt:variant>
        <vt:lpwstr/>
      </vt:variant>
      <vt:variant>
        <vt:lpwstr>_Toc350509176</vt:lpwstr>
      </vt:variant>
      <vt:variant>
        <vt:i4>1638450</vt:i4>
      </vt:variant>
      <vt:variant>
        <vt:i4>110</vt:i4>
      </vt:variant>
      <vt:variant>
        <vt:i4>0</vt:i4>
      </vt:variant>
      <vt:variant>
        <vt:i4>5</vt:i4>
      </vt:variant>
      <vt:variant>
        <vt:lpwstr/>
      </vt:variant>
      <vt:variant>
        <vt:lpwstr>_Toc350509175</vt:lpwstr>
      </vt:variant>
      <vt:variant>
        <vt:i4>1638450</vt:i4>
      </vt:variant>
      <vt:variant>
        <vt:i4>104</vt:i4>
      </vt:variant>
      <vt:variant>
        <vt:i4>0</vt:i4>
      </vt:variant>
      <vt:variant>
        <vt:i4>5</vt:i4>
      </vt:variant>
      <vt:variant>
        <vt:lpwstr/>
      </vt:variant>
      <vt:variant>
        <vt:lpwstr>_Toc350509174</vt:lpwstr>
      </vt:variant>
      <vt:variant>
        <vt:i4>1638450</vt:i4>
      </vt:variant>
      <vt:variant>
        <vt:i4>98</vt:i4>
      </vt:variant>
      <vt:variant>
        <vt:i4>0</vt:i4>
      </vt:variant>
      <vt:variant>
        <vt:i4>5</vt:i4>
      </vt:variant>
      <vt:variant>
        <vt:lpwstr/>
      </vt:variant>
      <vt:variant>
        <vt:lpwstr>_Toc350509173</vt:lpwstr>
      </vt:variant>
      <vt:variant>
        <vt:i4>1638450</vt:i4>
      </vt:variant>
      <vt:variant>
        <vt:i4>92</vt:i4>
      </vt:variant>
      <vt:variant>
        <vt:i4>0</vt:i4>
      </vt:variant>
      <vt:variant>
        <vt:i4>5</vt:i4>
      </vt:variant>
      <vt:variant>
        <vt:lpwstr/>
      </vt:variant>
      <vt:variant>
        <vt:lpwstr>_Toc350509172</vt:lpwstr>
      </vt:variant>
      <vt:variant>
        <vt:i4>1638450</vt:i4>
      </vt:variant>
      <vt:variant>
        <vt:i4>86</vt:i4>
      </vt:variant>
      <vt:variant>
        <vt:i4>0</vt:i4>
      </vt:variant>
      <vt:variant>
        <vt:i4>5</vt:i4>
      </vt:variant>
      <vt:variant>
        <vt:lpwstr/>
      </vt:variant>
      <vt:variant>
        <vt:lpwstr>_Toc350509171</vt:lpwstr>
      </vt:variant>
      <vt:variant>
        <vt:i4>1638450</vt:i4>
      </vt:variant>
      <vt:variant>
        <vt:i4>80</vt:i4>
      </vt:variant>
      <vt:variant>
        <vt:i4>0</vt:i4>
      </vt:variant>
      <vt:variant>
        <vt:i4>5</vt:i4>
      </vt:variant>
      <vt:variant>
        <vt:lpwstr/>
      </vt:variant>
      <vt:variant>
        <vt:lpwstr>_Toc350509170</vt:lpwstr>
      </vt:variant>
      <vt:variant>
        <vt:i4>1572914</vt:i4>
      </vt:variant>
      <vt:variant>
        <vt:i4>74</vt:i4>
      </vt:variant>
      <vt:variant>
        <vt:i4>0</vt:i4>
      </vt:variant>
      <vt:variant>
        <vt:i4>5</vt:i4>
      </vt:variant>
      <vt:variant>
        <vt:lpwstr/>
      </vt:variant>
      <vt:variant>
        <vt:lpwstr>_Toc350509169</vt:lpwstr>
      </vt:variant>
      <vt:variant>
        <vt:i4>1572914</vt:i4>
      </vt:variant>
      <vt:variant>
        <vt:i4>68</vt:i4>
      </vt:variant>
      <vt:variant>
        <vt:i4>0</vt:i4>
      </vt:variant>
      <vt:variant>
        <vt:i4>5</vt:i4>
      </vt:variant>
      <vt:variant>
        <vt:lpwstr/>
      </vt:variant>
      <vt:variant>
        <vt:lpwstr>_Toc350509168</vt:lpwstr>
      </vt:variant>
      <vt:variant>
        <vt:i4>1572914</vt:i4>
      </vt:variant>
      <vt:variant>
        <vt:i4>62</vt:i4>
      </vt:variant>
      <vt:variant>
        <vt:i4>0</vt:i4>
      </vt:variant>
      <vt:variant>
        <vt:i4>5</vt:i4>
      </vt:variant>
      <vt:variant>
        <vt:lpwstr/>
      </vt:variant>
      <vt:variant>
        <vt:lpwstr>_Toc350509167</vt:lpwstr>
      </vt:variant>
      <vt:variant>
        <vt:i4>1572914</vt:i4>
      </vt:variant>
      <vt:variant>
        <vt:i4>56</vt:i4>
      </vt:variant>
      <vt:variant>
        <vt:i4>0</vt:i4>
      </vt:variant>
      <vt:variant>
        <vt:i4>5</vt:i4>
      </vt:variant>
      <vt:variant>
        <vt:lpwstr/>
      </vt:variant>
      <vt:variant>
        <vt:lpwstr>_Toc350509166</vt:lpwstr>
      </vt:variant>
      <vt:variant>
        <vt:i4>1572914</vt:i4>
      </vt:variant>
      <vt:variant>
        <vt:i4>50</vt:i4>
      </vt:variant>
      <vt:variant>
        <vt:i4>0</vt:i4>
      </vt:variant>
      <vt:variant>
        <vt:i4>5</vt:i4>
      </vt:variant>
      <vt:variant>
        <vt:lpwstr/>
      </vt:variant>
      <vt:variant>
        <vt:lpwstr>_Toc350509165</vt:lpwstr>
      </vt:variant>
      <vt:variant>
        <vt:i4>1572914</vt:i4>
      </vt:variant>
      <vt:variant>
        <vt:i4>44</vt:i4>
      </vt:variant>
      <vt:variant>
        <vt:i4>0</vt:i4>
      </vt:variant>
      <vt:variant>
        <vt:i4>5</vt:i4>
      </vt:variant>
      <vt:variant>
        <vt:lpwstr/>
      </vt:variant>
      <vt:variant>
        <vt:lpwstr>_Toc350509164</vt:lpwstr>
      </vt:variant>
      <vt:variant>
        <vt:i4>1572914</vt:i4>
      </vt:variant>
      <vt:variant>
        <vt:i4>38</vt:i4>
      </vt:variant>
      <vt:variant>
        <vt:i4>0</vt:i4>
      </vt:variant>
      <vt:variant>
        <vt:i4>5</vt:i4>
      </vt:variant>
      <vt:variant>
        <vt:lpwstr/>
      </vt:variant>
      <vt:variant>
        <vt:lpwstr>_Toc350509163</vt:lpwstr>
      </vt:variant>
      <vt:variant>
        <vt:i4>1572914</vt:i4>
      </vt:variant>
      <vt:variant>
        <vt:i4>32</vt:i4>
      </vt:variant>
      <vt:variant>
        <vt:i4>0</vt:i4>
      </vt:variant>
      <vt:variant>
        <vt:i4>5</vt:i4>
      </vt:variant>
      <vt:variant>
        <vt:lpwstr/>
      </vt:variant>
      <vt:variant>
        <vt:lpwstr>_Toc350509162</vt:lpwstr>
      </vt:variant>
      <vt:variant>
        <vt:i4>1572914</vt:i4>
      </vt:variant>
      <vt:variant>
        <vt:i4>26</vt:i4>
      </vt:variant>
      <vt:variant>
        <vt:i4>0</vt:i4>
      </vt:variant>
      <vt:variant>
        <vt:i4>5</vt:i4>
      </vt:variant>
      <vt:variant>
        <vt:lpwstr/>
      </vt:variant>
      <vt:variant>
        <vt:lpwstr>_Toc350509161</vt:lpwstr>
      </vt:variant>
      <vt:variant>
        <vt:i4>1572914</vt:i4>
      </vt:variant>
      <vt:variant>
        <vt:i4>20</vt:i4>
      </vt:variant>
      <vt:variant>
        <vt:i4>0</vt:i4>
      </vt:variant>
      <vt:variant>
        <vt:i4>5</vt:i4>
      </vt:variant>
      <vt:variant>
        <vt:lpwstr/>
      </vt:variant>
      <vt:variant>
        <vt:lpwstr>_Toc350509160</vt:lpwstr>
      </vt:variant>
      <vt:variant>
        <vt:i4>1769522</vt:i4>
      </vt:variant>
      <vt:variant>
        <vt:i4>14</vt:i4>
      </vt:variant>
      <vt:variant>
        <vt:i4>0</vt:i4>
      </vt:variant>
      <vt:variant>
        <vt:i4>5</vt:i4>
      </vt:variant>
      <vt:variant>
        <vt:lpwstr/>
      </vt:variant>
      <vt:variant>
        <vt:lpwstr>_Toc350509159</vt:lpwstr>
      </vt:variant>
      <vt:variant>
        <vt:i4>1769522</vt:i4>
      </vt:variant>
      <vt:variant>
        <vt:i4>8</vt:i4>
      </vt:variant>
      <vt:variant>
        <vt:i4>0</vt:i4>
      </vt:variant>
      <vt:variant>
        <vt:i4>5</vt:i4>
      </vt:variant>
      <vt:variant>
        <vt:lpwstr/>
      </vt:variant>
      <vt:variant>
        <vt:lpwstr>_Toc350509158</vt:lpwstr>
      </vt:variant>
      <vt:variant>
        <vt:i4>1769522</vt:i4>
      </vt:variant>
      <vt:variant>
        <vt:i4>2</vt:i4>
      </vt:variant>
      <vt:variant>
        <vt:i4>0</vt:i4>
      </vt:variant>
      <vt:variant>
        <vt:i4>5</vt:i4>
      </vt:variant>
      <vt:variant>
        <vt:lpwstr/>
      </vt:variant>
      <vt:variant>
        <vt:lpwstr>_Toc350509157</vt:lpwstr>
      </vt:variant>
      <vt:variant>
        <vt:i4>5374068</vt:i4>
      </vt:variant>
      <vt:variant>
        <vt:i4>12</vt:i4>
      </vt:variant>
      <vt:variant>
        <vt:i4>0</vt:i4>
      </vt:variant>
      <vt:variant>
        <vt:i4>5</vt:i4>
      </vt:variant>
      <vt:variant>
        <vt:lpwstr>http://wiki.ecmascript.org/doku.php?id=harmony:binary_data</vt:lpwstr>
      </vt:variant>
      <vt:variant>
        <vt:lpwstr/>
      </vt:variant>
      <vt:variant>
        <vt:i4>6815759</vt:i4>
      </vt:variant>
      <vt:variant>
        <vt:i4>9</vt:i4>
      </vt:variant>
      <vt:variant>
        <vt:i4>0</vt:i4>
      </vt:variant>
      <vt:variant>
        <vt:i4>5</vt:i4>
      </vt:variant>
      <vt:variant>
        <vt:lpwstr>https://bugs.ecmascript.org/show_bug.cgi?id=417</vt:lpwstr>
      </vt:variant>
      <vt:variant>
        <vt:lpwstr/>
      </vt:variant>
      <vt:variant>
        <vt:i4>7077898</vt:i4>
      </vt:variant>
      <vt:variant>
        <vt:i4>6</vt:i4>
      </vt:variant>
      <vt:variant>
        <vt:i4>0</vt:i4>
      </vt:variant>
      <vt:variant>
        <vt:i4>5</vt:i4>
      </vt:variant>
      <vt:variant>
        <vt:lpwstr>https://bugs.ecmascript.org/show_bug.cgi?id=155</vt:lpwstr>
      </vt:variant>
      <vt:variant>
        <vt:lpwstr/>
      </vt:variant>
      <vt:variant>
        <vt:i4>5963834</vt:i4>
      </vt:variant>
      <vt:variant>
        <vt:i4>3</vt:i4>
      </vt:variant>
      <vt:variant>
        <vt:i4>0</vt:i4>
      </vt:variant>
      <vt:variant>
        <vt:i4>5</vt:i4>
      </vt:variant>
      <vt:variant>
        <vt:lpwstr>https://bugs.ecmascript.org/show_bug.cgi?id=1200</vt:lpwstr>
      </vt:variant>
      <vt:variant>
        <vt:lpwstr/>
      </vt:variant>
      <vt:variant>
        <vt:i4>7143426</vt:i4>
      </vt:variant>
      <vt:variant>
        <vt:i4>0</vt:i4>
      </vt:variant>
      <vt:variant>
        <vt:i4>0</vt:i4>
      </vt:variant>
      <vt:variant>
        <vt:i4>5</vt:i4>
      </vt:variant>
      <vt:variant>
        <vt:lpwstr>https://bugs.ecmascript.org/show_bug.cgi?id=944</vt:lpwstr>
      </vt:variant>
      <vt:variant>
        <vt:lpwstr/>
      </vt:variant>
      <vt:variant>
        <vt:i4>1900575</vt:i4>
      </vt:variant>
      <vt:variant>
        <vt:i4>0</vt:i4>
      </vt:variant>
      <vt:variant>
        <vt:i4>0</vt:i4>
      </vt:variant>
      <vt:variant>
        <vt:i4>5</vt:i4>
      </vt:variant>
      <vt:variant>
        <vt:lpwstr>https://bugs.ecmascript.org/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draft Ecm-262 edition 6</dc:title>
  <dc:creator>Allen Wirfs-Brock</dc:creator>
  <cp:lastModifiedBy>David Herman</cp:lastModifiedBy>
  <cp:revision>9</cp:revision>
  <cp:lastPrinted>2013-12-02T18:41:00Z</cp:lastPrinted>
  <dcterms:created xsi:type="dcterms:W3CDTF">2013-12-02T18:26:00Z</dcterms:created>
  <dcterms:modified xsi:type="dcterms:W3CDTF">2013-12-02T18:46:00Z</dcterms:modified>
</cp:coreProperties>
</file>